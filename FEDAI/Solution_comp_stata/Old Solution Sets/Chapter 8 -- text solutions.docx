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14D15F" w14:textId="77777777" w:rsidR="004F19AE" w:rsidRDefault="004F19AE" w:rsidP="004F19AE">
      <w:pPr>
        <w:outlineLvl w:val="0"/>
        <w:rPr>
          <w:rFonts w:ascii="Times New Roman" w:hAnsi="Times New Roman"/>
          <w:b/>
        </w:rPr>
      </w:pPr>
      <w:r>
        <w:rPr>
          <w:rFonts w:ascii="Times New Roman" w:hAnsi="Times New Roman"/>
          <w:b/>
        </w:rPr>
        <w:t>Chapter 8</w:t>
      </w:r>
      <w:r w:rsidR="00427399">
        <w:rPr>
          <w:rFonts w:ascii="Times New Roman" w:hAnsi="Times New Roman"/>
          <w:b/>
        </w:rPr>
        <w:t xml:space="preserve"> Exercises and Solutions</w:t>
      </w:r>
    </w:p>
    <w:p w14:paraId="39B0C84F" w14:textId="77777777" w:rsidR="004F19AE" w:rsidRPr="00187CB7" w:rsidRDefault="004F19AE" w:rsidP="004F19AE">
      <w:pPr>
        <w:outlineLvl w:val="0"/>
        <w:rPr>
          <w:rFonts w:ascii="Times New Roman" w:hAnsi="Times New Roman"/>
          <w:b/>
        </w:rPr>
      </w:pPr>
    </w:p>
    <w:p w14:paraId="4E014B47" w14:textId="77777777" w:rsidR="004F19AE" w:rsidRDefault="004F19AE" w:rsidP="004F19AE">
      <w:pPr>
        <w:pStyle w:val="ListParagraph"/>
        <w:numPr>
          <w:ilvl w:val="0"/>
          <w:numId w:val="3"/>
        </w:numPr>
        <w:spacing w:after="200" w:line="276" w:lineRule="auto"/>
      </w:pPr>
      <w:r>
        <w:t>Important concepts:</w:t>
      </w:r>
    </w:p>
    <w:p w14:paraId="22B1BC56" w14:textId="07D09BA0" w:rsidR="004F19AE" w:rsidRDefault="004F19AE" w:rsidP="004F19AE">
      <w:pPr>
        <w:pStyle w:val="ListParagraph"/>
        <w:numPr>
          <w:ilvl w:val="1"/>
          <w:numId w:val="3"/>
        </w:numPr>
        <w:spacing w:after="200" w:line="276" w:lineRule="auto"/>
      </w:pPr>
      <w:r>
        <w:t xml:space="preserve">Interpret the expression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bi"/>
          </m:rPr>
          <w:rPr>
            <w:rFonts w:ascii="Cambria Math" w:hAnsi="Cambria Math"/>
          </w:rPr>
          <m:t>D</m:t>
        </m:r>
        <m:r>
          <w:rPr>
            <w:rFonts w:ascii="Cambria Math" w:hAnsi="Cambria Math"/>
          </w:rPr>
          <m:t>)</m:t>
        </m:r>
      </m:oMath>
      <w:r>
        <w:t xml:space="preserve"> and explain how it conveys the non-interference assumption.</w:t>
      </w:r>
      <w:r w:rsidRPr="00D113F7">
        <w:t xml:space="preserve"> </w:t>
      </w:r>
      <w:r w:rsidR="003F5B00">
        <w:t xml:space="preserve">  </w:t>
      </w:r>
      <w:r w:rsidR="003F5B00">
        <w:rPr>
          <w:rStyle w:val="SubtleReference"/>
        </w:rPr>
        <w:t xml:space="preserve">The </w:t>
      </w:r>
      <w:r w:rsidR="003F5B00" w:rsidRPr="006A4DAC">
        <w:rPr>
          <w:rStyle w:val="SubtleReference"/>
        </w:rPr>
        <w:t xml:space="preserve">expression </w:t>
      </w:r>
      <m:oMath>
        <m:sSub>
          <m:sSubPr>
            <m:ctrlPr>
              <w:rPr>
                <w:rStyle w:val="SubtleReference"/>
                <w:rFonts w:ascii="Cambria Math" w:hAnsi="Cambria Math"/>
                <w:i/>
              </w:rPr>
            </m:ctrlPr>
          </m:sSubPr>
          <m:e>
            <m:r>
              <w:rPr>
                <w:rStyle w:val="SubtleReference"/>
                <w:rFonts w:ascii="Cambria Math" w:hAnsi="Cambria Math"/>
              </w:rPr>
              <m:t>Y</m:t>
            </m:r>
          </m:e>
          <m:sub>
            <m:r>
              <w:rPr>
                <w:rStyle w:val="SubtleReference"/>
                <w:rFonts w:ascii="Cambria Math" w:hAnsi="Cambria Math"/>
              </w:rPr>
              <m:t>i</m:t>
            </m:r>
          </m:sub>
        </m:sSub>
        <m:r>
          <w:rPr>
            <w:rStyle w:val="SubtleReference"/>
            <w:rFonts w:ascii="Cambria Math" w:hAnsi="Cambria Math"/>
          </w:rPr>
          <m:t>(</m:t>
        </m:r>
        <m:sSub>
          <m:sSubPr>
            <m:ctrlPr>
              <w:rPr>
                <w:rStyle w:val="SubtleReference"/>
                <w:rFonts w:ascii="Cambria Math" w:hAnsi="Cambria Math"/>
                <w:i/>
              </w:rPr>
            </m:ctrlPr>
          </m:sSubPr>
          <m:e>
            <m:r>
              <w:rPr>
                <w:rStyle w:val="SubtleReference"/>
                <w:rFonts w:ascii="Cambria Math" w:hAnsi="Cambria Math"/>
              </w:rPr>
              <m:t>D</m:t>
            </m:r>
          </m:e>
          <m:sub>
            <m:r>
              <w:rPr>
                <w:rStyle w:val="SubtleReference"/>
                <w:rFonts w:ascii="Cambria Math" w:hAnsi="Cambria Math"/>
              </w:rPr>
              <m:t>i</m:t>
            </m:r>
          </m:sub>
        </m:sSub>
        <m:r>
          <w:rPr>
            <w:rStyle w:val="SubtleReference"/>
            <w:rFonts w:ascii="Cambria Math" w:hAnsi="Cambria Math"/>
          </w:rPr>
          <m:t xml:space="preserve">) </m:t>
        </m:r>
      </m:oMath>
      <w:r w:rsidR="003F5B00" w:rsidRPr="006A4DAC">
        <w:rPr>
          <w:rStyle w:val="SubtleReference"/>
        </w:rPr>
        <w:t xml:space="preserve">refers to the potential outcome that would be expressed based on the input </w:t>
      </w:r>
      <m:oMath>
        <m:sSub>
          <m:sSubPr>
            <m:ctrlPr>
              <w:rPr>
                <w:rStyle w:val="SubtleReference"/>
                <w:rFonts w:ascii="Cambria Math" w:hAnsi="Cambria Math"/>
              </w:rPr>
            </m:ctrlPr>
          </m:sSubPr>
          <m:e>
            <m:r>
              <w:rPr>
                <w:rStyle w:val="SubtleReference"/>
                <w:rFonts w:ascii="Cambria Math" w:hAnsi="Cambria Math"/>
              </w:rPr>
              <m:t>D</m:t>
            </m:r>
          </m:e>
          <m:sub>
            <m:r>
              <w:rPr>
                <w:rStyle w:val="SubtleReference"/>
                <w:rFonts w:ascii="Cambria Math" w:hAnsi="Cambria Math"/>
              </w:rPr>
              <m:t>i</m:t>
            </m:r>
          </m:sub>
        </m:sSub>
      </m:oMath>
      <w:r w:rsidR="003F5B00" w:rsidRPr="006A4DAC">
        <w:rPr>
          <w:rStyle w:val="SubtleReference"/>
        </w:rPr>
        <w:t xml:space="preserve">, which refers to the treatment that subject </w:t>
      </w:r>
      <m:oMath>
        <m:r>
          <w:rPr>
            <w:rStyle w:val="SubtleReference"/>
            <w:rFonts w:ascii="Cambria Math" w:hAnsi="Cambria Math"/>
          </w:rPr>
          <m:t>i</m:t>
        </m:r>
      </m:oMath>
      <w:r w:rsidR="003F5B00" w:rsidRPr="006A4DAC">
        <w:rPr>
          <w:rStyle w:val="SubtleReference"/>
        </w:rPr>
        <w:t xml:space="preserve"> receives.  By contrast, </w:t>
      </w:r>
      <m:oMath>
        <m:sSub>
          <m:sSubPr>
            <m:ctrlPr>
              <w:rPr>
                <w:rStyle w:val="SubtleReference"/>
                <w:rFonts w:ascii="Cambria Math" w:hAnsi="Cambria Math"/>
              </w:rPr>
            </m:ctrlPr>
          </m:sSubPr>
          <m:e>
            <m:r>
              <w:rPr>
                <w:rStyle w:val="SubtleReference"/>
                <w:rFonts w:ascii="Cambria Math" w:hAnsi="Cambria Math"/>
              </w:rPr>
              <m:t>Y</m:t>
            </m:r>
          </m:e>
          <m:sub>
            <m:r>
              <w:rPr>
                <w:rStyle w:val="SubtleReference"/>
                <w:rFonts w:ascii="Cambria Math" w:hAnsi="Cambria Math"/>
              </w:rPr>
              <m:t>i</m:t>
            </m:r>
          </m:sub>
        </m:sSub>
        <m:r>
          <w:rPr>
            <w:rStyle w:val="SubtleReference"/>
            <w:rFonts w:ascii="Cambria Math" w:hAnsi="Cambria Math"/>
          </w:rPr>
          <m:t>(</m:t>
        </m:r>
        <m:r>
          <m:rPr>
            <m:sty m:val="bi"/>
          </m:rPr>
          <w:rPr>
            <w:rStyle w:val="SubtleReference"/>
            <w:rFonts w:ascii="Cambria Math" w:hAnsi="Cambria Math"/>
          </w:rPr>
          <m:t>D</m:t>
        </m:r>
        <m:r>
          <w:rPr>
            <w:rStyle w:val="SubtleReference"/>
            <w:rFonts w:ascii="Cambria Math" w:hAnsi="Cambria Math"/>
          </w:rPr>
          <m:t>)</m:t>
        </m:r>
      </m:oMath>
      <w:r w:rsidR="003F5B00" w:rsidRPr="006A4DAC">
        <w:rPr>
          <w:rStyle w:val="SubtleReference"/>
        </w:rPr>
        <w:t xml:space="preserve"> refers to the potential outcome that subject </w:t>
      </w:r>
      <m:oMath>
        <m:r>
          <w:rPr>
            <w:rStyle w:val="SubtleReference"/>
            <w:rFonts w:ascii="Cambria Math" w:hAnsi="Cambria Math"/>
          </w:rPr>
          <m:t>i</m:t>
        </m:r>
      </m:oMath>
      <w:r w:rsidR="003F5B00" w:rsidRPr="006A4DAC">
        <w:rPr>
          <w:rStyle w:val="SubtleReference"/>
        </w:rPr>
        <w:t xml:space="preserve"> would express based on the assignments that all of the subjects receive.  The equality means that the only input that matters is the treatment</w:t>
      </w:r>
      <w:r w:rsidR="003F5B00">
        <w:rPr>
          <w:rStyle w:val="SubtleReference"/>
        </w:rPr>
        <w:t xml:space="preserve"> that subject </w:t>
      </w:r>
      <m:oMath>
        <m:r>
          <w:rPr>
            <w:rStyle w:val="SubtleReference"/>
            <w:rFonts w:ascii="Cambria Math" w:hAnsi="Cambria Math"/>
          </w:rPr>
          <m:t>i</m:t>
        </m:r>
      </m:oMath>
      <w:r w:rsidR="003F5B00" w:rsidRPr="003F5B00">
        <w:rPr>
          <w:rStyle w:val="SubtleReference"/>
        </w:rPr>
        <w:t xml:space="preserve"> </w:t>
      </w:r>
      <w:r w:rsidR="003F5B00">
        <w:rPr>
          <w:rStyle w:val="SubtleReference"/>
        </w:rPr>
        <w:t xml:space="preserve">receives. </w:t>
      </w:r>
    </w:p>
    <w:p w14:paraId="1792E50B" w14:textId="6BB7BA48" w:rsidR="004F19AE" w:rsidRPr="00D113F7" w:rsidRDefault="004F19AE" w:rsidP="004F19AE">
      <w:pPr>
        <w:pStyle w:val="ListParagraph"/>
        <w:numPr>
          <w:ilvl w:val="1"/>
          <w:numId w:val="3"/>
        </w:numPr>
        <w:spacing w:after="200" w:line="276" w:lineRule="auto"/>
      </w:pPr>
      <w:r>
        <w:t>Why are experiments that involve possible spatial spillover effects (such as the example described in section 8.4) said to involve “implicit” clustered assignment?</w:t>
      </w:r>
      <w:r w:rsidR="006F5274">
        <w:t xml:space="preserve">  </w:t>
      </w:r>
      <w:r w:rsidR="006F5274">
        <w:rPr>
          <w:rStyle w:val="SubtleReference"/>
        </w:rPr>
        <w:t>Because certain units are so closely spaced that if a subject receives spillovers from one of the units, it must receive spillovers from all of the units.  In that sense, spillovers are assigned as clusters.</w:t>
      </w:r>
    </w:p>
    <w:p w14:paraId="79699A81" w14:textId="067992F1" w:rsidR="004F19AE" w:rsidRDefault="004F19AE" w:rsidP="004F19AE">
      <w:pPr>
        <w:pStyle w:val="ListParagraph"/>
        <w:numPr>
          <w:ilvl w:val="1"/>
          <w:numId w:val="3"/>
        </w:numPr>
        <w:spacing w:after="200" w:line="276" w:lineRule="auto"/>
      </w:pPr>
      <w:r>
        <w:t>In what ways might a within-subjects design violate the non-interference assumption?</w:t>
      </w:r>
      <w:r w:rsidR="006F5274">
        <w:t xml:space="preserve"> </w:t>
      </w:r>
      <w:r w:rsidR="006F5274">
        <w:rPr>
          <w:rStyle w:val="SubtleReference"/>
        </w:rPr>
        <w:t xml:space="preserve">In a within-subjects design, the unit of observation is the time period.  Non-interference presupposes that each unit’s potential outcomes are solely a function of the treatments administered in that period.  Possible violations include the following: </w:t>
      </w:r>
      <w:proofErr w:type="gramStart"/>
      <w:r w:rsidR="006F5274">
        <w:rPr>
          <w:rStyle w:val="SubtleReference"/>
        </w:rPr>
        <w:t>subjects  in</w:t>
      </w:r>
      <w:proofErr w:type="gramEnd"/>
      <w:r w:rsidR="006F5274">
        <w:rPr>
          <w:rStyle w:val="SubtleReference"/>
        </w:rPr>
        <w:t xml:space="preserve"> one period are affected by the treatments that they may have received in a previous period; subjects in one period may be affected because they anticipate treatments that will be administered in a subsequent period.  </w:t>
      </w:r>
    </w:p>
    <w:p w14:paraId="635939F4" w14:textId="71F7E7EA" w:rsidR="004F19AE" w:rsidRDefault="004F19AE" w:rsidP="004F19AE">
      <w:pPr>
        <w:pStyle w:val="ListParagraph"/>
        <w:numPr>
          <w:ilvl w:val="1"/>
          <w:numId w:val="3"/>
        </w:numPr>
        <w:spacing w:after="200" w:line="276" w:lineRule="auto"/>
      </w:pPr>
      <w:r>
        <w:t>What are the attractive properties of a waitlist (or stepped-wedge) design?</w:t>
      </w:r>
      <w:r w:rsidR="00447623">
        <w:t xml:space="preserve"> </w:t>
      </w:r>
      <w:r w:rsidR="00447623">
        <w:rPr>
          <w:rStyle w:val="SubtleReference"/>
        </w:rPr>
        <w:t>If the assumptions for unbiased inference are met, this within-subjects design may provide precise estimates of causal effects even when the number of subjects is limited.  In terms of implementation, it may be easier to gain the cooperation of subjects or groups administering the treatment that might otherwise object to the use of a control group because everyone in the study eventually receives the treatment.</w:t>
      </w:r>
    </w:p>
    <w:p w14:paraId="71111F7A" w14:textId="77777777" w:rsidR="004F19AE" w:rsidRDefault="004F19AE" w:rsidP="004F19AE">
      <w:pPr>
        <w:pStyle w:val="ListParagraph"/>
        <w:ind w:left="1080"/>
      </w:pPr>
    </w:p>
    <w:p w14:paraId="38F1835B" w14:textId="67D6102E" w:rsidR="004F19AE" w:rsidRDefault="004F19AE" w:rsidP="004F19AE">
      <w:pPr>
        <w:pStyle w:val="ListParagraph"/>
        <w:numPr>
          <w:ilvl w:val="0"/>
          <w:numId w:val="3"/>
        </w:numPr>
        <w:spacing w:after="200" w:line="276" w:lineRule="auto"/>
      </w:pPr>
      <w:r>
        <w:t>National surveys indicate that college roommates tend to have correlated weights.  The more one roommate weighs at the end of the freshman year, the more the other freshman roommate weighs.  On the other hand, researchers studying housing arrangements in which roommates are randomly paired together find no correlation between two roommates’ weights at the end of their freshman year.  Explain how these two facts can be reconciled.</w:t>
      </w:r>
      <w:r w:rsidR="00562B94">
        <w:t xml:space="preserve">  </w:t>
      </w:r>
      <w:r w:rsidR="00562B94">
        <w:rPr>
          <w:rStyle w:val="SubtleReference"/>
        </w:rPr>
        <w:t xml:space="preserve">A correlation describes the </w:t>
      </w:r>
      <w:r w:rsidR="00562B94">
        <w:rPr>
          <w:rStyle w:val="SubtleReference"/>
        </w:rPr>
        <w:lastRenderedPageBreak/>
        <w:t xml:space="preserve">relationship between roommates’ weights.  A correlation might arise even if subjects have no effect on one another; for example, if subjects from similar regional or ethnic backgrounds tend to room together, one might observe a correlation.  Random pairing of roommates means that, in expectation, there would be no correlation between their weights unless </w:t>
      </w:r>
      <w:r w:rsidR="00414C4C">
        <w:rPr>
          <w:rStyle w:val="SubtleReference"/>
        </w:rPr>
        <w:t>they either affected one another’s weights or were both affected by similar environmental factors.</w:t>
      </w:r>
    </w:p>
    <w:p w14:paraId="2449139A" w14:textId="77777777" w:rsidR="004F19AE" w:rsidRDefault="004F19AE" w:rsidP="004F19AE">
      <w:pPr>
        <w:pStyle w:val="ListParagraph"/>
      </w:pPr>
    </w:p>
    <w:p w14:paraId="2281B0BF" w14:textId="77777777" w:rsidR="004F19AE" w:rsidRDefault="004F19AE" w:rsidP="004F19AE">
      <w:pPr>
        <w:pStyle w:val="ListParagraph"/>
        <w:numPr>
          <w:ilvl w:val="0"/>
          <w:numId w:val="3"/>
        </w:numPr>
        <w:spacing w:after="200" w:line="276" w:lineRule="auto"/>
      </w:pPr>
      <w:r>
        <w:t>Sometimes researchers are reluctant to randomly assign individual students in elementary classrooms because they are concerned that treatments administered to some students are likely to spill over to untreated students in the same classroom.  In an attempt to get around possible violations of the non-interference assumption, they assign classrooms as clusters to treatment and control, and administer the treatment to all students in a classroom.</w:t>
      </w:r>
    </w:p>
    <w:p w14:paraId="646652E5" w14:textId="757C3770" w:rsidR="004F19AE" w:rsidRDefault="004F19AE" w:rsidP="004F19AE">
      <w:pPr>
        <w:pStyle w:val="ListParagraph"/>
        <w:numPr>
          <w:ilvl w:val="1"/>
          <w:numId w:val="3"/>
        </w:numPr>
        <w:spacing w:after="200" w:line="276" w:lineRule="auto"/>
      </w:pPr>
      <w:r>
        <w:t xml:space="preserve">State the non-interference assumption as it applies to the proposed clustered design.  </w:t>
      </w:r>
      <w:r w:rsidR="0054284E">
        <w:rPr>
          <w:rStyle w:val="SubtleReference"/>
        </w:rPr>
        <w:t xml:space="preserve">The non-interference assumption depends on the estimand.  If the aim is to estimate the causal effect of the intervention on individual students, the non-interference assumption is the same as usual, namely, that each student’s potential outcomes are affected only by the treatment administered to that subject.  If one </w:t>
      </w:r>
      <w:proofErr w:type="gramStart"/>
      <w:r w:rsidR="0054284E">
        <w:rPr>
          <w:rStyle w:val="SubtleReference"/>
        </w:rPr>
        <w:t>is</w:t>
      </w:r>
      <w:proofErr w:type="gramEnd"/>
      <w:r w:rsidR="0054284E">
        <w:rPr>
          <w:rStyle w:val="SubtleReference"/>
        </w:rPr>
        <w:t xml:space="preserve"> concerned about transmission of treatments between students in the same classroom, that concern would still apply to a clustered design, since potential outcomes may be affected by the treatments that other subjects in the same classroom receive.  On the other hand, if one is interested in </w:t>
      </w:r>
      <w:r w:rsidR="00FD4EA4">
        <w:rPr>
          <w:rStyle w:val="SubtleReference"/>
        </w:rPr>
        <w:t>classroom-level treatment effects (i</w:t>
      </w:r>
      <w:r w:rsidR="00EE37DA">
        <w:rPr>
          <w:rStyle w:val="SubtleReference"/>
        </w:rPr>
        <w:t>.e., the difference between a 100% treated classroom and a 100% untreated classroom)</w:t>
      </w:r>
      <w:r w:rsidR="00C4504A">
        <w:rPr>
          <w:rStyle w:val="SubtleReference"/>
        </w:rPr>
        <w:t>, this design sidesteps concerns about wthin-classroom interference because they are built into the definition of the estimand.  In the latter case, the relevant non-interference assumption holds that classroom outcomes are unaffected by the treatment status of other classrooms (e.g., other classrooms in the same school or grade).</w:t>
      </w:r>
    </w:p>
    <w:p w14:paraId="44870E48" w14:textId="22B9BC5E" w:rsidR="004F19AE" w:rsidRDefault="004F19AE" w:rsidP="004F19AE">
      <w:pPr>
        <w:pStyle w:val="ListParagraph"/>
        <w:numPr>
          <w:ilvl w:val="1"/>
          <w:numId w:val="3"/>
        </w:numPr>
        <w:spacing w:after="200" w:line="276" w:lineRule="auto"/>
      </w:pPr>
      <w:r>
        <w:t xml:space="preserve">What causal </w:t>
      </w:r>
      <w:proofErr w:type="spellStart"/>
      <w:r>
        <w:t>estimand</w:t>
      </w:r>
      <w:proofErr w:type="spellEnd"/>
      <w:r>
        <w:t xml:space="preserve"> does the clustered design identify?  Does this causal </w:t>
      </w:r>
      <w:proofErr w:type="spellStart"/>
      <w:r>
        <w:t>estimand</w:t>
      </w:r>
      <w:proofErr w:type="spellEnd"/>
      <w:r>
        <w:t xml:space="preserve"> include or exclude spillovers within classrooms?</w:t>
      </w:r>
      <w:r w:rsidR="00C4504A">
        <w:t xml:space="preserve">  </w:t>
      </w:r>
      <w:r w:rsidR="00C4504A">
        <w:rPr>
          <w:rStyle w:val="SubtleReference"/>
        </w:rPr>
        <w:t>See above.</w:t>
      </w:r>
    </w:p>
    <w:p w14:paraId="0C3BBA00" w14:textId="77777777" w:rsidR="004F19AE" w:rsidRPr="00DD1081" w:rsidRDefault="004F19AE" w:rsidP="004F19AE">
      <w:pPr>
        <w:pStyle w:val="ListParagraph"/>
        <w:spacing w:after="200" w:line="276" w:lineRule="auto"/>
      </w:pPr>
    </w:p>
    <w:p w14:paraId="6A5B3D4E" w14:textId="77777777" w:rsidR="004F19AE" w:rsidRDefault="004F19AE" w:rsidP="004F19AE">
      <w:pPr>
        <w:pStyle w:val="ListParagraph"/>
      </w:pPr>
    </w:p>
    <w:p w14:paraId="494BD917" w14:textId="77777777" w:rsidR="004F19AE" w:rsidRPr="00F456E2" w:rsidRDefault="004F19AE" w:rsidP="004F19AE">
      <w:pPr>
        <w:pStyle w:val="ListParagraph"/>
        <w:numPr>
          <w:ilvl w:val="0"/>
          <w:numId w:val="3"/>
        </w:numPr>
        <w:spacing w:after="200" w:line="276" w:lineRule="auto"/>
      </w:pPr>
      <w:r>
        <w:t xml:space="preserve">Recall from Chapter 3 the field experiment conducted by </w:t>
      </w:r>
      <w:proofErr w:type="spellStart"/>
      <w:r>
        <w:t>Camerer</w:t>
      </w:r>
      <w:proofErr w:type="spellEnd"/>
      <w:r>
        <w:t xml:space="preserve"> in which he selected pairs of similar horses running in the same race and randomly placed large wagers on one of them to see if his bets affected the amount of money that other bettors placed on both horses.  </w:t>
      </w:r>
    </w:p>
    <w:p w14:paraId="7DD41594" w14:textId="1C72E90E" w:rsidR="004F19AE" w:rsidRPr="004A624B" w:rsidRDefault="004F19AE" w:rsidP="004F19AE">
      <w:pPr>
        <w:pStyle w:val="ListParagraph"/>
        <w:numPr>
          <w:ilvl w:val="1"/>
          <w:numId w:val="3"/>
        </w:numPr>
        <w:spacing w:after="200" w:line="276" w:lineRule="auto"/>
      </w:pPr>
      <w:r w:rsidRPr="004A624B">
        <w:t xml:space="preserve">Define the potential outcomes in </w:t>
      </w:r>
      <w:proofErr w:type="spellStart"/>
      <w:r w:rsidRPr="004A624B">
        <w:t>Camerer’s</w:t>
      </w:r>
      <w:proofErr w:type="spellEnd"/>
      <w:r w:rsidRPr="004A624B">
        <w:t xml:space="preserve"> study.  What non-interference assumption is invoked?</w:t>
      </w:r>
      <w:r w:rsidR="00C4504A" w:rsidRPr="004A624B">
        <w:t xml:space="preserve"> </w:t>
      </w:r>
      <w:r w:rsidR="004A624B">
        <w:t xml:space="preserve"> </w:t>
      </w:r>
      <w:r w:rsidR="003D1787">
        <w:rPr>
          <w:rStyle w:val="SubtleReference"/>
        </w:rPr>
        <w:t>For each horse</w:t>
      </w:r>
      <w:r w:rsidR="004A624B">
        <w:rPr>
          <w:rStyle w:val="SubtleReference"/>
        </w:rPr>
        <w:t xml:space="preserve">, outcomes are defined as the change in </w:t>
      </w:r>
      <w:r w:rsidR="00523ADE">
        <w:rPr>
          <w:rStyle w:val="SubtleReference"/>
        </w:rPr>
        <w:t xml:space="preserve">total </w:t>
      </w:r>
      <w:r w:rsidR="004A624B">
        <w:rPr>
          <w:rStyle w:val="SubtleReference"/>
        </w:rPr>
        <w:t>bets that occur between the pre-intervention period and the post-intervention period.  Potential outcomes</w:t>
      </w:r>
      <w:r w:rsidR="003D1787">
        <w:rPr>
          <w:rStyle w:val="SubtleReference"/>
        </w:rPr>
        <w:t xml:space="preserve"> </w:t>
      </w:r>
      <m:oMath>
        <m:sSub>
          <m:sSubPr>
            <m:ctrlPr>
              <w:rPr>
                <w:rStyle w:val="SubtleReference"/>
                <w:rFonts w:ascii="Cambria Math" w:hAnsi="Cambria Math"/>
                <w:i/>
              </w:rPr>
            </m:ctrlPr>
          </m:sSubPr>
          <m:e>
            <m:r>
              <w:rPr>
                <w:rStyle w:val="SubtleReference"/>
                <w:rFonts w:ascii="Cambria Math" w:hAnsi="Cambria Math"/>
              </w:rPr>
              <m:t>Y</m:t>
            </m:r>
          </m:e>
          <m:sub>
            <m:r>
              <w:rPr>
                <w:rStyle w:val="SubtleReference"/>
                <w:rFonts w:ascii="Cambria Math" w:hAnsi="Cambria Math"/>
              </w:rPr>
              <m:t>i</m:t>
            </m:r>
          </m:sub>
        </m:sSub>
        <m:r>
          <w:rPr>
            <w:rStyle w:val="SubtleReference"/>
            <w:rFonts w:ascii="Cambria Math" w:hAnsi="Cambria Math"/>
          </w:rPr>
          <m:t>(</m:t>
        </m:r>
        <m:sSub>
          <m:sSubPr>
            <m:ctrlPr>
              <w:rPr>
                <w:rStyle w:val="SubtleReference"/>
                <w:rFonts w:ascii="Cambria Math" w:hAnsi="Cambria Math"/>
                <w:i/>
              </w:rPr>
            </m:ctrlPr>
          </m:sSubPr>
          <m:e>
            <m:r>
              <w:rPr>
                <w:rStyle w:val="SubtleReference"/>
                <w:rFonts w:ascii="Cambria Math" w:hAnsi="Cambria Math"/>
              </w:rPr>
              <m:t>D</m:t>
            </m:r>
          </m:e>
          <m:sub>
            <m:r>
              <w:rPr>
                <w:rStyle w:val="SubtleReference"/>
                <w:rFonts w:ascii="Cambria Math" w:hAnsi="Cambria Math"/>
              </w:rPr>
              <m:t>i</m:t>
            </m:r>
          </m:sub>
        </m:sSub>
        <m:r>
          <w:rPr>
            <w:rStyle w:val="SubtleReference"/>
            <w:rFonts w:ascii="Cambria Math" w:hAnsi="Cambria Math"/>
          </w:rPr>
          <m:t xml:space="preserve">) </m:t>
        </m:r>
      </m:oMath>
      <w:r w:rsidR="003D1787">
        <w:rPr>
          <w:rStyle w:val="SubtleReference"/>
        </w:rPr>
        <w:t xml:space="preserve">reflect </w:t>
      </w:r>
      <w:r w:rsidR="00523ADE">
        <w:rPr>
          <w:rStyle w:val="SubtleReference"/>
        </w:rPr>
        <w:t xml:space="preserve">only </w:t>
      </w:r>
      <w:r w:rsidR="003D1787">
        <w:rPr>
          <w:rStyle w:val="SubtleReference"/>
        </w:rPr>
        <w:t>the</w:t>
      </w:r>
      <w:r w:rsidR="00523ADE">
        <w:rPr>
          <w:rStyle w:val="SubtleReference"/>
        </w:rPr>
        <w:t xml:space="preserve"> treatment assignment of</w:t>
      </w:r>
      <w:r w:rsidR="004A624B">
        <w:rPr>
          <w:rStyle w:val="SubtleReference"/>
        </w:rPr>
        <w:t xml:space="preserve"> </w:t>
      </w:r>
      <w:r w:rsidR="003D1787">
        <w:rPr>
          <w:rStyle w:val="SubtleReference"/>
        </w:rPr>
        <w:t>horse</w:t>
      </w:r>
      <w:r w:rsidR="00523ADE">
        <w:rPr>
          <w:rStyle w:val="SubtleReference"/>
        </w:rPr>
        <w:t xml:space="preserve"> </w:t>
      </w:r>
      <w:r w:rsidR="00523ADE">
        <w:rPr>
          <w:rStyle w:val="SubtleReference"/>
          <w:i/>
        </w:rPr>
        <w:t>i</w:t>
      </w:r>
      <w:r w:rsidR="003D1787">
        <w:rPr>
          <w:rStyle w:val="SubtleReference"/>
        </w:rPr>
        <w:t>, not the treatment</w:t>
      </w:r>
      <w:r w:rsidR="00523ADE">
        <w:rPr>
          <w:rStyle w:val="SubtleReference"/>
        </w:rPr>
        <w:t xml:space="preserve"> or non-treatment</w:t>
      </w:r>
      <w:r w:rsidR="003D1787">
        <w:rPr>
          <w:rStyle w:val="SubtleReference"/>
        </w:rPr>
        <w:t xml:space="preserve"> of the other horse in the experimental pair.  </w:t>
      </w:r>
    </w:p>
    <w:p w14:paraId="4C4CC0E2" w14:textId="1ED10CD0" w:rsidR="004F19AE" w:rsidRPr="004A624B" w:rsidRDefault="004F19AE" w:rsidP="004F19AE">
      <w:pPr>
        <w:pStyle w:val="ListParagraph"/>
        <w:numPr>
          <w:ilvl w:val="1"/>
          <w:numId w:val="3"/>
        </w:numPr>
        <w:spacing w:after="200" w:line="276" w:lineRule="auto"/>
      </w:pPr>
      <w:r w:rsidRPr="004A624B">
        <w:t>What is the causal parameter that this study identifies?</w:t>
      </w:r>
      <w:r w:rsidR="00D2793A">
        <w:t xml:space="preserve">  </w:t>
      </w:r>
      <w:r w:rsidR="00D2793A">
        <w:rPr>
          <w:rStyle w:val="SubtleReference"/>
        </w:rPr>
        <w:t xml:space="preserve">The treatment effect for a given horse is assumed to be </w:t>
      </w:r>
      <m:oMath>
        <m:sSub>
          <m:sSubPr>
            <m:ctrlPr>
              <w:rPr>
                <w:rStyle w:val="SubtleReference"/>
                <w:rFonts w:ascii="Cambria Math" w:hAnsi="Cambria Math"/>
                <w:i/>
              </w:rPr>
            </m:ctrlPr>
          </m:sSubPr>
          <m:e>
            <m:r>
              <w:rPr>
                <w:rStyle w:val="SubtleReference"/>
                <w:rFonts w:ascii="Cambria Math" w:hAnsi="Cambria Math"/>
              </w:rPr>
              <m:t>Y</m:t>
            </m:r>
          </m:e>
          <m:sub>
            <m:r>
              <w:rPr>
                <w:rStyle w:val="SubtleReference"/>
                <w:rFonts w:ascii="Cambria Math" w:hAnsi="Cambria Math"/>
              </w:rPr>
              <m:t>i</m:t>
            </m:r>
          </m:sub>
        </m:sSub>
        <m:d>
          <m:dPr>
            <m:ctrlPr>
              <w:rPr>
                <w:rStyle w:val="SubtleReference"/>
                <w:rFonts w:ascii="Cambria Math" w:hAnsi="Cambria Math"/>
                <w:i/>
              </w:rPr>
            </m:ctrlPr>
          </m:dPr>
          <m:e>
            <m:r>
              <w:rPr>
                <w:rStyle w:val="SubtleReference"/>
                <w:rFonts w:ascii="Cambria Math" w:hAnsi="Cambria Math"/>
              </w:rPr>
              <m:t>1</m:t>
            </m:r>
          </m:e>
        </m:d>
        <m:r>
          <w:rPr>
            <w:rStyle w:val="SubtleReference"/>
            <w:rFonts w:ascii="Cambria Math" w:hAnsi="Cambria Math"/>
          </w:rPr>
          <m:t>-</m:t>
        </m:r>
        <m:sSub>
          <m:sSubPr>
            <m:ctrlPr>
              <w:rPr>
                <w:rStyle w:val="SubtleReference"/>
                <w:rFonts w:ascii="Cambria Math" w:hAnsi="Cambria Math"/>
                <w:i/>
              </w:rPr>
            </m:ctrlPr>
          </m:sSubPr>
          <m:e>
            <m:r>
              <w:rPr>
                <w:rStyle w:val="SubtleReference"/>
                <w:rFonts w:ascii="Cambria Math" w:hAnsi="Cambria Math"/>
              </w:rPr>
              <m:t>Y</m:t>
            </m:r>
          </m:e>
          <m:sub>
            <m:r>
              <w:rPr>
                <w:rStyle w:val="SubtleReference"/>
                <w:rFonts w:ascii="Cambria Math" w:hAnsi="Cambria Math"/>
              </w:rPr>
              <m:t>i</m:t>
            </m:r>
          </m:sub>
        </m:sSub>
        <m:d>
          <m:dPr>
            <m:ctrlPr>
              <w:rPr>
                <w:rStyle w:val="SubtleReference"/>
                <w:rFonts w:ascii="Cambria Math" w:hAnsi="Cambria Math"/>
                <w:i/>
              </w:rPr>
            </m:ctrlPr>
          </m:dPr>
          <m:e>
            <m:r>
              <w:rPr>
                <w:rStyle w:val="SubtleReference"/>
                <w:rFonts w:ascii="Cambria Math" w:hAnsi="Cambria Math"/>
              </w:rPr>
              <m:t>0</m:t>
            </m:r>
          </m:e>
        </m:d>
      </m:oMath>
      <w:r w:rsidR="00D2793A">
        <w:rPr>
          <w:rStyle w:val="SubtleReference"/>
        </w:rPr>
        <w:t xml:space="preserve">, where </w:t>
      </w:r>
      <m:oMath>
        <m:sSub>
          <m:sSubPr>
            <m:ctrlPr>
              <w:rPr>
                <w:rStyle w:val="SubtleReference"/>
                <w:rFonts w:ascii="Cambria Math" w:hAnsi="Cambria Math"/>
                <w:i/>
              </w:rPr>
            </m:ctrlPr>
          </m:sSubPr>
          <m:e>
            <m:r>
              <w:rPr>
                <w:rStyle w:val="SubtleReference"/>
                <w:rFonts w:ascii="Cambria Math" w:hAnsi="Cambria Math"/>
              </w:rPr>
              <m:t>Y</m:t>
            </m:r>
          </m:e>
          <m:sub>
            <m:r>
              <w:rPr>
                <w:rStyle w:val="SubtleReference"/>
                <w:rFonts w:ascii="Cambria Math" w:hAnsi="Cambria Math"/>
              </w:rPr>
              <m:t>i</m:t>
            </m:r>
          </m:sub>
        </m:sSub>
        <m:d>
          <m:dPr>
            <m:ctrlPr>
              <w:rPr>
                <w:rStyle w:val="SubtleReference"/>
                <w:rFonts w:ascii="Cambria Math" w:hAnsi="Cambria Math"/>
                <w:i/>
              </w:rPr>
            </m:ctrlPr>
          </m:dPr>
          <m:e>
            <m:r>
              <w:rPr>
                <w:rStyle w:val="SubtleReference"/>
                <w:rFonts w:ascii="Cambria Math" w:hAnsi="Cambria Math"/>
              </w:rPr>
              <m:t>0</m:t>
            </m:r>
          </m:e>
        </m:d>
      </m:oMath>
      <w:r w:rsidR="00D2793A">
        <w:rPr>
          <w:rStyle w:val="SubtleReference"/>
        </w:rPr>
        <w:t xml:space="preserve"> is the untreated potential outcome that would be revealed regardless of whether neither horse were treated or only the other</w:t>
      </w:r>
      <w:r w:rsidR="00205F11">
        <w:rPr>
          <w:rStyle w:val="SubtleReference"/>
        </w:rPr>
        <w:t xml:space="preserve"> paired</w:t>
      </w:r>
      <w:r w:rsidR="00D2793A">
        <w:rPr>
          <w:rStyle w:val="SubtleReference"/>
        </w:rPr>
        <w:t xml:space="preserve"> horse were treated.  In other w</w:t>
      </w:r>
      <w:r w:rsidR="00523ADE">
        <w:rPr>
          <w:rStyle w:val="SubtleReference"/>
        </w:rPr>
        <w:t xml:space="preserve">ords, the bets that flow to </w:t>
      </w:r>
      <w:r w:rsidR="00D2793A">
        <w:rPr>
          <w:rStyle w:val="SubtleReference"/>
        </w:rPr>
        <w:t xml:space="preserve">horse </w:t>
      </w:r>
      <w:r w:rsidR="00523ADE" w:rsidRPr="00523ADE">
        <w:rPr>
          <w:rStyle w:val="SubtleReference"/>
          <w:i/>
        </w:rPr>
        <w:t>i</w:t>
      </w:r>
      <w:r w:rsidR="00523ADE">
        <w:rPr>
          <w:rStyle w:val="SubtleReference"/>
        </w:rPr>
        <w:t xml:space="preserve"> </w:t>
      </w:r>
      <w:r w:rsidR="00D2793A">
        <w:rPr>
          <w:rStyle w:val="SubtleReference"/>
        </w:rPr>
        <w:t>have nothing to do with whether the other paired horse receives the experimental wager.</w:t>
      </w:r>
    </w:p>
    <w:p w14:paraId="37906A28" w14:textId="77777777" w:rsidR="004F19AE" w:rsidRPr="007A7A92" w:rsidRDefault="004F19AE" w:rsidP="004F19AE">
      <w:pPr>
        <w:pStyle w:val="ListParagraph"/>
        <w:ind w:left="1080"/>
      </w:pPr>
    </w:p>
    <w:p w14:paraId="3A454205" w14:textId="77777777" w:rsidR="004F19AE" w:rsidRDefault="004F19AE" w:rsidP="004F19AE">
      <w:pPr>
        <w:pStyle w:val="ListParagraph"/>
        <w:numPr>
          <w:ilvl w:val="0"/>
          <w:numId w:val="3"/>
        </w:numPr>
        <w:spacing w:after="200" w:line="276" w:lineRule="auto"/>
      </w:pPr>
      <w:r>
        <w:t xml:space="preserve">In their study of spillover effects, Sinclair, McConnell, and Green sent </w:t>
      </w:r>
      <w:r w:rsidRPr="00F50326">
        <w:t xml:space="preserve">mailings </w:t>
      </w:r>
      <w:r>
        <w:t>to randomly selected households encouraging them to vote in an upcoming special election.</w:t>
      </w:r>
      <w:r>
        <w:rPr>
          <w:rStyle w:val="FootnoteReference"/>
        </w:rPr>
        <w:footnoteReference w:id="1"/>
      </w:r>
      <w:r>
        <w:t xml:space="preserve">  The mailings used a form of “social pressure,” disclosing whether the targeted individual had voted in previous elections.  Because this type of mail had proven to increase turnout by approximately 4–5 percentage points in previous experiments, </w:t>
      </w:r>
      <w:r w:rsidRPr="00A05717">
        <w:t xml:space="preserve">Sinclair, McConnell, and Green </w:t>
      </w:r>
      <w:r>
        <w:t xml:space="preserve">used it to study whether treatment effects are transmitted across households.  Employing a multi-level design, they randomly assigned all, half, or none of the members of each nine-digit zip code to receive mail.  For purposes of this example, we focus only on households with one registered voter.  The outcome variable is voter turnout as measured by the registrar of voters.  The results are as follows.  Among registered voters in untreated zip codes, 1,021 of 6,217 cast ballots.  Among untreated voters in zip codes where half of the households received mail, 526 of 3,316 registered voters cast ballots.  Among treated voters in zip codes where half of the households received mail, 620 of 2,949 voted.  Finally, among treated voters in zip codes where every household received mail, turnout was 1,316 of 6,377.  </w:t>
      </w:r>
    </w:p>
    <w:p w14:paraId="0E028A38" w14:textId="15EE99AD" w:rsidR="004F19AE" w:rsidRDefault="004F19AE" w:rsidP="004F19AE">
      <w:pPr>
        <w:pStyle w:val="ListParagraph"/>
        <w:numPr>
          <w:ilvl w:val="1"/>
          <w:numId w:val="3"/>
        </w:numPr>
        <w:spacing w:after="200" w:line="276" w:lineRule="auto"/>
      </w:pPr>
      <w:r>
        <w:t>Using potential outcomes, define the “</w:t>
      </w:r>
      <w:r w:rsidRPr="0005677E">
        <w:rPr>
          <w:highlight w:val="yellow"/>
        </w:rPr>
        <w:t>direct</w:t>
      </w:r>
      <w:r>
        <w:t>” treatment effect of receiving mail.</w:t>
      </w:r>
      <w:r w:rsidR="00C4504A">
        <w:t xml:space="preserve">  </w:t>
      </w:r>
      <w:r w:rsidR="0079449C">
        <w:rPr>
          <w:rStyle w:val="SubtleReference"/>
        </w:rPr>
        <w:t>The definition of personally receiving mail could be def</w:t>
      </w:r>
      <w:r w:rsidR="0027594E">
        <w:rPr>
          <w:rStyle w:val="SubtleReference"/>
        </w:rPr>
        <w:t>ined in three ways (given our focus on one-voter households)</w:t>
      </w:r>
      <w:r w:rsidR="0079449C">
        <w:rPr>
          <w:rStyle w:val="SubtleReference"/>
        </w:rPr>
        <w:t>.  It could be (a) the effect of mail on those whose zip code neighbors receive no mail, (b) the effect of mail on those for whom half of the neighboring households in the zip code receive mail, or (c) the effect of mail on those whose zip code neighbors all receive mail.  Given the design of this study, only (b) can be estimated empirically because no one receives mail in an untreated zip c</w:t>
      </w:r>
      <w:r w:rsidR="0027594E">
        <w:rPr>
          <w:rStyle w:val="SubtleReference"/>
        </w:rPr>
        <w:t>ode, and everyone receives mail</w:t>
      </w:r>
      <w:r w:rsidR="0079449C">
        <w:rPr>
          <w:rStyle w:val="SubtleReference"/>
        </w:rPr>
        <w:t xml:space="preserve"> in a 100% treated zip code.</w:t>
      </w:r>
    </w:p>
    <w:p w14:paraId="127D3600" w14:textId="6ABA6613" w:rsidR="004F19AE" w:rsidRDefault="004F19AE" w:rsidP="004F19AE">
      <w:pPr>
        <w:pStyle w:val="ListParagraph"/>
        <w:numPr>
          <w:ilvl w:val="1"/>
          <w:numId w:val="3"/>
        </w:numPr>
        <w:spacing w:after="200" w:line="276" w:lineRule="auto"/>
      </w:pPr>
      <w:r>
        <w:t>Define the “spillover” treatment effect of being in a zip code where varying fractions of households are treated.</w:t>
      </w:r>
      <w:r w:rsidR="0005677E">
        <w:t xml:space="preserve">  </w:t>
      </w:r>
      <w:r w:rsidR="0005677E">
        <w:rPr>
          <w:rStyle w:val="SubtleReference"/>
        </w:rPr>
        <w:t>Holding constant one’s own treatment status, one may define three potential outcomes depending on whether none, half, or all of the neighboring households are treated.  When defining the ATE of spillover, one may compare half to none, full to half, or full to none.</w:t>
      </w:r>
    </w:p>
    <w:p w14:paraId="00813953" w14:textId="46AE2941" w:rsidR="00B87FDF" w:rsidRPr="00902A16" w:rsidRDefault="004F19AE" w:rsidP="00902A16">
      <w:pPr>
        <w:pStyle w:val="ListParagraph"/>
        <w:spacing w:after="200" w:line="276" w:lineRule="auto"/>
        <w:ind w:left="1080"/>
        <w:rPr>
          <w:rStyle w:val="SubtleReference"/>
        </w:rPr>
      </w:pPr>
      <w:r>
        <w:t>Propose an estimator for estimating the firsthand and secondhand treatment effects.  Show that the estimator is unbiased, explaining the assumptions required to reach this conclusion.</w:t>
      </w:r>
      <w:r w:rsidR="0005677E">
        <w:t xml:space="preserve"> </w:t>
      </w:r>
      <w:r w:rsidR="00B87FDF">
        <w:t xml:space="preserve"> </w:t>
      </w:r>
      <w:r w:rsidR="00B87FDF">
        <w:rPr>
          <w:rStyle w:val="SubtleReference"/>
        </w:rPr>
        <w:t xml:space="preserve">the firsthand effects can be estimated only for those in half-treated zip codes by comparing average outcomes among treated and untreated subjects.  </w:t>
      </w:r>
      <w:r w:rsidR="00A46532">
        <w:rPr>
          <w:rStyle w:val="SubtleReference"/>
        </w:rPr>
        <w:t>One can assess the spillover effect among subjects who receive no mail themselves but reside in either half-treated or untreated zip codes.   Similarly, one can assess the spillover effect among subjects</w:t>
      </w:r>
      <w:r w:rsidR="00902A16">
        <w:rPr>
          <w:rStyle w:val="SubtleReference"/>
        </w:rPr>
        <w:t xml:space="preserve"> who received mail themselves and reside in either 100% or 50% treated zip codes.</w:t>
      </w:r>
      <w:r w:rsidR="00A46532">
        <w:rPr>
          <w:rStyle w:val="SubtleReference"/>
        </w:rPr>
        <w:t xml:space="preserve"> </w:t>
      </w:r>
      <w:r w:rsidR="00B87FDF">
        <w:rPr>
          <w:rStyle w:val="SubtleReference"/>
        </w:rPr>
        <w:t>The three assumptions are random assignment (satisfied by design</w:t>
      </w:r>
      <w:r w:rsidR="00902A16">
        <w:rPr>
          <w:rStyle w:val="SubtleReference"/>
        </w:rPr>
        <w:t xml:space="preserve"> because direct treatments and rates of treatment among neighbors are randomly assigned</w:t>
      </w:r>
      <w:r w:rsidR="00B87FDF">
        <w:rPr>
          <w:rStyle w:val="SubtleReference"/>
        </w:rPr>
        <w:t>), non-interference (satisfied if we believe that potential outcomes are solely a function of firsthand treatment and treatment of others in the same zip code; treatment of those outside the zip code is ignored), and excludability (satisfied if we believe that potential outcomes are affected only by firsthand and second hand receipt of mail</w:t>
      </w:r>
      <w:r w:rsidR="00A46532">
        <w:rPr>
          <w:rStyle w:val="SubtleReference"/>
        </w:rPr>
        <w:t xml:space="preserve"> and not by other factors that might be correlated with treatment assignment).</w:t>
      </w:r>
    </w:p>
    <w:p w14:paraId="137DE456" w14:textId="0CC7323E" w:rsidR="004F19AE" w:rsidRDefault="004F19AE" w:rsidP="004F19AE">
      <w:pPr>
        <w:pStyle w:val="ListParagraph"/>
        <w:numPr>
          <w:ilvl w:val="1"/>
          <w:numId w:val="3"/>
        </w:numPr>
        <w:spacing w:after="200" w:line="276" w:lineRule="auto"/>
      </w:pPr>
      <w:r>
        <w:t>Based on these data, what do you infer about the magnitude of the mailing’s direct and indirect effects?</w:t>
      </w:r>
      <w:r w:rsidR="00B87FDF">
        <w:t xml:space="preserve">  </w:t>
      </w:r>
      <w:r w:rsidR="00B87FDF">
        <w:rPr>
          <w:rStyle w:val="SubtleReference"/>
        </w:rPr>
        <w:t>Here, the firsthand effects can be estimated only for those in half-treated zip codes: 620/2949 – 526/3316 = 0.052, or 5.2 percentage points.  One can assess spillover effect by way of two different comparisons.  In order to assess the effects of spillover among subjects who receive no mail themselves, compare voting rates for those living in 50% treated zip code to those living in the 0% treated zip code: 526/3316 - 1021/6217 = -0.006, or negative 0.6 percentage points.  In order to assess the effects of spillover among subject</w:t>
      </w:r>
      <w:r w:rsidR="00A46532">
        <w:rPr>
          <w:rStyle w:val="SubtleReference"/>
        </w:rPr>
        <w:t>s</w:t>
      </w:r>
      <w:r w:rsidR="00B87FDF">
        <w:rPr>
          <w:rStyle w:val="SubtleReference"/>
        </w:rPr>
        <w:t xml:space="preserve"> who received mail themselves, compare voting rates for those living in 100% treated zip codes to those living in 50% treated zip codes:  1316/6377 - 620/2949 = -0.004, or negative 0.4 percentage points.  Although the estimated firsthand effect is strongly positive, both of the estimated spillover effects are close to zero.</w:t>
      </w:r>
    </w:p>
    <w:p w14:paraId="5FAD725C" w14:textId="77777777" w:rsidR="004F19AE" w:rsidRPr="009E63B7" w:rsidRDefault="004F19AE" w:rsidP="004F19AE">
      <w:pPr>
        <w:pStyle w:val="ListParagraph"/>
        <w:ind w:left="1440"/>
      </w:pPr>
    </w:p>
    <w:p w14:paraId="1C091954" w14:textId="77777777" w:rsidR="004F19AE" w:rsidRDefault="004F19AE" w:rsidP="004F19AE">
      <w:pPr>
        <w:pStyle w:val="ListParagraph"/>
        <w:numPr>
          <w:ilvl w:val="0"/>
          <w:numId w:val="3"/>
        </w:numPr>
        <w:spacing w:after="200" w:line="276" w:lineRule="auto"/>
      </w:pPr>
      <w:r>
        <w:t>Using the potential outcomes from the clinic example in Table 8.2, calculate the following estimates.</w:t>
      </w:r>
    </w:p>
    <w:p w14:paraId="241D6031" w14:textId="3FA234B8" w:rsidR="004F19AE" w:rsidRPr="002D245A" w:rsidRDefault="004F19AE" w:rsidP="004F19AE">
      <w:pPr>
        <w:pStyle w:val="ListParagraph"/>
        <w:numPr>
          <w:ilvl w:val="1"/>
          <w:numId w:val="3"/>
        </w:numPr>
        <w:spacing w:after="200" w:line="276" w:lineRule="auto"/>
      </w:pPr>
      <w:r>
        <w:t xml:space="preserve">Estimate </w:t>
      </w:r>
      <m:oMath>
        <m:sSub>
          <m:sSubPr>
            <m:ctrlPr>
              <w:rPr>
                <w:rFonts w:ascii="Cambria Math" w:hAnsi="Cambria Math"/>
                <w:i/>
              </w:rPr>
            </m:ctrlPr>
          </m:sSubPr>
          <m:e>
            <w:proofErr w:type="gramStart"/>
            <m:r>
              <w:rPr>
                <w:rFonts w:ascii="Cambria Math" w:hAnsi="Cambria Math"/>
              </w:rPr>
              <m:t>E[</m:t>
            </m:r>
            <w:proofErr w:type="gramEnd"/>
            <m:r>
              <w:rPr>
                <w:rFonts w:ascii="Cambria Math" w:hAnsi="Cambria Math"/>
              </w:rPr>
              <m:t>Y</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00</m:t>
            </m:r>
          </m:sub>
        </m:sSub>
        <m:r>
          <w:rPr>
            <w:rFonts w:ascii="Cambria Math" w:hAnsi="Cambria Math"/>
          </w:rPr>
          <m:t>]</m:t>
        </m:r>
      </m:oMath>
      <w:r w:rsidRPr="002D245A">
        <w:t xml:space="preserve"> for the random assignment that places the treatment at location A.</w:t>
      </w:r>
      <w:r w:rsidR="003A2BF5" w:rsidRPr="002D245A">
        <w:t xml:space="preserve">  </w:t>
      </w:r>
      <w:r w:rsidR="003A2BF5" w:rsidRPr="002D245A">
        <w:rPr>
          <w:rStyle w:val="SubtleReference"/>
        </w:rPr>
        <w:t>The treated and untreated averages are 0 and (0+6+6)/3 = 4, respectively.</w:t>
      </w:r>
      <w:r w:rsidR="00990258" w:rsidRPr="002D245A">
        <w:rPr>
          <w:rStyle w:val="SubtleReference"/>
        </w:rPr>
        <w:t xml:space="preserve">  The estimated ATE is -4.</w:t>
      </w:r>
    </w:p>
    <w:p w14:paraId="160005E1" w14:textId="6CD3755E" w:rsidR="004F19AE" w:rsidRDefault="004F19AE" w:rsidP="004F19AE">
      <w:pPr>
        <w:pStyle w:val="ListParagraph"/>
        <w:numPr>
          <w:ilvl w:val="1"/>
          <w:numId w:val="3"/>
        </w:numPr>
        <w:spacing w:after="200" w:line="276" w:lineRule="auto"/>
      </w:pPr>
      <w:r w:rsidRPr="002D245A">
        <w:t xml:space="preserve">Estimate </w:t>
      </w:r>
      <m:oMath>
        <m:sSub>
          <m:sSubPr>
            <m:ctrlPr>
              <w:rPr>
                <w:rFonts w:ascii="Cambria Math" w:hAnsi="Cambria Math"/>
                <w:i/>
              </w:rPr>
            </m:ctrlPr>
          </m:sSubPr>
          <m:e>
            <w:proofErr w:type="gramStart"/>
            <m:r>
              <w:rPr>
                <w:rFonts w:ascii="Cambria Math" w:hAnsi="Cambria Math"/>
              </w:rPr>
              <m:t>E[</m:t>
            </m:r>
            <w:proofErr w:type="gramEnd"/>
            <m:r>
              <w:rPr>
                <w:rFonts w:ascii="Cambria Math" w:hAnsi="Cambria Math"/>
              </w:rPr>
              <m:t>Y</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00</m:t>
            </m:r>
          </m:sub>
        </m:sSub>
        <m:r>
          <w:rPr>
            <w:rFonts w:ascii="Cambria Math" w:hAnsi="Cambria Math"/>
          </w:rPr>
          <m:t>]</m:t>
        </m:r>
      </m:oMath>
      <w:r w:rsidRPr="002D245A">
        <w:t xml:space="preserve"> for</w:t>
      </w:r>
      <w:r>
        <w:t xml:space="preserve"> the random assignment that places the treatment at location A, restricting the sample to the set of villages that have a non-zero probability of expressing both of these potential outcomes.</w:t>
      </w:r>
      <w:r w:rsidR="003A2BF5">
        <w:t xml:space="preserve">  </w:t>
      </w:r>
      <w:r w:rsidR="003A2BF5">
        <w:rPr>
          <w:rStyle w:val="SubtleReference"/>
        </w:rPr>
        <w:t>The treated and untreated averages are 0 and (0+6)/2 = 3, respectively.</w:t>
      </w:r>
      <w:r w:rsidR="00990258">
        <w:rPr>
          <w:rStyle w:val="SubtleReference"/>
        </w:rPr>
        <w:t xml:space="preserve">  The estimated ATE is -2.</w:t>
      </w:r>
    </w:p>
    <w:p w14:paraId="19EE468F" w14:textId="091184F2" w:rsidR="004F19AE" w:rsidRDefault="004F19AE" w:rsidP="004F19AE">
      <w:pPr>
        <w:pStyle w:val="ListParagraph"/>
        <w:numPr>
          <w:ilvl w:val="1"/>
          <w:numId w:val="3"/>
        </w:numPr>
        <w:spacing w:after="200" w:line="276" w:lineRule="auto"/>
      </w:pPr>
      <w:r>
        <w:t xml:space="preserve">In order to make a more direct comparison between these two treatment effects, estimate </w:t>
      </w:r>
      <m:oMath>
        <m:sSub>
          <m:sSubPr>
            <m:ctrlPr>
              <w:rPr>
                <w:rFonts w:ascii="Cambria Math" w:hAnsi="Cambria Math"/>
                <w:i/>
              </w:rPr>
            </m:ctrlPr>
          </m:sSubPr>
          <m:e>
            <w:proofErr w:type="gramStart"/>
            <m:r>
              <w:rPr>
                <w:rFonts w:ascii="Cambria Math" w:hAnsi="Cambria Math"/>
              </w:rPr>
              <m:t>E[</m:t>
            </m:r>
            <w:proofErr w:type="gramEnd"/>
            <m:r>
              <w:rPr>
                <w:rFonts w:ascii="Cambria Math" w:hAnsi="Cambria Math"/>
              </w:rPr>
              <m:t>Y</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00</m:t>
            </m:r>
          </m:sub>
        </m:sSub>
        <m:r>
          <w:rPr>
            <w:rFonts w:ascii="Cambria Math" w:hAnsi="Cambria Math"/>
          </w:rPr>
          <m:t>]</m:t>
        </m:r>
      </m:oMath>
      <w:r>
        <w:t>, restricting the sample to the same set of villages as in part (b).</w:t>
      </w:r>
      <w:r w:rsidR="00990258">
        <w:t xml:space="preserve">  </w:t>
      </w:r>
      <w:r w:rsidR="00990258">
        <w:rPr>
          <w:rStyle w:val="SubtleReference"/>
        </w:rPr>
        <w:t>The treated and untreated averages are 2 and (0+6)/2 = 3, respectively.  The estimated ATE is -1.</w:t>
      </w:r>
    </w:p>
    <w:p w14:paraId="651589CE" w14:textId="77777777" w:rsidR="004F19AE" w:rsidRDefault="004F19AE" w:rsidP="004F19AE">
      <w:pPr>
        <w:pStyle w:val="ListParagraph"/>
      </w:pPr>
    </w:p>
    <w:p w14:paraId="065483F9" w14:textId="77777777" w:rsidR="004F19AE" w:rsidRPr="00B57847" w:rsidRDefault="004F19AE" w:rsidP="004F19AE">
      <w:pPr>
        <w:pStyle w:val="ListParagraph"/>
        <w:numPr>
          <w:ilvl w:val="0"/>
          <w:numId w:val="3"/>
        </w:numPr>
        <w:spacing w:after="200" w:line="276" w:lineRule="auto"/>
      </w:pPr>
      <w:r w:rsidRPr="00B66977">
        <w:t xml:space="preserve">Lab experiments sometimes pair subjects together and have them play against one another in games where each subject is rewarded financially according to the game’s outcome. </w:t>
      </w:r>
      <w:r>
        <w:t xml:space="preserve"> One such game involves making monetary contributions to a public good (e.g., preserving the environment); the game can be arranged such that each player gains financially if both of them make a contribution, but each player is better off still if they contribute nothing while their partner in the game makes a contribution.  The treatment is whether the pair of players is allowed to communicate prior to deciding whether to contribute.  Suppose that a lab experimenter recruits four subjects and assigns them randomly as pairs to play this game.  The outcome is whether each player makes a contribution: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1 if the </w:t>
      </w:r>
      <w:proofErr w:type="gramStart"/>
      <w:r>
        <w:t>player</w:t>
      </w:r>
      <w:proofErr w:type="gramEnd"/>
      <w:r>
        <w:t xml:space="preserve"> contributes and 0 otherwise.  Each player has three potential outcomes: </w:t>
      </w:r>
      <m:oMath>
        <m:sSub>
          <m:sSubPr>
            <m:ctrlPr>
              <w:rPr>
                <w:rFonts w:ascii="Cambria Math" w:hAnsi="Cambria Math"/>
                <w:i/>
              </w:rPr>
            </m:ctrlPr>
          </m:sSubPr>
          <m:e>
            <m:r>
              <w:rPr>
                <w:rFonts w:ascii="Cambria Math" w:hAnsi="Cambria Math"/>
              </w:rPr>
              <m:t>Y</m:t>
            </m:r>
          </m:e>
          <m:sub>
            <m:r>
              <w:rPr>
                <w:rFonts w:ascii="Cambria Math" w:hAnsi="Cambria Math"/>
              </w:rPr>
              <m:t>0i</m:t>
            </m:r>
          </m:sub>
        </m:sSub>
      </m:oMath>
      <w:r>
        <w:t xml:space="preserve"> is the outcome if players are prevented from communicating, </w:t>
      </w:r>
      <m:oMath>
        <m:sSub>
          <m:sSubPr>
            <m:ctrlPr>
              <w:rPr>
                <w:rFonts w:ascii="Cambria Math" w:hAnsi="Cambria Math"/>
                <w:i/>
              </w:rPr>
            </m:ctrlPr>
          </m:sSubPr>
          <m:e>
            <m:r>
              <w:rPr>
                <w:rFonts w:ascii="Cambria Math" w:hAnsi="Cambria Math"/>
              </w:rPr>
              <m:t>Y</m:t>
            </m:r>
          </m:e>
          <m:sub>
            <m:r>
              <w:rPr>
                <w:rFonts w:ascii="Cambria Math" w:hAnsi="Cambria Math"/>
              </w:rPr>
              <m:t>1i</m:t>
            </m:r>
          </m:sub>
        </m:sSub>
      </m:oMath>
      <w:r>
        <w:t xml:space="preserve"> is the outcome if a player c</w:t>
      </w:r>
      <w:proofErr w:type="spellStart"/>
      <w:r>
        <w:t>ommunicates</w:t>
      </w:r>
      <w:proofErr w:type="spellEnd"/>
      <w:r>
        <w:t xml:space="preserve"> with another player who is “persuasive,” and </w:t>
      </w:r>
      <m:oMath>
        <m:sSub>
          <m:sSubPr>
            <m:ctrlPr>
              <w:rPr>
                <w:rFonts w:ascii="Cambria Math" w:hAnsi="Cambria Math"/>
                <w:i/>
              </w:rPr>
            </m:ctrlPr>
          </m:sSubPr>
          <m:e>
            <m:r>
              <w:rPr>
                <w:rFonts w:ascii="Cambria Math" w:hAnsi="Cambria Math"/>
              </w:rPr>
              <m:t>Y</m:t>
            </m:r>
          </m:e>
          <m:sub>
            <m:r>
              <w:rPr>
                <w:rFonts w:ascii="Cambria Math" w:hAnsi="Cambria Math"/>
              </w:rPr>
              <m:t>2i</m:t>
            </m:r>
          </m:sub>
        </m:sSub>
      </m:oMath>
      <w:r>
        <w:t xml:space="preserve"> is the outcome if a player communicates with another player who is “unpersuasive.”  The table below shows the schedule of potential outcomes for four players, two of </w:t>
      </w:r>
      <w:proofErr w:type="gramStart"/>
      <w:r>
        <w:t>whom</w:t>
      </w:r>
      <w:proofErr w:type="gramEnd"/>
      <w:r>
        <w:t xml:space="preserve"> are persuasive and two of whom are unpersuasive.  </w:t>
      </w:r>
    </w:p>
    <w:tbl>
      <w:tblPr>
        <w:tblW w:w="0" w:type="auto"/>
        <w:tblInd w:w="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36"/>
        <w:gridCol w:w="1523"/>
        <w:gridCol w:w="495"/>
        <w:gridCol w:w="490"/>
        <w:gridCol w:w="495"/>
      </w:tblGrid>
      <w:tr w:rsidR="004F19AE" w:rsidRPr="0041261C" w14:paraId="009EB39E" w14:textId="77777777" w:rsidTr="003F5B00">
        <w:tc>
          <w:tcPr>
            <w:tcW w:w="0" w:type="auto"/>
          </w:tcPr>
          <w:p w14:paraId="73579CA7" w14:textId="77777777" w:rsidR="004F19AE" w:rsidRPr="0041261C" w:rsidRDefault="004F19AE" w:rsidP="003F5B00">
            <w:pPr>
              <w:rPr>
                <w:rFonts w:ascii="Times New Roman" w:hAnsi="Times New Roman"/>
              </w:rPr>
            </w:pPr>
            <w:r w:rsidRPr="0041261C">
              <w:rPr>
                <w:rFonts w:ascii="Times New Roman" w:hAnsi="Times New Roman"/>
              </w:rPr>
              <w:t>Subject</w:t>
            </w:r>
          </w:p>
        </w:tc>
        <w:tc>
          <w:tcPr>
            <w:tcW w:w="0" w:type="auto"/>
          </w:tcPr>
          <w:p w14:paraId="0321B187" w14:textId="77777777" w:rsidR="004F19AE" w:rsidRPr="0041261C" w:rsidRDefault="004F19AE" w:rsidP="003F5B00">
            <w:pPr>
              <w:rPr>
                <w:rFonts w:ascii="Times New Roman" w:hAnsi="Times New Roman"/>
              </w:rPr>
            </w:pPr>
            <w:r w:rsidRPr="0041261C">
              <w:rPr>
                <w:rFonts w:ascii="Times New Roman" w:hAnsi="Times New Roman"/>
              </w:rPr>
              <w:t>Type</w:t>
            </w:r>
          </w:p>
        </w:tc>
        <w:tc>
          <w:tcPr>
            <w:tcW w:w="0" w:type="auto"/>
          </w:tcPr>
          <w:p w14:paraId="3EA42916" w14:textId="77777777" w:rsidR="004F19AE" w:rsidRPr="0041261C" w:rsidRDefault="00563479" w:rsidP="003F5B00">
            <w:pPr>
              <w:rPr>
                <w:rFonts w:ascii="Times New Roman" w:hAnsi="Times New Roman"/>
              </w:rPr>
            </w:pPr>
            <m:oMathPara>
              <m:oMath>
                <m:sSub>
                  <m:sSubPr>
                    <m:ctrlPr>
                      <w:rPr>
                        <w:rFonts w:ascii="Cambria Math" w:hAnsi="Cambria Math"/>
                        <w:i/>
                      </w:rPr>
                    </m:ctrlPr>
                  </m:sSubPr>
                  <m:e>
                    <m:r>
                      <w:rPr>
                        <w:rFonts w:ascii="Cambria Math" w:hAnsi="Cambria Math"/>
                      </w:rPr>
                      <m:t>Y</m:t>
                    </m:r>
                  </m:e>
                  <m:sub>
                    <m:r>
                      <w:rPr>
                        <w:rFonts w:ascii="Cambria Math" w:hAnsi="Cambria Math"/>
                      </w:rPr>
                      <m:t>0i</m:t>
                    </m:r>
                  </m:sub>
                </m:sSub>
              </m:oMath>
            </m:oMathPara>
          </w:p>
        </w:tc>
        <w:tc>
          <w:tcPr>
            <w:tcW w:w="0" w:type="auto"/>
          </w:tcPr>
          <w:p w14:paraId="3AC90ECE" w14:textId="77777777" w:rsidR="004F19AE" w:rsidRPr="0041261C" w:rsidRDefault="00563479" w:rsidP="003F5B00">
            <w:pPr>
              <w:rPr>
                <w:rFonts w:ascii="Times New Roman" w:hAnsi="Times New Roman"/>
              </w:rPr>
            </w:pPr>
            <m:oMathPara>
              <m:oMath>
                <m:sSub>
                  <m:sSubPr>
                    <m:ctrlPr>
                      <w:rPr>
                        <w:rFonts w:ascii="Cambria Math" w:hAnsi="Cambria Math"/>
                        <w:i/>
                      </w:rPr>
                    </m:ctrlPr>
                  </m:sSubPr>
                  <m:e>
                    <m:r>
                      <w:rPr>
                        <w:rFonts w:ascii="Cambria Math" w:hAnsi="Cambria Math"/>
                      </w:rPr>
                      <m:t>Y</m:t>
                    </m:r>
                  </m:e>
                  <m:sub>
                    <m:r>
                      <w:rPr>
                        <w:rFonts w:ascii="Cambria Math" w:hAnsi="Cambria Math"/>
                      </w:rPr>
                      <m:t>1i</m:t>
                    </m:r>
                  </m:sub>
                </m:sSub>
              </m:oMath>
            </m:oMathPara>
          </w:p>
        </w:tc>
        <w:tc>
          <w:tcPr>
            <w:tcW w:w="0" w:type="auto"/>
          </w:tcPr>
          <w:p w14:paraId="4E49CF33" w14:textId="77777777" w:rsidR="004F19AE" w:rsidRPr="0041261C" w:rsidRDefault="00563479" w:rsidP="003F5B00">
            <w:pPr>
              <w:rPr>
                <w:rFonts w:ascii="Times New Roman" w:hAnsi="Times New Roman"/>
              </w:rPr>
            </w:pPr>
            <m:oMathPara>
              <m:oMath>
                <m:sSub>
                  <m:sSubPr>
                    <m:ctrlPr>
                      <w:rPr>
                        <w:rFonts w:ascii="Cambria Math" w:hAnsi="Cambria Math"/>
                        <w:i/>
                      </w:rPr>
                    </m:ctrlPr>
                  </m:sSubPr>
                  <m:e>
                    <m:r>
                      <w:rPr>
                        <w:rFonts w:ascii="Cambria Math" w:hAnsi="Cambria Math"/>
                      </w:rPr>
                      <m:t>Y</m:t>
                    </m:r>
                  </m:e>
                  <m:sub>
                    <m:r>
                      <w:rPr>
                        <w:rFonts w:ascii="Cambria Math" w:hAnsi="Cambria Math"/>
                      </w:rPr>
                      <m:t>2i</m:t>
                    </m:r>
                  </m:sub>
                </m:sSub>
              </m:oMath>
            </m:oMathPara>
          </w:p>
        </w:tc>
      </w:tr>
      <w:tr w:rsidR="004F19AE" w:rsidRPr="0041261C" w14:paraId="1E4F2E29" w14:textId="77777777" w:rsidTr="003F5B00">
        <w:tc>
          <w:tcPr>
            <w:tcW w:w="0" w:type="auto"/>
          </w:tcPr>
          <w:p w14:paraId="635D70F0" w14:textId="77777777" w:rsidR="004F19AE" w:rsidRPr="0041261C" w:rsidRDefault="004F19AE" w:rsidP="003F5B00">
            <w:pPr>
              <w:rPr>
                <w:rFonts w:ascii="Times New Roman" w:hAnsi="Times New Roman"/>
              </w:rPr>
            </w:pPr>
            <w:r w:rsidRPr="0041261C">
              <w:rPr>
                <w:rFonts w:ascii="Times New Roman" w:hAnsi="Times New Roman"/>
              </w:rPr>
              <w:t>1</w:t>
            </w:r>
          </w:p>
        </w:tc>
        <w:tc>
          <w:tcPr>
            <w:tcW w:w="0" w:type="auto"/>
          </w:tcPr>
          <w:p w14:paraId="12C29E67" w14:textId="77777777" w:rsidR="004F19AE" w:rsidRPr="0041261C" w:rsidRDefault="004F19AE" w:rsidP="003F5B00">
            <w:pPr>
              <w:rPr>
                <w:rFonts w:ascii="Times New Roman" w:hAnsi="Times New Roman"/>
              </w:rPr>
            </w:pPr>
            <w:r w:rsidRPr="0041261C">
              <w:rPr>
                <w:rFonts w:ascii="Times New Roman" w:hAnsi="Times New Roman"/>
              </w:rPr>
              <w:t>Persuasive</w:t>
            </w:r>
          </w:p>
        </w:tc>
        <w:tc>
          <w:tcPr>
            <w:tcW w:w="0" w:type="auto"/>
          </w:tcPr>
          <w:p w14:paraId="4F4393FC" w14:textId="77777777" w:rsidR="004F19AE" w:rsidRPr="0041261C" w:rsidRDefault="004F19AE" w:rsidP="003F5B00">
            <w:pPr>
              <w:rPr>
                <w:rFonts w:ascii="Times New Roman" w:hAnsi="Times New Roman"/>
              </w:rPr>
            </w:pPr>
            <w:r w:rsidRPr="0041261C">
              <w:rPr>
                <w:rFonts w:ascii="Times New Roman" w:hAnsi="Times New Roman"/>
              </w:rPr>
              <w:t>0</w:t>
            </w:r>
          </w:p>
        </w:tc>
        <w:tc>
          <w:tcPr>
            <w:tcW w:w="0" w:type="auto"/>
          </w:tcPr>
          <w:p w14:paraId="6E90F7B8" w14:textId="77777777" w:rsidR="004F19AE" w:rsidRPr="0041261C" w:rsidRDefault="004F19AE" w:rsidP="003F5B00">
            <w:pPr>
              <w:rPr>
                <w:rFonts w:ascii="Times New Roman" w:hAnsi="Times New Roman"/>
              </w:rPr>
            </w:pPr>
            <w:r w:rsidRPr="0041261C">
              <w:rPr>
                <w:rFonts w:ascii="Times New Roman" w:hAnsi="Times New Roman"/>
              </w:rPr>
              <w:t>1</w:t>
            </w:r>
          </w:p>
        </w:tc>
        <w:tc>
          <w:tcPr>
            <w:tcW w:w="0" w:type="auto"/>
          </w:tcPr>
          <w:p w14:paraId="4A7C517E" w14:textId="77777777" w:rsidR="004F19AE" w:rsidRPr="0041261C" w:rsidRDefault="004F19AE" w:rsidP="003F5B00">
            <w:pPr>
              <w:rPr>
                <w:rFonts w:ascii="Times New Roman" w:hAnsi="Times New Roman"/>
              </w:rPr>
            </w:pPr>
            <w:r w:rsidRPr="0041261C">
              <w:rPr>
                <w:rFonts w:ascii="Times New Roman" w:hAnsi="Times New Roman"/>
              </w:rPr>
              <w:t>0</w:t>
            </w:r>
          </w:p>
        </w:tc>
      </w:tr>
      <w:tr w:rsidR="004F19AE" w:rsidRPr="0041261C" w14:paraId="3C1E1B02" w14:textId="77777777" w:rsidTr="003F5B00">
        <w:tc>
          <w:tcPr>
            <w:tcW w:w="0" w:type="auto"/>
          </w:tcPr>
          <w:p w14:paraId="5EAA9723" w14:textId="77777777" w:rsidR="004F19AE" w:rsidRPr="0041261C" w:rsidRDefault="004F19AE" w:rsidP="003F5B00">
            <w:pPr>
              <w:rPr>
                <w:rFonts w:ascii="Times New Roman" w:hAnsi="Times New Roman"/>
              </w:rPr>
            </w:pPr>
            <w:r w:rsidRPr="0041261C">
              <w:rPr>
                <w:rFonts w:ascii="Times New Roman" w:hAnsi="Times New Roman"/>
              </w:rPr>
              <w:t>2</w:t>
            </w:r>
          </w:p>
        </w:tc>
        <w:tc>
          <w:tcPr>
            <w:tcW w:w="0" w:type="auto"/>
          </w:tcPr>
          <w:p w14:paraId="5174F50D" w14:textId="77777777" w:rsidR="004F19AE" w:rsidRPr="0041261C" w:rsidRDefault="004F19AE" w:rsidP="003F5B00">
            <w:pPr>
              <w:rPr>
                <w:rFonts w:ascii="Times New Roman" w:hAnsi="Times New Roman"/>
              </w:rPr>
            </w:pPr>
            <w:r w:rsidRPr="0041261C">
              <w:rPr>
                <w:rFonts w:ascii="Times New Roman" w:hAnsi="Times New Roman"/>
              </w:rPr>
              <w:t>Persuasive</w:t>
            </w:r>
          </w:p>
        </w:tc>
        <w:tc>
          <w:tcPr>
            <w:tcW w:w="0" w:type="auto"/>
          </w:tcPr>
          <w:p w14:paraId="0EE9DDAD" w14:textId="77777777" w:rsidR="004F19AE" w:rsidRPr="0041261C" w:rsidRDefault="004F19AE" w:rsidP="003F5B00">
            <w:pPr>
              <w:rPr>
                <w:rFonts w:ascii="Times New Roman" w:hAnsi="Times New Roman"/>
              </w:rPr>
            </w:pPr>
            <w:r w:rsidRPr="0041261C">
              <w:rPr>
                <w:rFonts w:ascii="Times New Roman" w:hAnsi="Times New Roman"/>
              </w:rPr>
              <w:t>1</w:t>
            </w:r>
          </w:p>
        </w:tc>
        <w:tc>
          <w:tcPr>
            <w:tcW w:w="0" w:type="auto"/>
          </w:tcPr>
          <w:p w14:paraId="3CE9E32E" w14:textId="77777777" w:rsidR="004F19AE" w:rsidRPr="0041261C" w:rsidRDefault="004F19AE" w:rsidP="003F5B00">
            <w:pPr>
              <w:rPr>
                <w:rFonts w:ascii="Times New Roman" w:hAnsi="Times New Roman"/>
              </w:rPr>
            </w:pPr>
            <w:r w:rsidRPr="0041261C">
              <w:rPr>
                <w:rFonts w:ascii="Times New Roman" w:hAnsi="Times New Roman"/>
              </w:rPr>
              <w:t>1</w:t>
            </w:r>
          </w:p>
        </w:tc>
        <w:tc>
          <w:tcPr>
            <w:tcW w:w="0" w:type="auto"/>
          </w:tcPr>
          <w:p w14:paraId="73BD316D" w14:textId="77777777" w:rsidR="004F19AE" w:rsidRPr="0041261C" w:rsidRDefault="004F19AE" w:rsidP="003F5B00">
            <w:pPr>
              <w:rPr>
                <w:rFonts w:ascii="Times New Roman" w:hAnsi="Times New Roman"/>
              </w:rPr>
            </w:pPr>
            <w:r w:rsidRPr="0041261C">
              <w:rPr>
                <w:rFonts w:ascii="Times New Roman" w:hAnsi="Times New Roman"/>
              </w:rPr>
              <w:t>0</w:t>
            </w:r>
          </w:p>
        </w:tc>
      </w:tr>
      <w:tr w:rsidR="004F19AE" w:rsidRPr="0041261C" w14:paraId="2DCD7ADF" w14:textId="77777777" w:rsidTr="003F5B00">
        <w:tc>
          <w:tcPr>
            <w:tcW w:w="0" w:type="auto"/>
          </w:tcPr>
          <w:p w14:paraId="69FEF1AB" w14:textId="77777777" w:rsidR="004F19AE" w:rsidRPr="0041261C" w:rsidRDefault="004F19AE" w:rsidP="003F5B00">
            <w:pPr>
              <w:rPr>
                <w:rFonts w:ascii="Times New Roman" w:hAnsi="Times New Roman"/>
              </w:rPr>
            </w:pPr>
            <w:r w:rsidRPr="0041261C">
              <w:rPr>
                <w:rFonts w:ascii="Times New Roman" w:hAnsi="Times New Roman"/>
              </w:rPr>
              <w:t>3</w:t>
            </w:r>
          </w:p>
        </w:tc>
        <w:tc>
          <w:tcPr>
            <w:tcW w:w="0" w:type="auto"/>
          </w:tcPr>
          <w:p w14:paraId="748A1412" w14:textId="77777777" w:rsidR="004F19AE" w:rsidRPr="0041261C" w:rsidRDefault="004F19AE" w:rsidP="003F5B00">
            <w:pPr>
              <w:rPr>
                <w:rFonts w:ascii="Times New Roman" w:hAnsi="Times New Roman"/>
              </w:rPr>
            </w:pPr>
            <w:r w:rsidRPr="0041261C">
              <w:rPr>
                <w:rFonts w:ascii="Times New Roman" w:hAnsi="Times New Roman"/>
              </w:rPr>
              <w:t>Unpersuasive</w:t>
            </w:r>
          </w:p>
        </w:tc>
        <w:tc>
          <w:tcPr>
            <w:tcW w:w="0" w:type="auto"/>
          </w:tcPr>
          <w:p w14:paraId="7030E668" w14:textId="77777777" w:rsidR="004F19AE" w:rsidRPr="0041261C" w:rsidRDefault="004F19AE" w:rsidP="003F5B00">
            <w:pPr>
              <w:rPr>
                <w:rFonts w:ascii="Times New Roman" w:hAnsi="Times New Roman"/>
              </w:rPr>
            </w:pPr>
            <w:r w:rsidRPr="0041261C">
              <w:rPr>
                <w:rFonts w:ascii="Times New Roman" w:hAnsi="Times New Roman"/>
              </w:rPr>
              <w:t>0</w:t>
            </w:r>
          </w:p>
        </w:tc>
        <w:tc>
          <w:tcPr>
            <w:tcW w:w="0" w:type="auto"/>
          </w:tcPr>
          <w:p w14:paraId="1F0404F7" w14:textId="77777777" w:rsidR="004F19AE" w:rsidRPr="0041261C" w:rsidRDefault="004F19AE" w:rsidP="003F5B00">
            <w:pPr>
              <w:rPr>
                <w:rFonts w:ascii="Times New Roman" w:hAnsi="Times New Roman"/>
              </w:rPr>
            </w:pPr>
            <w:r w:rsidRPr="0041261C">
              <w:rPr>
                <w:rFonts w:ascii="Times New Roman" w:hAnsi="Times New Roman"/>
              </w:rPr>
              <w:t>0</w:t>
            </w:r>
          </w:p>
        </w:tc>
        <w:tc>
          <w:tcPr>
            <w:tcW w:w="0" w:type="auto"/>
          </w:tcPr>
          <w:p w14:paraId="783F41D5" w14:textId="77777777" w:rsidR="004F19AE" w:rsidRPr="0041261C" w:rsidRDefault="004F19AE" w:rsidP="003F5B00">
            <w:pPr>
              <w:rPr>
                <w:rFonts w:ascii="Times New Roman" w:hAnsi="Times New Roman"/>
              </w:rPr>
            </w:pPr>
            <w:r w:rsidRPr="0041261C">
              <w:rPr>
                <w:rFonts w:ascii="Times New Roman" w:hAnsi="Times New Roman"/>
              </w:rPr>
              <w:t>0</w:t>
            </w:r>
          </w:p>
        </w:tc>
      </w:tr>
      <w:tr w:rsidR="004F19AE" w:rsidRPr="0041261C" w14:paraId="59721DFE" w14:textId="77777777" w:rsidTr="003F5B00">
        <w:tc>
          <w:tcPr>
            <w:tcW w:w="0" w:type="auto"/>
          </w:tcPr>
          <w:p w14:paraId="3EEF8578" w14:textId="77777777" w:rsidR="004F19AE" w:rsidRPr="0041261C" w:rsidRDefault="004F19AE" w:rsidP="003F5B00">
            <w:pPr>
              <w:rPr>
                <w:rFonts w:ascii="Times New Roman" w:hAnsi="Times New Roman"/>
              </w:rPr>
            </w:pPr>
            <w:r w:rsidRPr="0041261C">
              <w:rPr>
                <w:rFonts w:ascii="Times New Roman" w:hAnsi="Times New Roman"/>
              </w:rPr>
              <w:t>4</w:t>
            </w:r>
          </w:p>
        </w:tc>
        <w:tc>
          <w:tcPr>
            <w:tcW w:w="0" w:type="auto"/>
          </w:tcPr>
          <w:p w14:paraId="05E018E0" w14:textId="77777777" w:rsidR="004F19AE" w:rsidRPr="0041261C" w:rsidRDefault="004F19AE" w:rsidP="003F5B00">
            <w:pPr>
              <w:rPr>
                <w:rFonts w:ascii="Times New Roman" w:hAnsi="Times New Roman"/>
              </w:rPr>
            </w:pPr>
            <w:r w:rsidRPr="0041261C">
              <w:rPr>
                <w:rFonts w:ascii="Times New Roman" w:hAnsi="Times New Roman"/>
              </w:rPr>
              <w:t>Unpersuasive</w:t>
            </w:r>
          </w:p>
        </w:tc>
        <w:tc>
          <w:tcPr>
            <w:tcW w:w="0" w:type="auto"/>
          </w:tcPr>
          <w:p w14:paraId="0126F968" w14:textId="77777777" w:rsidR="004F19AE" w:rsidRPr="0041261C" w:rsidRDefault="004F19AE" w:rsidP="003F5B00">
            <w:pPr>
              <w:rPr>
                <w:rFonts w:ascii="Times New Roman" w:hAnsi="Times New Roman"/>
              </w:rPr>
            </w:pPr>
            <w:r w:rsidRPr="0041261C">
              <w:rPr>
                <w:rFonts w:ascii="Times New Roman" w:hAnsi="Times New Roman"/>
              </w:rPr>
              <w:t>1</w:t>
            </w:r>
          </w:p>
        </w:tc>
        <w:tc>
          <w:tcPr>
            <w:tcW w:w="0" w:type="auto"/>
          </w:tcPr>
          <w:p w14:paraId="4F3ACED1" w14:textId="77777777" w:rsidR="004F19AE" w:rsidRPr="0041261C" w:rsidRDefault="004F19AE" w:rsidP="003F5B00">
            <w:pPr>
              <w:rPr>
                <w:rFonts w:ascii="Times New Roman" w:hAnsi="Times New Roman"/>
              </w:rPr>
            </w:pPr>
            <w:r w:rsidRPr="0041261C">
              <w:rPr>
                <w:rFonts w:ascii="Times New Roman" w:hAnsi="Times New Roman"/>
              </w:rPr>
              <w:t>1</w:t>
            </w:r>
          </w:p>
        </w:tc>
        <w:tc>
          <w:tcPr>
            <w:tcW w:w="0" w:type="auto"/>
          </w:tcPr>
          <w:p w14:paraId="1E1CFF12" w14:textId="77777777" w:rsidR="004F19AE" w:rsidRPr="0041261C" w:rsidRDefault="004F19AE" w:rsidP="003F5B00">
            <w:pPr>
              <w:rPr>
                <w:rFonts w:ascii="Times New Roman" w:hAnsi="Times New Roman"/>
              </w:rPr>
            </w:pPr>
            <w:r w:rsidRPr="0041261C">
              <w:rPr>
                <w:rFonts w:ascii="Times New Roman" w:hAnsi="Times New Roman"/>
              </w:rPr>
              <w:t>1</w:t>
            </w:r>
          </w:p>
        </w:tc>
      </w:tr>
    </w:tbl>
    <w:p w14:paraId="09F58BEB" w14:textId="77777777" w:rsidR="004F19AE" w:rsidRDefault="004F19AE" w:rsidP="004F19AE">
      <w:pPr>
        <w:rPr>
          <w:rFonts w:ascii="Times New Roman" w:hAnsi="Times New Roman"/>
        </w:rPr>
      </w:pPr>
    </w:p>
    <w:p w14:paraId="2C056667" w14:textId="3F2264A9" w:rsidR="004F19AE" w:rsidRDefault="004F19AE" w:rsidP="004F19AE">
      <w:pPr>
        <w:pStyle w:val="ListParagraph"/>
        <w:numPr>
          <w:ilvl w:val="1"/>
          <w:numId w:val="3"/>
        </w:numPr>
        <w:spacing w:after="200" w:line="276" w:lineRule="auto"/>
      </w:pPr>
      <w:r>
        <w:t xml:space="preserve">Calculate the average treatment effect of </w:t>
      </w:r>
      <m:oMath>
        <m:sSub>
          <m:sSubPr>
            <m:ctrlPr>
              <w:rPr>
                <w:rFonts w:ascii="Cambria Math" w:hAnsi="Cambria Math"/>
                <w:i/>
              </w:rPr>
            </m:ctrlPr>
          </m:sSubPr>
          <m:e>
            <m:r>
              <w:rPr>
                <w:rFonts w:ascii="Cambria Math" w:hAnsi="Cambria Math"/>
              </w:rPr>
              <m:t>Y</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0i</m:t>
            </m:r>
          </m:sub>
        </m:sSub>
      </m:oMath>
      <w:r>
        <w:t xml:space="preserve">.  </w:t>
      </w:r>
      <w:r w:rsidR="00CF2E6C">
        <w:rPr>
          <w:rStyle w:val="SubtleReference"/>
        </w:rPr>
        <w:t xml:space="preserve">The ATE is ¾ - ½ = ¼. </w:t>
      </w:r>
      <w:r>
        <w:t xml:space="preserve">Calculate the average treatment effect of </w:t>
      </w:r>
      <m:oMath>
        <m:sSub>
          <m:sSubPr>
            <m:ctrlPr>
              <w:rPr>
                <w:rFonts w:ascii="Cambria Math" w:hAnsi="Cambria Math"/>
                <w:i/>
              </w:rPr>
            </m:ctrlPr>
          </m:sSubPr>
          <m:e>
            <m:r>
              <w:rPr>
                <w:rFonts w:ascii="Cambria Math" w:hAnsi="Cambria Math"/>
              </w:rPr>
              <m:t>Y</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0i</m:t>
            </m:r>
          </m:sub>
        </m:sSub>
      </m:oMath>
      <w:r>
        <w:t>.</w:t>
      </w:r>
      <w:r w:rsidR="00CF2E6C">
        <w:t xml:space="preserve">  </w:t>
      </w:r>
      <w:r w:rsidR="00CF2E6C">
        <w:rPr>
          <w:rStyle w:val="SubtleReference"/>
        </w:rPr>
        <w:t>The ATE is ¼ - ½ = -¼.</w:t>
      </w:r>
    </w:p>
    <w:p w14:paraId="66364173" w14:textId="34656D3F" w:rsidR="004F19AE" w:rsidRDefault="004F19AE" w:rsidP="004F19AE">
      <w:pPr>
        <w:pStyle w:val="ListParagraph"/>
        <w:numPr>
          <w:ilvl w:val="1"/>
          <w:numId w:val="3"/>
        </w:numPr>
        <w:spacing w:after="200" w:line="276" w:lineRule="auto"/>
      </w:pPr>
      <w:r>
        <w:t>How many random pairings are possible with four subjects?</w:t>
      </w:r>
      <w:r w:rsidR="00CF2E6C">
        <w:t xml:space="preserve"> </w:t>
      </w:r>
      <w:r w:rsidR="00CF2E6C">
        <w:rPr>
          <w:rStyle w:val="SubtleReference"/>
        </w:rPr>
        <w:t>There are 4</w:t>
      </w:r>
      <w:proofErr w:type="gramStart"/>
      <w:r w:rsidR="00CF2E6C">
        <w:rPr>
          <w:rStyle w:val="SubtleReference"/>
        </w:rPr>
        <w:t>!/</w:t>
      </w:r>
      <w:proofErr w:type="gramEnd"/>
      <w:r w:rsidR="00CF2E6C">
        <w:rPr>
          <w:rStyle w:val="SubtleReference"/>
        </w:rPr>
        <w:t>(2!(4-2)!) = 6 pairings.</w:t>
      </w:r>
    </w:p>
    <w:p w14:paraId="3F1E6B83" w14:textId="04ECCAF6" w:rsidR="004F19AE" w:rsidRPr="00B57847" w:rsidRDefault="004F19AE" w:rsidP="00106811">
      <w:pPr>
        <w:pStyle w:val="ListParagraph"/>
        <w:numPr>
          <w:ilvl w:val="1"/>
          <w:numId w:val="3"/>
        </w:numPr>
        <w:spacing w:after="200" w:line="276" w:lineRule="auto"/>
      </w:pPr>
      <w:r>
        <w:t xml:space="preserve">Suppose that the experimenter ignores the distinction between </w:t>
      </w:r>
      <m:oMath>
        <m:sSub>
          <m:sSubPr>
            <m:ctrlPr>
              <w:rPr>
                <w:rFonts w:ascii="Cambria Math" w:hAnsi="Cambria Math"/>
                <w:i/>
              </w:rPr>
            </m:ctrlPr>
          </m:sSubPr>
          <m:e>
            <m:r>
              <w:rPr>
                <w:rFonts w:ascii="Cambria Math" w:hAnsi="Cambria Math"/>
              </w:rPr>
              <m:t>Y</m:t>
            </m:r>
          </m:e>
          <m:sub>
            <m:r>
              <w:rPr>
                <w:rFonts w:ascii="Cambria Math" w:hAnsi="Cambria Math"/>
              </w:rPr>
              <m:t>1i</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2i</m:t>
            </m:r>
          </m:sub>
        </m:sSub>
      </m:oMath>
      <w:r>
        <w:t xml:space="preserve"> and considers only two treatment conditions: the control condition prevents communication between pairs of players, and the treatment condition allows communication.  Call the observed outcomes in the communication condition </w:t>
      </w:r>
      <m:oMath>
        <m:sSubSup>
          <m:sSubSupPr>
            <m:ctrlPr>
              <w:rPr>
                <w:rFonts w:ascii="Cambria Math" w:hAnsi="Cambria Math"/>
                <w:i/>
              </w:rPr>
            </m:ctrlPr>
          </m:sSubSupPr>
          <m:e>
            <m:r>
              <w:rPr>
                <w:rFonts w:ascii="Cambria Math" w:hAnsi="Cambria Math"/>
              </w:rPr>
              <m:t>Y</m:t>
            </m:r>
          </m:e>
          <m:sub>
            <m:r>
              <w:rPr>
                <w:rFonts w:ascii="Cambria Math" w:hAnsi="Cambria Math"/>
              </w:rPr>
              <m:t>1i</m:t>
            </m:r>
          </m:sub>
          <m:sup>
            <m:r>
              <w:rPr>
                <w:rFonts w:ascii="Cambria Math" w:hAnsi="Cambria Math"/>
              </w:rPr>
              <m:t>*</m:t>
            </m:r>
          </m:sup>
        </m:sSubSup>
      </m:oMath>
      <w:r>
        <w:t xml:space="preserve">.  </w:t>
      </w:r>
      <w:r w:rsidRPr="00106811">
        <w:t xml:space="preserve">Across all possible random pairings of subjects, what is the average difference-in-means estimate when the average </w:t>
      </w:r>
      <m:oMath>
        <m:sSubSup>
          <m:sSubSupPr>
            <m:ctrlPr>
              <w:rPr>
                <w:rFonts w:ascii="Cambria Math" w:hAnsi="Cambria Math"/>
                <w:i/>
              </w:rPr>
            </m:ctrlPr>
          </m:sSubSupPr>
          <m:e>
            <m:r>
              <w:rPr>
                <w:rFonts w:ascii="Cambria Math" w:hAnsi="Cambria Math"/>
              </w:rPr>
              <m:t>Y</m:t>
            </m:r>
          </m:e>
          <m:sub>
            <m:r>
              <w:rPr>
                <w:rFonts w:ascii="Cambria Math" w:hAnsi="Cambria Math"/>
              </w:rPr>
              <m:t>1i</m:t>
            </m:r>
          </m:sub>
          <m:sup>
            <m:r>
              <w:rPr>
                <w:rFonts w:ascii="Cambria Math" w:hAnsi="Cambria Math"/>
              </w:rPr>
              <m:t>*</m:t>
            </m:r>
          </m:sup>
        </m:sSubSup>
      </m:oMath>
      <w:r w:rsidRPr="00106811">
        <w:t xml:space="preserve"> is compared to the average </w:t>
      </w:r>
      <m:oMath>
        <m:sSub>
          <m:sSubPr>
            <m:ctrlPr>
              <w:rPr>
                <w:rFonts w:ascii="Cambria Math" w:hAnsi="Cambria Math"/>
                <w:i/>
              </w:rPr>
            </m:ctrlPr>
          </m:sSubPr>
          <m:e>
            <m:r>
              <w:rPr>
                <w:rFonts w:ascii="Cambria Math" w:hAnsi="Cambria Math"/>
              </w:rPr>
              <m:t>Y</m:t>
            </m:r>
          </m:e>
          <m:sub>
            <m:r>
              <w:rPr>
                <w:rFonts w:ascii="Cambria Math" w:hAnsi="Cambria Math"/>
              </w:rPr>
              <m:t>0i</m:t>
            </m:r>
          </m:sub>
        </m:sSub>
      </m:oMath>
      <w:r w:rsidRPr="00106811">
        <w:t>?</w:t>
      </w:r>
      <w:r>
        <w:t xml:space="preserve"> </w:t>
      </w:r>
      <w:r w:rsidR="00106811">
        <w:rPr>
          <w:rStyle w:val="SubtleReference"/>
        </w:rPr>
        <w:t xml:space="preserve">(0 – 0.5 -1 + 0 + 0.5 + 0.5)/6 = -1/12. </w:t>
      </w:r>
      <w:r>
        <w:t xml:space="preserve"> Does this number correspond to either of the two </w:t>
      </w:r>
      <w:proofErr w:type="spellStart"/>
      <w:r>
        <w:t>estimands</w:t>
      </w:r>
      <w:proofErr w:type="spellEnd"/>
      <w:r>
        <w:t xml:space="preserve"> defined in part (a)?  </w:t>
      </w:r>
      <w:r w:rsidR="00B360E9">
        <w:rPr>
          <w:rStyle w:val="SubtleReference"/>
        </w:rPr>
        <w:t xml:space="preserve">No.  </w:t>
      </w:r>
      <w:r>
        <w:t xml:space="preserve">Does it correspond to the average of these two </w:t>
      </w:r>
      <w:proofErr w:type="spellStart"/>
      <w:r>
        <w:t>estimands</w:t>
      </w:r>
      <w:proofErr w:type="spellEnd"/>
      <w:r>
        <w:t>?</w:t>
      </w:r>
      <w:r w:rsidR="00B360E9">
        <w:t xml:space="preserve"> </w:t>
      </w:r>
      <w:r w:rsidR="00106811">
        <w:rPr>
          <w:rStyle w:val="SubtleReference"/>
        </w:rPr>
        <w:t>No.</w:t>
      </w:r>
    </w:p>
    <w:p w14:paraId="0D0F54E3" w14:textId="03B3894E" w:rsidR="004F19AE" w:rsidRDefault="004F19AE" w:rsidP="004F19AE">
      <w:pPr>
        <w:pStyle w:val="ListParagraph"/>
        <w:numPr>
          <w:ilvl w:val="1"/>
          <w:numId w:val="3"/>
        </w:numPr>
        <w:spacing w:after="200" w:line="276" w:lineRule="auto"/>
      </w:pPr>
      <w:r>
        <w:t xml:space="preserve">What is the probability that </w:t>
      </w:r>
      <w:proofErr w:type="gramStart"/>
      <w:r>
        <w:t>a persuasive subject is treated by communicating with an unpersuasive</w:t>
      </w:r>
      <w:proofErr w:type="gramEnd"/>
      <w:r>
        <w:t xml:space="preserve"> subject? </w:t>
      </w:r>
      <w:r w:rsidR="00323A55">
        <w:rPr>
          <w:rStyle w:val="SubtleReference"/>
        </w:rPr>
        <w:t xml:space="preserve">Subject 1 has a 1/6 chance of being assigned to communicate with a persuasive subject (subject 2) and has a 1/3 chance of being assigned to communicate with an unpersuasive subject (subjects 3 or 4). The same probabilities apply to Subject 2.  </w:t>
      </w:r>
      <w:r>
        <w:t xml:space="preserve"> What is the probability that </w:t>
      </w:r>
      <w:proofErr w:type="gramStart"/>
      <w:r>
        <w:t>an unpersuasive subject is treated by communicating with</w:t>
      </w:r>
      <w:proofErr w:type="gramEnd"/>
      <w:r>
        <w:t xml:space="preserve"> an unpersuasive subject? </w:t>
      </w:r>
      <w:r w:rsidR="00323A55">
        <w:rPr>
          <w:rStyle w:val="SubtleReference"/>
        </w:rPr>
        <w:t>Subject 3 has a 1/6 chance of communicating with an unpersuasive subject (subject 4).  The same probabilities apply to Subject 4.</w:t>
      </w:r>
      <w:r>
        <w:t xml:space="preserve"> </w:t>
      </w:r>
      <w:r w:rsidR="00323A55">
        <w:t xml:space="preserve"> </w:t>
      </w:r>
    </w:p>
    <w:p w14:paraId="20384935" w14:textId="451BCCFC" w:rsidR="004F19AE" w:rsidRDefault="004F19AE" w:rsidP="004F19AE">
      <w:pPr>
        <w:pStyle w:val="ListParagraph"/>
        <w:numPr>
          <w:ilvl w:val="1"/>
          <w:numId w:val="3"/>
        </w:numPr>
        <w:spacing w:after="200" w:line="276" w:lineRule="auto"/>
      </w:pPr>
      <w:r>
        <w:t>Briefly summarize why a violation of the non-interference assumption leads to biased difference-in-means estimates in this example.</w:t>
      </w:r>
      <w:r w:rsidR="00323A55">
        <w:t xml:space="preserve"> </w:t>
      </w:r>
      <w:r w:rsidR="00323A55">
        <w:rPr>
          <w:rStyle w:val="SubtleReference"/>
        </w:rPr>
        <w:t>One’s potential outcomes change depending on how the randomization happened to come out.  Bias occurs because the probability of encountering a persua</w:t>
      </w:r>
      <w:r w:rsidR="00DC67FF">
        <w:rPr>
          <w:rStyle w:val="SubtleReference"/>
        </w:rPr>
        <w:t>sive or unpersuasive partner is</w:t>
      </w:r>
      <w:r w:rsidR="00323A55">
        <w:rPr>
          <w:rStyle w:val="SubtleReference"/>
        </w:rPr>
        <w:t xml:space="preserve"> related to potential outcomes.</w:t>
      </w:r>
    </w:p>
    <w:p w14:paraId="2A5D2755" w14:textId="30C528DB" w:rsidR="004F19AE" w:rsidRDefault="004F19AE" w:rsidP="004F19AE">
      <w:pPr>
        <w:pStyle w:val="ListParagraph"/>
        <w:numPr>
          <w:ilvl w:val="1"/>
          <w:numId w:val="3"/>
        </w:numPr>
        <w:spacing w:after="200" w:line="276" w:lineRule="auto"/>
      </w:pPr>
      <w:r>
        <w:t>Would bias be eliminated if the experimenter replicated this study (with four subjects) each day and averaged the results over a series of 100 daily studies?</w:t>
      </w:r>
      <w:r w:rsidR="00323A55">
        <w:t xml:space="preserve"> </w:t>
      </w:r>
      <w:r w:rsidR="006259BF">
        <w:rPr>
          <w:rStyle w:val="SubtleReference"/>
        </w:rPr>
        <w:t>It depends</w:t>
      </w:r>
      <w:r w:rsidR="00323A55">
        <w:rPr>
          <w:rStyle w:val="SubtleReference"/>
        </w:rPr>
        <w:t xml:space="preserve">.   Replicating small experiments </w:t>
      </w:r>
      <w:r w:rsidR="00563479">
        <w:rPr>
          <w:rStyle w:val="SubtleReference"/>
        </w:rPr>
        <w:t>with the same combination</w:t>
      </w:r>
      <w:r w:rsidR="006259BF">
        <w:rPr>
          <w:rStyle w:val="SubtleReference"/>
        </w:rPr>
        <w:t xml:space="preserve"> of persu</w:t>
      </w:r>
      <w:r w:rsidR="00563479">
        <w:rPr>
          <w:rStyle w:val="SubtleReference"/>
        </w:rPr>
        <w:t>asive and unpersuasive subjects</w:t>
      </w:r>
      <w:r w:rsidR="006259BF">
        <w:rPr>
          <w:rStyle w:val="SubtleReference"/>
        </w:rPr>
        <w:t xml:space="preserve"> </w:t>
      </w:r>
      <w:r w:rsidR="00323A55">
        <w:rPr>
          <w:rStyle w:val="SubtleReference"/>
        </w:rPr>
        <w:t>simply reproduces the bias describe</w:t>
      </w:r>
      <w:r w:rsidR="00DC67FF">
        <w:rPr>
          <w:rStyle w:val="SubtleReference"/>
        </w:rPr>
        <w:t>d above</w:t>
      </w:r>
      <w:bookmarkStart w:id="0" w:name="_GoBack"/>
      <w:bookmarkEnd w:id="0"/>
      <w:r w:rsidR="00563479">
        <w:rPr>
          <w:rStyle w:val="SubtleReference"/>
        </w:rPr>
        <w:t>,</w:t>
      </w:r>
      <w:r w:rsidR="00DC67FF">
        <w:rPr>
          <w:rStyle w:val="SubtleReference"/>
        </w:rPr>
        <w:t xml:space="preserve"> because each experiment is subject to the same bias</w:t>
      </w:r>
      <w:r w:rsidR="00323A55">
        <w:rPr>
          <w:rStyle w:val="SubtleReference"/>
        </w:rPr>
        <w:t>.</w:t>
      </w:r>
      <w:r w:rsidR="006259BF">
        <w:rPr>
          <w:rStyle w:val="SubtleReference"/>
        </w:rPr>
        <w:t xml:space="preserve">  </w:t>
      </w:r>
      <w:r w:rsidR="00563479">
        <w:rPr>
          <w:rStyle w:val="SubtleReference"/>
        </w:rPr>
        <w:t>On the other hand, if one imagines replicating this study with a random draw of the four subject types (see part G below), no bias results because selecting one subject for treatment does not prevent a subject of the same type from being assigned to control.</w:t>
      </w:r>
    </w:p>
    <w:p w14:paraId="52BAC0BE" w14:textId="11FDBBF2" w:rsidR="004F19AE" w:rsidRDefault="004F19AE" w:rsidP="004F19AE">
      <w:pPr>
        <w:pStyle w:val="ListParagraph"/>
        <w:numPr>
          <w:ilvl w:val="1"/>
          <w:numId w:val="3"/>
        </w:numPr>
        <w:spacing w:after="200" w:line="276" w:lineRule="auto"/>
      </w:pPr>
      <w:r>
        <w:t>Would bias be eliminated if the experimenter assembled 400 subjects at the same time (imagine 100 subjects for each of the four potential outcomes profiles in the table) and assigned them to pairs?  Hint: Answer the question based on the intuition suggested by part (d).</w:t>
      </w:r>
      <w:r w:rsidR="00DC67FF">
        <w:t xml:space="preserve"> </w:t>
      </w:r>
      <w:r w:rsidR="00DC67FF">
        <w:rPr>
          <w:rStyle w:val="SubtleReference"/>
        </w:rPr>
        <w:t xml:space="preserve"> Bias becomes negligible as the size of a given experiment increases, because in a large experiment the probability of encountering a persuasive partner is nearly the same for both persuasive and unpersuasive subjects.</w:t>
      </w:r>
    </w:p>
    <w:p w14:paraId="61812332" w14:textId="77777777" w:rsidR="004F19AE" w:rsidRDefault="004F19AE" w:rsidP="004F19AE">
      <w:pPr>
        <w:pStyle w:val="ListParagraph"/>
      </w:pPr>
    </w:p>
    <w:p w14:paraId="32301DC4" w14:textId="77777777" w:rsidR="004F19AE" w:rsidRDefault="004F19AE" w:rsidP="004F19AE">
      <w:pPr>
        <w:pStyle w:val="ListParagraph"/>
        <w:numPr>
          <w:ilvl w:val="0"/>
          <w:numId w:val="3"/>
        </w:numPr>
        <w:spacing w:after="200" w:line="276" w:lineRule="auto"/>
      </w:pPr>
      <w:r>
        <w:t>Concerns about interference between units sometimes arise in survey experiments.  For example, s</w:t>
      </w:r>
      <w:r w:rsidRPr="00330186">
        <w:t>urveys sometimes administer a series of “vignettes” involving people with diffe</w:t>
      </w:r>
      <w:r>
        <w:t>rent attributes.  A</w:t>
      </w:r>
      <w:r w:rsidRPr="00330186">
        <w:t xml:space="preserve"> respondent might be told about a </w:t>
      </w:r>
      <w:r>
        <w:t>low-</w:t>
      </w:r>
      <w:r w:rsidRPr="00330186">
        <w:t xml:space="preserve">income person who is randomly described as white or black; after hearing the description, the respondent is asked to rate whether this person deserves public assistance.  The respondent is then presented with a vignette about a second person, again randomly described as white or black, and asked about whether this person deserves public assistance. </w:t>
      </w:r>
      <w:r>
        <w:t xml:space="preserve"> </w:t>
      </w:r>
      <w:r w:rsidRPr="00330186">
        <w:t xml:space="preserve">This design creates four experimental groups: (a) two vignettes about blacks, (b) two vignettes about whites, (c) a black vignette followed by a white vignette, and (d) a white vignette followed by a black vignette.  Each respondent provides two ratings.  </w:t>
      </w:r>
    </w:p>
    <w:p w14:paraId="7AF2B18E" w14:textId="0658E624" w:rsidR="004F19AE" w:rsidRPr="00284F6E" w:rsidRDefault="004F19AE" w:rsidP="004F19AE">
      <w:pPr>
        <w:pStyle w:val="ListParagraph"/>
        <w:numPr>
          <w:ilvl w:val="1"/>
          <w:numId w:val="3"/>
        </w:numPr>
        <w:spacing w:after="200" w:line="276" w:lineRule="auto"/>
      </w:pPr>
      <w:r w:rsidRPr="00284F6E">
        <w:t>Propose a model of potential outcomes that reflects the ways that subjects might respond to the treatments and the sequences in which they are presented.</w:t>
      </w:r>
      <w:r w:rsidR="001736B7">
        <w:t xml:space="preserve"> </w:t>
      </w:r>
      <w:r w:rsidR="000779C7">
        <w:rPr>
          <w:rStyle w:val="SubtleReference"/>
        </w:rPr>
        <w:t xml:space="preserve">One could model this scenario as a two-period within-subjects experiment.  Call the black vignette </w:t>
      </w:r>
      <m:oMath>
        <m:sSub>
          <m:sSubPr>
            <m:ctrlPr>
              <w:rPr>
                <w:rStyle w:val="SubtleReference"/>
                <w:rFonts w:ascii="Cambria Math" w:hAnsi="Cambria Math"/>
              </w:rPr>
            </m:ctrlPr>
          </m:sSubPr>
          <m:e>
            <m:r>
              <w:rPr>
                <w:rStyle w:val="SubtleReference"/>
                <w:rFonts w:ascii="Cambria Math" w:hAnsi="Cambria Math"/>
              </w:rPr>
              <m:t>D</m:t>
            </m:r>
          </m:e>
          <m:sub>
            <m:r>
              <w:rPr>
                <w:rStyle w:val="SubtleReference"/>
                <w:rFonts w:ascii="Cambria Math" w:hAnsi="Cambria Math"/>
              </w:rPr>
              <m:t>i</m:t>
            </m:r>
          </m:sub>
        </m:sSub>
        <m:r>
          <w:rPr>
            <w:rStyle w:val="SubtleReference"/>
            <w:rFonts w:ascii="Cambria Math" w:hAnsi="Cambria Math"/>
          </w:rPr>
          <m:t>=1</m:t>
        </m:r>
      </m:oMath>
      <w:r w:rsidR="00ED42D8">
        <w:rPr>
          <w:rStyle w:val="SubtleReference"/>
        </w:rPr>
        <w:t xml:space="preserve"> and </w:t>
      </w:r>
      <w:r w:rsidR="000779C7">
        <w:rPr>
          <w:rStyle w:val="SubtleReference"/>
        </w:rPr>
        <w:t xml:space="preserve">the white vignette </w:t>
      </w:r>
      <m:oMath>
        <m:sSub>
          <m:sSubPr>
            <m:ctrlPr>
              <w:rPr>
                <w:rStyle w:val="SubtleReference"/>
                <w:rFonts w:ascii="Cambria Math" w:hAnsi="Cambria Math"/>
              </w:rPr>
            </m:ctrlPr>
          </m:sSubPr>
          <m:e>
            <m:r>
              <w:rPr>
                <w:rStyle w:val="SubtleReference"/>
                <w:rFonts w:ascii="Cambria Math" w:hAnsi="Cambria Math"/>
              </w:rPr>
              <m:t>D</m:t>
            </m:r>
          </m:e>
          <m:sub>
            <m:r>
              <w:rPr>
                <w:rStyle w:val="SubtleReference"/>
                <w:rFonts w:ascii="Cambria Math" w:hAnsi="Cambria Math"/>
              </w:rPr>
              <m:t>i</m:t>
            </m:r>
          </m:sub>
        </m:sSub>
        <m:r>
          <w:rPr>
            <w:rStyle w:val="SubtleReference"/>
            <w:rFonts w:ascii="Cambria Math" w:hAnsi="Cambria Math"/>
          </w:rPr>
          <m:t>=0</m:t>
        </m:r>
      </m:oMath>
      <w:r w:rsidR="000779C7">
        <w:rPr>
          <w:rStyle w:val="SubtleReference"/>
        </w:rPr>
        <w:t xml:space="preserve">.  </w:t>
      </w:r>
      <w:r w:rsidR="00ED42D8">
        <w:rPr>
          <w:rStyle w:val="SubtleReference"/>
        </w:rPr>
        <w:t xml:space="preserve">Assume that respondents are affected only by the treatments they have received in the past or present; future treatments are irrelevant.  </w:t>
      </w:r>
      <w:r w:rsidR="000779C7">
        <w:rPr>
          <w:rStyle w:val="SubtleReference"/>
        </w:rPr>
        <w:t>For each respondent, t</w:t>
      </w:r>
      <w:r w:rsidR="000779C7" w:rsidRPr="000779C7">
        <w:rPr>
          <w:rStyle w:val="SubtleReference"/>
        </w:rPr>
        <w:t xml:space="preserve">he relevant potential outcomes are denoted </w:t>
      </w:r>
      <m:oMath>
        <m:sSub>
          <m:sSubPr>
            <m:ctrlPr>
              <w:rPr>
                <w:rStyle w:val="SubtleReference"/>
                <w:rFonts w:ascii="Cambria Math" w:hAnsi="Cambria Math"/>
              </w:rPr>
            </m:ctrlPr>
          </m:sSubPr>
          <m:e>
            <m:r>
              <w:rPr>
                <w:rStyle w:val="SubtleReference"/>
                <w:rFonts w:ascii="Cambria Math" w:hAnsi="Cambria Math"/>
              </w:rPr>
              <m:t>Y</m:t>
            </m:r>
          </m:e>
          <m:sub>
            <m:r>
              <w:rPr>
                <w:rStyle w:val="SubtleReference"/>
                <w:rFonts w:ascii="Cambria Math" w:hAnsi="Cambria Math"/>
              </w:rPr>
              <m:t>t-1, t</m:t>
            </m:r>
          </m:sub>
        </m:sSub>
      </m:oMath>
      <w:r w:rsidR="000779C7" w:rsidRPr="000779C7">
        <w:rPr>
          <w:rStyle w:val="SubtleReference"/>
        </w:rPr>
        <w:t xml:space="preserve">, where the </w:t>
      </w:r>
      <m:oMath>
        <m:r>
          <w:rPr>
            <w:rStyle w:val="SubtleReference"/>
            <w:rFonts w:ascii="Cambria Math" w:hAnsi="Cambria Math"/>
          </w:rPr>
          <m:t>t-1</m:t>
        </m:r>
      </m:oMath>
      <w:r w:rsidR="000779C7" w:rsidRPr="000779C7">
        <w:rPr>
          <w:rStyle w:val="SubtleReference"/>
        </w:rPr>
        <w:t xml:space="preserve"> subscript </w:t>
      </w:r>
      <w:r w:rsidR="00AF39B7">
        <w:rPr>
          <w:rStyle w:val="SubtleReference"/>
        </w:rPr>
        <w:t>refers to which (if any) treatment is</w:t>
      </w:r>
      <w:r w:rsidR="000779C7" w:rsidRPr="000779C7">
        <w:rPr>
          <w:rStyle w:val="SubtleReference"/>
        </w:rPr>
        <w:t xml:space="preserve"> administered in the preceding time period, </w:t>
      </w:r>
      <m:oMath>
        <m:r>
          <w:rPr>
            <w:rStyle w:val="SubtleReference"/>
            <w:rFonts w:ascii="Cambria Math" w:hAnsi="Cambria Math"/>
          </w:rPr>
          <m:t>t</m:t>
        </m:r>
      </m:oMath>
      <w:r w:rsidR="000779C7" w:rsidRPr="000779C7">
        <w:rPr>
          <w:rStyle w:val="SubtleReference"/>
        </w:rPr>
        <w:t xml:space="preserve"> re</w:t>
      </w:r>
      <w:r w:rsidR="00AF39B7">
        <w:rPr>
          <w:rStyle w:val="SubtleReference"/>
        </w:rPr>
        <w:t>fers to the current time period.</w:t>
      </w:r>
      <w:r w:rsidR="000779C7" w:rsidRPr="000779C7">
        <w:rPr>
          <w:rStyle w:val="SubtleReference"/>
        </w:rPr>
        <w:t xml:space="preserve"> This notation allows us to use </w:t>
      </w:r>
      <m:oMath>
        <m:sSub>
          <m:sSubPr>
            <m:ctrlPr>
              <w:rPr>
                <w:rStyle w:val="SubtleReference"/>
                <w:rFonts w:ascii="Cambria Math" w:hAnsi="Cambria Math"/>
              </w:rPr>
            </m:ctrlPr>
          </m:sSubPr>
          <m:e>
            <m:r>
              <w:rPr>
                <w:rStyle w:val="SubtleReference"/>
                <w:rFonts w:ascii="Cambria Math" w:hAnsi="Cambria Math"/>
              </w:rPr>
              <m:t>Y</m:t>
            </m:r>
          </m:e>
          <m:sub>
            <m:r>
              <w:rPr>
                <w:rStyle w:val="SubtleReference"/>
                <w:rFonts w:ascii="Cambria Math" w:hAnsi="Cambria Math"/>
              </w:rPr>
              <m:t>01</m:t>
            </m:r>
          </m:sub>
        </m:sSub>
      </m:oMath>
      <w:r w:rsidR="000779C7" w:rsidRPr="000779C7">
        <w:rPr>
          <w:rStyle w:val="SubtleReference"/>
        </w:rPr>
        <w:t xml:space="preserve"> in period </w:t>
      </w:r>
      <m:oMath>
        <m:r>
          <w:rPr>
            <w:rStyle w:val="SubtleReference"/>
            <w:rFonts w:ascii="Cambria Math" w:hAnsi="Cambria Math"/>
          </w:rPr>
          <m:t>i</m:t>
        </m:r>
      </m:oMath>
      <w:r w:rsidR="000779C7" w:rsidRPr="000779C7">
        <w:rPr>
          <w:rStyle w:val="SubtleReference"/>
        </w:rPr>
        <w:t>, for example, to refer to that period’s potential out</w:t>
      </w:r>
      <w:r w:rsidR="00AF39B7">
        <w:rPr>
          <w:rStyle w:val="SubtleReference"/>
        </w:rPr>
        <w:t>come if a respondent were given the white vignette</w:t>
      </w:r>
      <w:r w:rsidR="000779C7" w:rsidRPr="000779C7">
        <w:rPr>
          <w:rStyle w:val="SubtleReference"/>
        </w:rPr>
        <w:t xml:space="preserve"> in the preceding period</w:t>
      </w:r>
      <w:r w:rsidR="00AF39B7">
        <w:rPr>
          <w:rStyle w:val="SubtleReference"/>
        </w:rPr>
        <w:t xml:space="preserve"> and the black vignette in the current period</w:t>
      </w:r>
      <w:r w:rsidR="000779C7" w:rsidRPr="000779C7">
        <w:rPr>
          <w:rStyle w:val="SubtleReference"/>
        </w:rPr>
        <w:t>.</w:t>
      </w:r>
      <w:r w:rsidR="002C5B76">
        <w:rPr>
          <w:rStyle w:val="SubtleReference"/>
        </w:rPr>
        <w:t xml:space="preserve">  If no question is asked in the preceding period (because the outcome is the response to the first question)</w:t>
      </w:r>
      <w:r w:rsidR="00753AB8">
        <w:rPr>
          <w:rStyle w:val="SubtleReference"/>
        </w:rPr>
        <w:t xml:space="preserve">, denote the outcome as </w:t>
      </w:r>
      <m:oMath>
        <m:sSub>
          <m:sSubPr>
            <m:ctrlPr>
              <w:rPr>
                <w:rStyle w:val="SubtleReference"/>
                <w:rFonts w:ascii="Cambria Math" w:hAnsi="Cambria Math"/>
              </w:rPr>
            </m:ctrlPr>
          </m:sSubPr>
          <m:e>
            <m:r>
              <w:rPr>
                <w:rStyle w:val="SubtleReference"/>
                <w:rFonts w:ascii="Cambria Math" w:hAnsi="Cambria Math"/>
              </w:rPr>
              <m:t>Y</m:t>
            </m:r>
          </m:e>
          <m:sub>
            <m:r>
              <w:rPr>
                <w:rStyle w:val="SubtleReference"/>
                <w:rFonts w:ascii="Cambria Math" w:hAnsi="Cambria Math"/>
              </w:rPr>
              <m:t>*0</m:t>
            </m:r>
          </m:sub>
        </m:sSub>
      </m:oMath>
      <w:r w:rsidR="00753AB8">
        <w:rPr>
          <w:rStyle w:val="SubtleReference"/>
        </w:rPr>
        <w:t xml:space="preserve"> or </w:t>
      </w:r>
      <m:oMath>
        <m:sSub>
          <m:sSubPr>
            <m:ctrlPr>
              <w:rPr>
                <w:rStyle w:val="SubtleReference"/>
                <w:rFonts w:ascii="Cambria Math" w:hAnsi="Cambria Math"/>
              </w:rPr>
            </m:ctrlPr>
          </m:sSubPr>
          <m:e>
            <m:r>
              <w:rPr>
                <w:rStyle w:val="SubtleReference"/>
                <w:rFonts w:ascii="Cambria Math" w:hAnsi="Cambria Math"/>
              </w:rPr>
              <m:t>Y</m:t>
            </m:r>
          </m:e>
          <m:sub>
            <m:r>
              <w:rPr>
                <w:rStyle w:val="SubtleReference"/>
                <w:rFonts w:ascii="Cambria Math" w:hAnsi="Cambria Math"/>
              </w:rPr>
              <m:t>*1</m:t>
            </m:r>
          </m:sub>
        </m:sSub>
      </m:oMath>
      <w:r w:rsidR="00753AB8">
        <w:rPr>
          <w:rStyle w:val="SubtleReference"/>
        </w:rPr>
        <w:t>.</w:t>
      </w:r>
    </w:p>
    <w:p w14:paraId="4B928E1F" w14:textId="18AB9186" w:rsidR="004F19AE" w:rsidRDefault="004F19AE" w:rsidP="004F19AE">
      <w:pPr>
        <w:pStyle w:val="ListParagraph"/>
        <w:numPr>
          <w:ilvl w:val="1"/>
          <w:numId w:val="3"/>
        </w:numPr>
        <w:spacing w:after="200" w:line="276" w:lineRule="auto"/>
      </w:pPr>
      <w:r>
        <w:t>Using your model of potential outcomes, define the ATE or ATEs that a researcher might seek to estimate.</w:t>
      </w:r>
      <w:r w:rsidR="000779C7">
        <w:t xml:space="preserve">  </w:t>
      </w:r>
      <w:r w:rsidR="000779C7">
        <w:rPr>
          <w:rStyle w:val="SubtleReference"/>
        </w:rPr>
        <w:t>One estimand is the average difference between</w:t>
      </w:r>
      <w:r w:rsidR="000779C7" w:rsidRPr="000779C7">
        <w:rPr>
          <w:rStyle w:val="SubtleReference"/>
        </w:rPr>
        <w:t xml:space="preserve"> </w:t>
      </w:r>
      <m:oMath>
        <m:sSub>
          <m:sSubPr>
            <m:ctrlPr>
              <w:rPr>
                <w:rStyle w:val="SubtleReference"/>
                <w:rFonts w:ascii="Cambria Math" w:hAnsi="Cambria Math"/>
              </w:rPr>
            </m:ctrlPr>
          </m:sSubPr>
          <m:e>
            <m:r>
              <w:rPr>
                <w:rStyle w:val="SubtleReference"/>
                <w:rFonts w:ascii="Cambria Math" w:hAnsi="Cambria Math"/>
              </w:rPr>
              <m:t>Y</m:t>
            </m:r>
          </m:e>
          <m:sub>
            <m:r>
              <w:rPr>
                <w:rStyle w:val="SubtleReference"/>
                <w:rFonts w:ascii="Cambria Math" w:hAnsi="Cambria Math"/>
              </w:rPr>
              <m:t>*1</m:t>
            </m:r>
          </m:sub>
        </m:sSub>
      </m:oMath>
      <w:r w:rsidR="00753AB8">
        <w:rPr>
          <w:rStyle w:val="SubtleReference"/>
        </w:rPr>
        <w:t xml:space="preserve"> and </w:t>
      </w:r>
      <m:oMath>
        <m:sSub>
          <m:sSubPr>
            <m:ctrlPr>
              <w:rPr>
                <w:rStyle w:val="SubtleReference"/>
                <w:rFonts w:ascii="Cambria Math" w:hAnsi="Cambria Math"/>
              </w:rPr>
            </m:ctrlPr>
          </m:sSubPr>
          <m:e>
            <m:r>
              <w:rPr>
                <w:rStyle w:val="SubtleReference"/>
                <w:rFonts w:ascii="Cambria Math" w:hAnsi="Cambria Math"/>
              </w:rPr>
              <m:t>Y</m:t>
            </m:r>
          </m:e>
          <m:sub>
            <m:r>
              <w:rPr>
                <w:rStyle w:val="SubtleReference"/>
                <w:rFonts w:ascii="Cambria Math" w:hAnsi="Cambria Math"/>
              </w:rPr>
              <m:t>*0</m:t>
            </m:r>
          </m:sub>
        </m:sSub>
      </m:oMath>
      <w:r w:rsidR="00753AB8">
        <w:rPr>
          <w:rStyle w:val="SubtleReference"/>
        </w:rPr>
        <w:t>, which is the effect of race on responses to the first question.  Another is the average difference between</w:t>
      </w:r>
      <w:r w:rsidR="00753AB8" w:rsidRPr="000779C7">
        <w:rPr>
          <w:rStyle w:val="SubtleReference"/>
        </w:rPr>
        <w:t xml:space="preserve"> </w:t>
      </w:r>
      <m:oMath>
        <m:sSub>
          <m:sSubPr>
            <m:ctrlPr>
              <w:rPr>
                <w:rStyle w:val="SubtleReference"/>
                <w:rFonts w:ascii="Cambria Math" w:hAnsi="Cambria Math"/>
              </w:rPr>
            </m:ctrlPr>
          </m:sSubPr>
          <m:e>
            <m:r>
              <w:rPr>
                <w:rStyle w:val="SubtleReference"/>
                <w:rFonts w:ascii="Cambria Math" w:hAnsi="Cambria Math"/>
              </w:rPr>
              <m:t>Y</m:t>
            </m:r>
          </m:e>
          <m:sub>
            <m:r>
              <w:rPr>
                <w:rStyle w:val="SubtleReference"/>
                <w:rFonts w:ascii="Cambria Math" w:hAnsi="Cambria Math"/>
              </w:rPr>
              <m:t>01</m:t>
            </m:r>
          </m:sub>
        </m:sSub>
      </m:oMath>
      <w:r w:rsidR="00753AB8">
        <w:rPr>
          <w:rStyle w:val="SubtleReference"/>
        </w:rPr>
        <w:t xml:space="preserve"> and </w:t>
      </w:r>
      <m:oMath>
        <m:sSub>
          <m:sSubPr>
            <m:ctrlPr>
              <w:rPr>
                <w:rStyle w:val="SubtleReference"/>
                <w:rFonts w:ascii="Cambria Math" w:hAnsi="Cambria Math"/>
              </w:rPr>
            </m:ctrlPr>
          </m:sSubPr>
          <m:e>
            <m:r>
              <w:rPr>
                <w:rStyle w:val="SubtleReference"/>
                <w:rFonts w:ascii="Cambria Math" w:hAnsi="Cambria Math"/>
              </w:rPr>
              <m:t>Y</m:t>
            </m:r>
          </m:e>
          <m:sub>
            <m:r>
              <w:rPr>
                <w:rStyle w:val="SubtleReference"/>
                <w:rFonts w:ascii="Cambria Math" w:hAnsi="Cambria Math"/>
              </w:rPr>
              <m:t>00</m:t>
            </m:r>
          </m:sub>
        </m:sSub>
      </m:oMath>
      <w:r w:rsidR="00753AB8">
        <w:rPr>
          <w:rStyle w:val="SubtleReference"/>
        </w:rPr>
        <w:t>, which is the effect of race on responses to the second question for those who are asked about whites in the first vignette.  Similarly, one might consider the average difference between</w:t>
      </w:r>
      <w:r w:rsidR="00753AB8" w:rsidRPr="000779C7">
        <w:rPr>
          <w:rStyle w:val="SubtleReference"/>
        </w:rPr>
        <w:t xml:space="preserve"> </w:t>
      </w:r>
      <m:oMath>
        <m:sSub>
          <m:sSubPr>
            <m:ctrlPr>
              <w:rPr>
                <w:rStyle w:val="SubtleReference"/>
                <w:rFonts w:ascii="Cambria Math" w:hAnsi="Cambria Math"/>
              </w:rPr>
            </m:ctrlPr>
          </m:sSubPr>
          <m:e>
            <m:r>
              <w:rPr>
                <w:rStyle w:val="SubtleReference"/>
                <w:rFonts w:ascii="Cambria Math" w:hAnsi="Cambria Math"/>
              </w:rPr>
              <m:t>Y</m:t>
            </m:r>
          </m:e>
          <m:sub>
            <m:r>
              <w:rPr>
                <w:rStyle w:val="SubtleReference"/>
                <w:rFonts w:ascii="Cambria Math" w:hAnsi="Cambria Math"/>
              </w:rPr>
              <m:t>11</m:t>
            </m:r>
          </m:sub>
        </m:sSub>
      </m:oMath>
      <w:r w:rsidR="00753AB8">
        <w:rPr>
          <w:rStyle w:val="SubtleReference"/>
        </w:rPr>
        <w:t xml:space="preserve"> and </w:t>
      </w:r>
      <m:oMath>
        <m:sSub>
          <m:sSubPr>
            <m:ctrlPr>
              <w:rPr>
                <w:rStyle w:val="SubtleReference"/>
                <w:rFonts w:ascii="Cambria Math" w:hAnsi="Cambria Math"/>
              </w:rPr>
            </m:ctrlPr>
          </m:sSubPr>
          <m:e>
            <m:r>
              <w:rPr>
                <w:rStyle w:val="SubtleReference"/>
                <w:rFonts w:ascii="Cambria Math" w:hAnsi="Cambria Math"/>
              </w:rPr>
              <m:t>Y</m:t>
            </m:r>
          </m:e>
          <m:sub>
            <m:r>
              <w:rPr>
                <w:rStyle w:val="SubtleReference"/>
                <w:rFonts w:ascii="Cambria Math" w:hAnsi="Cambria Math"/>
              </w:rPr>
              <m:t>10</m:t>
            </m:r>
          </m:sub>
        </m:sSub>
      </m:oMath>
      <w:r w:rsidR="00753AB8">
        <w:rPr>
          <w:rStyle w:val="SubtleReference"/>
        </w:rPr>
        <w:t xml:space="preserve">, which is the effect of race on responses to the second question for those who are asked about blacks in the first vignette. </w:t>
      </w:r>
    </w:p>
    <w:p w14:paraId="506306B7" w14:textId="2140629C" w:rsidR="004F19AE" w:rsidRDefault="004F19AE" w:rsidP="004F19AE">
      <w:pPr>
        <w:pStyle w:val="ListParagraph"/>
        <w:numPr>
          <w:ilvl w:val="1"/>
          <w:numId w:val="3"/>
        </w:numPr>
        <w:spacing w:after="200" w:line="276" w:lineRule="auto"/>
      </w:pPr>
      <w:r>
        <w:t xml:space="preserve">Suggest an identification strategy for estimating this (these) causal </w:t>
      </w:r>
      <w:proofErr w:type="spellStart"/>
      <w:r>
        <w:t>estimand</w:t>
      </w:r>
      <w:proofErr w:type="spellEnd"/>
      <w:r>
        <w:t>(s) using the data from this experiment.</w:t>
      </w:r>
      <w:r w:rsidR="00753AB8">
        <w:t xml:space="preserve">  </w:t>
      </w:r>
      <w:r w:rsidR="00753AB8">
        <w:rPr>
          <w:rStyle w:val="SubtleReference"/>
        </w:rPr>
        <w:t xml:space="preserve">Each of the estimands mentioned in part (b) can be estimated by using the between-subjects part of the design.  To estimate </w:t>
      </w:r>
      <w:proofErr w:type="gramStart"/>
      <m:oMath>
        <m:r>
          <w:rPr>
            <w:rStyle w:val="SubtleReference"/>
            <w:rFonts w:ascii="Cambria Math" w:hAnsi="Cambria Math"/>
          </w:rPr>
          <m:t>E[</m:t>
        </m:r>
        <w:proofErr w:type="gramEnd"/>
        <m:sSub>
          <m:sSubPr>
            <m:ctrlPr>
              <w:rPr>
                <w:rStyle w:val="SubtleReference"/>
                <w:rFonts w:ascii="Cambria Math" w:hAnsi="Cambria Math"/>
              </w:rPr>
            </m:ctrlPr>
          </m:sSubPr>
          <m:e>
            <m:r>
              <w:rPr>
                <w:rStyle w:val="SubtleReference"/>
                <w:rFonts w:ascii="Cambria Math" w:hAnsi="Cambria Math"/>
              </w:rPr>
              <m:t>Y</m:t>
            </m:r>
          </m:e>
          <m:sub>
            <m:r>
              <w:rPr>
                <w:rStyle w:val="SubtleReference"/>
                <w:rFonts w:ascii="Cambria Math" w:hAnsi="Cambria Math"/>
              </w:rPr>
              <m:t>*1</m:t>
            </m:r>
          </m:sub>
        </m:sSub>
        <m:r>
          <w:rPr>
            <w:rStyle w:val="SubtleReference"/>
            <w:rFonts w:ascii="Cambria Math" w:hAnsi="Cambria Math"/>
          </w:rPr>
          <m:t>-</m:t>
        </m:r>
        <m:sSub>
          <m:sSubPr>
            <m:ctrlPr>
              <w:rPr>
                <w:rStyle w:val="SubtleReference"/>
                <w:rFonts w:ascii="Cambria Math" w:hAnsi="Cambria Math"/>
              </w:rPr>
            </m:ctrlPr>
          </m:sSubPr>
          <m:e>
            <m:r>
              <w:rPr>
                <w:rStyle w:val="SubtleReference"/>
                <w:rFonts w:ascii="Cambria Math" w:hAnsi="Cambria Math"/>
              </w:rPr>
              <m:t>Y</m:t>
            </m:r>
          </m:e>
          <m:sub>
            <m:r>
              <w:rPr>
                <w:rStyle w:val="SubtleReference"/>
                <w:rFonts w:ascii="Cambria Math" w:hAnsi="Cambria Math"/>
              </w:rPr>
              <m:t>*0</m:t>
            </m:r>
          </m:sub>
        </m:sSub>
        <m:r>
          <w:rPr>
            <w:rStyle w:val="SubtleReference"/>
            <w:rFonts w:ascii="Cambria Math" w:hAnsi="Cambria Math"/>
          </w:rPr>
          <m:t>]</m:t>
        </m:r>
      </m:oMath>
      <w:r w:rsidR="00753AB8">
        <w:rPr>
          <w:rStyle w:val="SubtleReference"/>
        </w:rPr>
        <w:t xml:space="preserve">, compare average responses to the first question among those randomly assigned black or white vignettes.  To estimate </w:t>
      </w:r>
      <w:proofErr w:type="gramStart"/>
      <m:oMath>
        <m:r>
          <w:rPr>
            <w:rStyle w:val="SubtleReference"/>
            <w:rFonts w:ascii="Cambria Math" w:hAnsi="Cambria Math"/>
          </w:rPr>
          <m:t>E[</m:t>
        </m:r>
        <w:proofErr w:type="gramEnd"/>
        <m:sSub>
          <m:sSubPr>
            <m:ctrlPr>
              <w:rPr>
                <w:rStyle w:val="SubtleReference"/>
                <w:rFonts w:ascii="Cambria Math" w:hAnsi="Cambria Math"/>
              </w:rPr>
            </m:ctrlPr>
          </m:sSubPr>
          <m:e>
            <m:r>
              <w:rPr>
                <w:rStyle w:val="SubtleReference"/>
                <w:rFonts w:ascii="Cambria Math" w:hAnsi="Cambria Math"/>
              </w:rPr>
              <m:t>Y</m:t>
            </m:r>
          </m:e>
          <m:sub>
            <m:r>
              <w:rPr>
                <w:rStyle w:val="SubtleReference"/>
                <w:rFonts w:ascii="Cambria Math" w:hAnsi="Cambria Math"/>
              </w:rPr>
              <m:t>01</m:t>
            </m:r>
          </m:sub>
        </m:sSub>
        <m:r>
          <w:rPr>
            <w:rStyle w:val="SubtleReference"/>
            <w:rFonts w:ascii="Cambria Math" w:hAnsi="Cambria Math"/>
          </w:rPr>
          <m:t>-</m:t>
        </m:r>
        <m:sSub>
          <m:sSubPr>
            <m:ctrlPr>
              <w:rPr>
                <w:rStyle w:val="SubtleReference"/>
                <w:rFonts w:ascii="Cambria Math" w:hAnsi="Cambria Math"/>
              </w:rPr>
            </m:ctrlPr>
          </m:sSubPr>
          <m:e>
            <m:r>
              <w:rPr>
                <w:rStyle w:val="SubtleReference"/>
                <w:rFonts w:ascii="Cambria Math" w:hAnsi="Cambria Math"/>
              </w:rPr>
              <m:t>Y</m:t>
            </m:r>
          </m:e>
          <m:sub>
            <m:r>
              <w:rPr>
                <w:rStyle w:val="SubtleReference"/>
                <w:rFonts w:ascii="Cambria Math" w:hAnsi="Cambria Math"/>
              </w:rPr>
              <m:t>00</m:t>
            </m:r>
          </m:sub>
        </m:sSub>
        <m:r>
          <w:rPr>
            <w:rStyle w:val="SubtleReference"/>
            <w:rFonts w:ascii="Cambria Math" w:hAnsi="Cambria Math"/>
          </w:rPr>
          <m:t>]</m:t>
        </m:r>
      </m:oMath>
      <w:r w:rsidR="00753AB8">
        <w:rPr>
          <w:rStyle w:val="SubtleReference"/>
        </w:rPr>
        <w:t xml:space="preserve">, compare average responses to the second question among those randomly assigned black or white vignettes who earlier received a white vignette.  To estimate </w:t>
      </w:r>
      <w:proofErr w:type="gramStart"/>
      <m:oMath>
        <m:r>
          <w:rPr>
            <w:rStyle w:val="SubtleReference"/>
            <w:rFonts w:ascii="Cambria Math" w:hAnsi="Cambria Math"/>
          </w:rPr>
          <m:t>E[</m:t>
        </m:r>
        <w:proofErr w:type="gramEnd"/>
        <m:sSub>
          <m:sSubPr>
            <m:ctrlPr>
              <w:rPr>
                <w:rStyle w:val="SubtleReference"/>
                <w:rFonts w:ascii="Cambria Math" w:hAnsi="Cambria Math"/>
              </w:rPr>
            </m:ctrlPr>
          </m:sSubPr>
          <m:e>
            <m:r>
              <w:rPr>
                <w:rStyle w:val="SubtleReference"/>
                <w:rFonts w:ascii="Cambria Math" w:hAnsi="Cambria Math"/>
              </w:rPr>
              <m:t>Y</m:t>
            </m:r>
          </m:e>
          <m:sub>
            <m:r>
              <w:rPr>
                <w:rStyle w:val="SubtleReference"/>
                <w:rFonts w:ascii="Cambria Math" w:hAnsi="Cambria Math"/>
              </w:rPr>
              <m:t>11</m:t>
            </m:r>
          </m:sub>
        </m:sSub>
        <m:r>
          <w:rPr>
            <w:rStyle w:val="SubtleReference"/>
            <w:rFonts w:ascii="Cambria Math" w:hAnsi="Cambria Math"/>
          </w:rPr>
          <m:t>-</m:t>
        </m:r>
        <m:sSub>
          <m:sSubPr>
            <m:ctrlPr>
              <w:rPr>
                <w:rStyle w:val="SubtleReference"/>
                <w:rFonts w:ascii="Cambria Math" w:hAnsi="Cambria Math"/>
              </w:rPr>
            </m:ctrlPr>
          </m:sSubPr>
          <m:e>
            <m:r>
              <w:rPr>
                <w:rStyle w:val="SubtleReference"/>
                <w:rFonts w:ascii="Cambria Math" w:hAnsi="Cambria Math"/>
              </w:rPr>
              <m:t>Y</m:t>
            </m:r>
          </m:e>
          <m:sub>
            <m:r>
              <w:rPr>
                <w:rStyle w:val="SubtleReference"/>
                <w:rFonts w:ascii="Cambria Math" w:hAnsi="Cambria Math"/>
              </w:rPr>
              <m:t>10</m:t>
            </m:r>
          </m:sub>
        </m:sSub>
        <m:r>
          <w:rPr>
            <w:rStyle w:val="SubtleReference"/>
            <w:rFonts w:ascii="Cambria Math" w:hAnsi="Cambria Math"/>
          </w:rPr>
          <m:t>]</m:t>
        </m:r>
      </m:oMath>
      <w:r w:rsidR="00753AB8">
        <w:rPr>
          <w:rStyle w:val="SubtleReference"/>
        </w:rPr>
        <w:t xml:space="preserve">, compare average responses to the second question among those randomly assigned black or white vignettes who earlier received a black vignette. </w:t>
      </w:r>
    </w:p>
    <w:p w14:paraId="020570F4" w14:textId="21B66166" w:rsidR="004F19AE" w:rsidRDefault="004F19AE" w:rsidP="004F19AE">
      <w:pPr>
        <w:pStyle w:val="ListParagraph"/>
        <w:numPr>
          <w:ilvl w:val="1"/>
          <w:numId w:val="3"/>
        </w:numPr>
        <w:spacing w:after="200" w:line="276" w:lineRule="auto"/>
      </w:pPr>
      <w:r>
        <w:t>Suppose a researcher analyzing this experiment estimates the average “race effect” by comparing the average evaluation of the white recipient to the average evaluation of the black recipient.   Is this a sound approach?</w:t>
      </w:r>
      <w:r w:rsidR="00395E49">
        <w:t xml:space="preserve">  </w:t>
      </w:r>
      <w:r w:rsidR="00395E49">
        <w:rPr>
          <w:rStyle w:val="SubtleReference"/>
        </w:rPr>
        <w:t xml:space="preserve">This approach amounts to pooling the respondents’ answers to both questions; if </w:t>
      </w:r>
      <w:r w:rsidR="005C20C2">
        <w:rPr>
          <w:rStyle w:val="SubtleReference"/>
        </w:rPr>
        <w:t>there are N respondents, this analysis analyzes 2N observations.   If the three race effects defined above differ, this approach will estimate a weighted average of the three estimands, which may be uninterpretable as a causal effect.</w:t>
      </w:r>
    </w:p>
    <w:p w14:paraId="25CAE548" w14:textId="77777777" w:rsidR="004F19AE" w:rsidRDefault="004F19AE" w:rsidP="004F19AE">
      <w:pPr>
        <w:pStyle w:val="ListParagraph"/>
        <w:spacing w:after="200" w:line="276" w:lineRule="auto"/>
      </w:pPr>
    </w:p>
    <w:p w14:paraId="73CACE2D" w14:textId="77777777" w:rsidR="004F19AE" w:rsidRDefault="004F19AE" w:rsidP="004F19AE">
      <w:pPr>
        <w:pStyle w:val="ListParagraph"/>
      </w:pPr>
    </w:p>
    <w:p w14:paraId="46548F15" w14:textId="77777777" w:rsidR="004F19AE" w:rsidRDefault="004F19AE" w:rsidP="004F19AE">
      <w:pPr>
        <w:pStyle w:val="ListParagraph"/>
        <w:numPr>
          <w:ilvl w:val="0"/>
          <w:numId w:val="3"/>
        </w:numPr>
        <w:spacing w:after="200" w:line="276" w:lineRule="auto"/>
      </w:pPr>
      <w:r>
        <w:t>Use data from the hotspots experiment in Table 8.4 (these data are also available at [</w:t>
      </w:r>
      <w:r w:rsidRPr="007A7A92">
        <w:rPr>
          <w:highlight w:val="yellow"/>
        </w:rPr>
        <w:t>Web address</w:t>
      </w:r>
      <w:r>
        <w:t>]) and the probabilities that each unit is exposed to immediate or spillover treatments (Table 8.5) to answer the following questions:</w:t>
      </w:r>
    </w:p>
    <w:p w14:paraId="3501E07C" w14:textId="78EF2B32" w:rsidR="004F19AE" w:rsidRDefault="004F19AE" w:rsidP="004F19AE">
      <w:pPr>
        <w:pStyle w:val="ListParagraph"/>
        <w:numPr>
          <w:ilvl w:val="1"/>
          <w:numId w:val="3"/>
        </w:numPr>
        <w:spacing w:after="200" w:line="276" w:lineRule="auto"/>
      </w:pPr>
      <w:r>
        <w:t xml:space="preserve">For the subset of 11 hotspot locations that lie outside the range of possible spillovers, </w:t>
      </w:r>
      <w:r w:rsidR="004E1A49" w:rsidRPr="004E1A49">
        <w:rPr>
          <w:highlight w:val="red"/>
        </w:rPr>
        <w:t>use the randomly assigned treatments to</w:t>
      </w:r>
      <w:r w:rsidR="004E1A49">
        <w:t xml:space="preserve"> </w:t>
      </w:r>
      <w:r>
        <w:t xml:space="preserve">estimate </w:t>
      </w:r>
      <m:oMath>
        <m:sSub>
          <m:sSubPr>
            <m:ctrlPr>
              <w:rPr>
                <w:rFonts w:ascii="Cambria Math" w:hAnsi="Cambria Math"/>
                <w:i/>
              </w:rPr>
            </m:ctrlPr>
          </m:sSubPr>
          <m:e>
            <w:proofErr w:type="gramStart"/>
            <m:r>
              <w:rPr>
                <w:rFonts w:ascii="Cambria Math" w:hAnsi="Cambria Math"/>
              </w:rPr>
              <m:t>E[</m:t>
            </m:r>
            <w:proofErr w:type="gramEnd"/>
            <m:r>
              <w:rPr>
                <w:rFonts w:ascii="Cambria Math" w:hAnsi="Cambria Math"/>
              </w:rPr>
              <m:t>Y</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00</m:t>
            </m:r>
          </m:sub>
        </m:sSub>
        <m:r>
          <w:rPr>
            <w:rFonts w:ascii="Cambria Math" w:hAnsi="Cambria Math"/>
          </w:rPr>
          <m:t>]</m:t>
        </m:r>
      </m:oMath>
      <w:r>
        <w:t>, the ATE of immediate police surveillance.</w:t>
      </w:r>
    </w:p>
    <w:p w14:paraId="04261D94" w14:textId="312CAEB8" w:rsidR="005D01CF" w:rsidRPr="00361FC1" w:rsidRDefault="00361FC1" w:rsidP="005D01CF">
      <w:pPr>
        <w:spacing w:after="200" w:line="276" w:lineRule="auto"/>
        <w:rPr>
          <w:rStyle w:val="SubtleReference"/>
        </w:rPr>
      </w:pPr>
      <w:r>
        <w:rPr>
          <w:rStyle w:val="SubtleReference"/>
        </w:rPr>
        <w:t>First, verify that all of the observations meeting this selection criterion have the same probability of assignment, so that no weighting is needed.   Next, show that the true ATE for this subgroup is 15.45 – 10.45 = 5.  Finally, show that the estimated ATE is 15 – 11.67 = 3.33.</w:t>
      </w:r>
    </w:p>
    <w:p w14:paraId="75B2A0A5" w14:textId="77777777" w:rsidR="005D01CF" w:rsidRPr="00361FC1" w:rsidRDefault="005D01CF" w:rsidP="00361FC1">
      <w:pPr>
        <w:rPr>
          <w:rFonts w:ascii="Courier New" w:hAnsi="Courier New" w:cs="Courier New"/>
          <w:sz w:val="16"/>
          <w:szCs w:val="16"/>
        </w:rPr>
      </w:pPr>
      <w:r w:rsidRPr="00361FC1">
        <w:rPr>
          <w:rFonts w:ascii="Courier New" w:hAnsi="Courier New" w:cs="Courier New"/>
          <w:sz w:val="16"/>
          <w:szCs w:val="16"/>
        </w:rPr>
        <w:t xml:space="preserve">. </w:t>
      </w:r>
      <w:proofErr w:type="gramStart"/>
      <w:r w:rsidRPr="00361FC1">
        <w:rPr>
          <w:rFonts w:ascii="Courier New" w:hAnsi="Courier New" w:cs="Courier New"/>
          <w:sz w:val="16"/>
          <w:szCs w:val="16"/>
        </w:rPr>
        <w:t>list</w:t>
      </w:r>
      <w:proofErr w:type="gramEnd"/>
      <w:r w:rsidRPr="00361FC1">
        <w:rPr>
          <w:rFonts w:ascii="Courier New" w:hAnsi="Courier New" w:cs="Courier New"/>
          <w:sz w:val="16"/>
          <w:szCs w:val="16"/>
        </w:rPr>
        <w:t xml:space="preserve"> prob00 prob01 if prox500 ==0</w:t>
      </w:r>
    </w:p>
    <w:p w14:paraId="60C9BE0B" w14:textId="77777777" w:rsidR="005D01CF" w:rsidRPr="00361FC1" w:rsidRDefault="005D01CF" w:rsidP="00361FC1">
      <w:pPr>
        <w:rPr>
          <w:rFonts w:ascii="Courier New" w:hAnsi="Courier New" w:cs="Courier New"/>
          <w:sz w:val="16"/>
          <w:szCs w:val="16"/>
        </w:rPr>
      </w:pPr>
    </w:p>
    <w:p w14:paraId="368C9F9D" w14:textId="77777777" w:rsidR="005D01CF" w:rsidRPr="00361FC1" w:rsidRDefault="005D01CF" w:rsidP="00361FC1">
      <w:pPr>
        <w:rPr>
          <w:rFonts w:ascii="Courier New" w:hAnsi="Courier New" w:cs="Courier New"/>
          <w:sz w:val="16"/>
          <w:szCs w:val="16"/>
        </w:rPr>
      </w:pPr>
      <w:r w:rsidRPr="00361FC1">
        <w:rPr>
          <w:rFonts w:ascii="Courier New" w:hAnsi="Courier New" w:cs="Courier New"/>
          <w:sz w:val="16"/>
          <w:szCs w:val="16"/>
        </w:rPr>
        <w:t xml:space="preserve">     +-----------------+</w:t>
      </w:r>
    </w:p>
    <w:p w14:paraId="4BD407ED" w14:textId="77777777" w:rsidR="005D01CF" w:rsidRPr="00361FC1" w:rsidRDefault="005D01CF" w:rsidP="00361FC1">
      <w:pPr>
        <w:rPr>
          <w:rFonts w:ascii="Courier New" w:hAnsi="Courier New" w:cs="Courier New"/>
          <w:sz w:val="16"/>
          <w:szCs w:val="16"/>
        </w:rPr>
      </w:pPr>
      <w:r w:rsidRPr="00361FC1">
        <w:rPr>
          <w:rFonts w:ascii="Courier New" w:hAnsi="Courier New" w:cs="Courier New"/>
          <w:sz w:val="16"/>
          <w:szCs w:val="16"/>
        </w:rPr>
        <w:t xml:space="preserve">     | </w:t>
      </w:r>
      <w:proofErr w:type="gramStart"/>
      <w:r w:rsidRPr="00361FC1">
        <w:rPr>
          <w:rFonts w:ascii="Courier New" w:hAnsi="Courier New" w:cs="Courier New"/>
          <w:sz w:val="16"/>
          <w:szCs w:val="16"/>
        </w:rPr>
        <w:t>prob00</w:t>
      </w:r>
      <w:proofErr w:type="gramEnd"/>
      <w:r w:rsidRPr="00361FC1">
        <w:rPr>
          <w:rFonts w:ascii="Courier New" w:hAnsi="Courier New" w:cs="Courier New"/>
          <w:sz w:val="16"/>
          <w:szCs w:val="16"/>
        </w:rPr>
        <w:t xml:space="preserve">   prob01 |</w:t>
      </w:r>
    </w:p>
    <w:p w14:paraId="2040EA4A" w14:textId="77777777" w:rsidR="005D01CF" w:rsidRPr="00361FC1" w:rsidRDefault="005D01CF" w:rsidP="00361FC1">
      <w:pPr>
        <w:rPr>
          <w:rFonts w:ascii="Courier New" w:hAnsi="Courier New" w:cs="Courier New"/>
          <w:sz w:val="16"/>
          <w:szCs w:val="16"/>
        </w:rPr>
      </w:pPr>
      <w:r w:rsidRPr="00361FC1">
        <w:rPr>
          <w:rFonts w:ascii="Courier New" w:hAnsi="Courier New" w:cs="Courier New"/>
          <w:sz w:val="16"/>
          <w:szCs w:val="16"/>
        </w:rPr>
        <w:t xml:space="preserve">     |-----------------|</w:t>
      </w:r>
    </w:p>
    <w:p w14:paraId="7568CE87" w14:textId="77777777" w:rsidR="005D01CF" w:rsidRPr="00361FC1" w:rsidRDefault="005D01CF" w:rsidP="00361FC1">
      <w:pPr>
        <w:rPr>
          <w:rFonts w:ascii="Courier New" w:hAnsi="Courier New" w:cs="Courier New"/>
          <w:sz w:val="16"/>
          <w:szCs w:val="16"/>
        </w:rPr>
      </w:pPr>
      <w:r w:rsidRPr="00361FC1">
        <w:rPr>
          <w:rFonts w:ascii="Courier New" w:hAnsi="Courier New" w:cs="Courier New"/>
          <w:sz w:val="16"/>
          <w:szCs w:val="16"/>
        </w:rPr>
        <w:t xml:space="preserve">  2. |   .667     .333 |</w:t>
      </w:r>
    </w:p>
    <w:p w14:paraId="50C81358" w14:textId="77777777" w:rsidR="005D01CF" w:rsidRPr="00361FC1" w:rsidRDefault="005D01CF" w:rsidP="00361FC1">
      <w:pPr>
        <w:rPr>
          <w:rFonts w:ascii="Courier New" w:hAnsi="Courier New" w:cs="Courier New"/>
          <w:sz w:val="16"/>
          <w:szCs w:val="16"/>
        </w:rPr>
      </w:pPr>
      <w:r w:rsidRPr="00361FC1">
        <w:rPr>
          <w:rFonts w:ascii="Courier New" w:hAnsi="Courier New" w:cs="Courier New"/>
          <w:sz w:val="16"/>
          <w:szCs w:val="16"/>
        </w:rPr>
        <w:t xml:space="preserve">  4. |   .667     .333 |</w:t>
      </w:r>
    </w:p>
    <w:p w14:paraId="269AEC04" w14:textId="77777777" w:rsidR="005D01CF" w:rsidRPr="00361FC1" w:rsidRDefault="005D01CF" w:rsidP="00361FC1">
      <w:pPr>
        <w:rPr>
          <w:rFonts w:ascii="Courier New" w:hAnsi="Courier New" w:cs="Courier New"/>
          <w:sz w:val="16"/>
          <w:szCs w:val="16"/>
        </w:rPr>
      </w:pPr>
      <w:r w:rsidRPr="00361FC1">
        <w:rPr>
          <w:rFonts w:ascii="Courier New" w:hAnsi="Courier New" w:cs="Courier New"/>
          <w:sz w:val="16"/>
          <w:szCs w:val="16"/>
        </w:rPr>
        <w:t xml:space="preserve">  6. |   .667     .333 |</w:t>
      </w:r>
    </w:p>
    <w:p w14:paraId="205D0F26" w14:textId="77777777" w:rsidR="005D01CF" w:rsidRPr="00361FC1" w:rsidRDefault="005D01CF" w:rsidP="00361FC1">
      <w:pPr>
        <w:rPr>
          <w:rFonts w:ascii="Courier New" w:hAnsi="Courier New" w:cs="Courier New"/>
          <w:sz w:val="16"/>
          <w:szCs w:val="16"/>
        </w:rPr>
      </w:pPr>
      <w:r w:rsidRPr="00361FC1">
        <w:rPr>
          <w:rFonts w:ascii="Courier New" w:hAnsi="Courier New" w:cs="Courier New"/>
          <w:sz w:val="16"/>
          <w:szCs w:val="16"/>
        </w:rPr>
        <w:t xml:space="preserve">  7. |   .667     .333 |</w:t>
      </w:r>
    </w:p>
    <w:p w14:paraId="2D1AF966" w14:textId="77777777" w:rsidR="005D01CF" w:rsidRPr="00361FC1" w:rsidRDefault="005D01CF" w:rsidP="00361FC1">
      <w:pPr>
        <w:rPr>
          <w:rFonts w:ascii="Courier New" w:hAnsi="Courier New" w:cs="Courier New"/>
          <w:sz w:val="16"/>
          <w:szCs w:val="16"/>
        </w:rPr>
      </w:pPr>
      <w:r w:rsidRPr="00361FC1">
        <w:rPr>
          <w:rFonts w:ascii="Courier New" w:hAnsi="Courier New" w:cs="Courier New"/>
          <w:sz w:val="16"/>
          <w:szCs w:val="16"/>
        </w:rPr>
        <w:t xml:space="preserve">  9. |   .667     .333 |</w:t>
      </w:r>
    </w:p>
    <w:p w14:paraId="7EDE9AAA" w14:textId="77777777" w:rsidR="005D01CF" w:rsidRPr="00361FC1" w:rsidRDefault="005D01CF" w:rsidP="00361FC1">
      <w:pPr>
        <w:rPr>
          <w:rFonts w:ascii="Courier New" w:hAnsi="Courier New" w:cs="Courier New"/>
          <w:sz w:val="16"/>
          <w:szCs w:val="16"/>
        </w:rPr>
      </w:pPr>
      <w:r w:rsidRPr="00361FC1">
        <w:rPr>
          <w:rFonts w:ascii="Courier New" w:hAnsi="Courier New" w:cs="Courier New"/>
          <w:sz w:val="16"/>
          <w:szCs w:val="16"/>
        </w:rPr>
        <w:t xml:space="preserve">     |-----------------|</w:t>
      </w:r>
    </w:p>
    <w:p w14:paraId="3CE05914" w14:textId="77777777" w:rsidR="005D01CF" w:rsidRPr="00361FC1" w:rsidRDefault="005D01CF" w:rsidP="00361FC1">
      <w:pPr>
        <w:rPr>
          <w:rFonts w:ascii="Courier New" w:hAnsi="Courier New" w:cs="Courier New"/>
          <w:sz w:val="16"/>
          <w:szCs w:val="16"/>
        </w:rPr>
      </w:pPr>
      <w:r w:rsidRPr="00361FC1">
        <w:rPr>
          <w:rFonts w:ascii="Courier New" w:hAnsi="Courier New" w:cs="Courier New"/>
          <w:sz w:val="16"/>
          <w:szCs w:val="16"/>
        </w:rPr>
        <w:t xml:space="preserve"> 10. |   .667     .333 |</w:t>
      </w:r>
    </w:p>
    <w:p w14:paraId="05C62EB5" w14:textId="77777777" w:rsidR="005D01CF" w:rsidRPr="00361FC1" w:rsidRDefault="005D01CF" w:rsidP="00361FC1">
      <w:pPr>
        <w:rPr>
          <w:rFonts w:ascii="Courier New" w:hAnsi="Courier New" w:cs="Courier New"/>
          <w:sz w:val="16"/>
          <w:szCs w:val="16"/>
        </w:rPr>
      </w:pPr>
      <w:r w:rsidRPr="00361FC1">
        <w:rPr>
          <w:rFonts w:ascii="Courier New" w:hAnsi="Courier New" w:cs="Courier New"/>
          <w:sz w:val="16"/>
          <w:szCs w:val="16"/>
        </w:rPr>
        <w:t xml:space="preserve"> 11. |   .667     .333 |</w:t>
      </w:r>
    </w:p>
    <w:p w14:paraId="1EFA9273" w14:textId="77777777" w:rsidR="005D01CF" w:rsidRPr="00361FC1" w:rsidRDefault="005D01CF" w:rsidP="00361FC1">
      <w:pPr>
        <w:rPr>
          <w:rFonts w:ascii="Courier New" w:hAnsi="Courier New" w:cs="Courier New"/>
          <w:sz w:val="16"/>
          <w:szCs w:val="16"/>
        </w:rPr>
      </w:pPr>
      <w:r w:rsidRPr="00361FC1">
        <w:rPr>
          <w:rFonts w:ascii="Courier New" w:hAnsi="Courier New" w:cs="Courier New"/>
          <w:sz w:val="16"/>
          <w:szCs w:val="16"/>
        </w:rPr>
        <w:t xml:space="preserve"> 12. |   .667     .333 |</w:t>
      </w:r>
    </w:p>
    <w:p w14:paraId="0DD0FE34" w14:textId="77777777" w:rsidR="005D01CF" w:rsidRPr="00361FC1" w:rsidRDefault="005D01CF" w:rsidP="00361FC1">
      <w:pPr>
        <w:rPr>
          <w:rFonts w:ascii="Courier New" w:hAnsi="Courier New" w:cs="Courier New"/>
          <w:sz w:val="16"/>
          <w:szCs w:val="16"/>
        </w:rPr>
      </w:pPr>
      <w:r w:rsidRPr="00361FC1">
        <w:rPr>
          <w:rFonts w:ascii="Courier New" w:hAnsi="Courier New" w:cs="Courier New"/>
          <w:sz w:val="16"/>
          <w:szCs w:val="16"/>
        </w:rPr>
        <w:t xml:space="preserve"> 25. |   .667     .333 |</w:t>
      </w:r>
    </w:p>
    <w:p w14:paraId="25B4BBC0" w14:textId="77777777" w:rsidR="005D01CF" w:rsidRPr="00361FC1" w:rsidRDefault="005D01CF" w:rsidP="00361FC1">
      <w:pPr>
        <w:rPr>
          <w:rFonts w:ascii="Courier New" w:hAnsi="Courier New" w:cs="Courier New"/>
          <w:sz w:val="16"/>
          <w:szCs w:val="16"/>
        </w:rPr>
      </w:pPr>
      <w:r w:rsidRPr="00361FC1">
        <w:rPr>
          <w:rFonts w:ascii="Courier New" w:hAnsi="Courier New" w:cs="Courier New"/>
          <w:sz w:val="16"/>
          <w:szCs w:val="16"/>
        </w:rPr>
        <w:t xml:space="preserve"> 27. |   .667     .333 |</w:t>
      </w:r>
    </w:p>
    <w:p w14:paraId="21938AB2" w14:textId="77777777" w:rsidR="005D01CF" w:rsidRPr="00361FC1" w:rsidRDefault="005D01CF" w:rsidP="00361FC1">
      <w:pPr>
        <w:rPr>
          <w:rFonts w:ascii="Courier New" w:hAnsi="Courier New" w:cs="Courier New"/>
          <w:sz w:val="16"/>
          <w:szCs w:val="16"/>
        </w:rPr>
      </w:pPr>
      <w:r w:rsidRPr="00361FC1">
        <w:rPr>
          <w:rFonts w:ascii="Courier New" w:hAnsi="Courier New" w:cs="Courier New"/>
          <w:sz w:val="16"/>
          <w:szCs w:val="16"/>
        </w:rPr>
        <w:t xml:space="preserve">     |-----------------|</w:t>
      </w:r>
    </w:p>
    <w:p w14:paraId="343C8F41" w14:textId="77777777" w:rsidR="005D01CF" w:rsidRPr="00361FC1" w:rsidRDefault="005D01CF" w:rsidP="00361FC1">
      <w:pPr>
        <w:rPr>
          <w:rFonts w:ascii="Courier New" w:hAnsi="Courier New" w:cs="Courier New"/>
          <w:sz w:val="16"/>
          <w:szCs w:val="16"/>
        </w:rPr>
      </w:pPr>
      <w:r w:rsidRPr="00361FC1">
        <w:rPr>
          <w:rFonts w:ascii="Courier New" w:hAnsi="Courier New" w:cs="Courier New"/>
          <w:sz w:val="16"/>
          <w:szCs w:val="16"/>
        </w:rPr>
        <w:t xml:space="preserve"> 29. |   .667     .333 |</w:t>
      </w:r>
    </w:p>
    <w:p w14:paraId="12507A1F" w14:textId="77777777" w:rsidR="005D01CF" w:rsidRPr="00361FC1" w:rsidRDefault="005D01CF" w:rsidP="00361FC1">
      <w:pPr>
        <w:rPr>
          <w:rFonts w:ascii="Courier New" w:hAnsi="Courier New" w:cs="Courier New"/>
          <w:sz w:val="16"/>
          <w:szCs w:val="16"/>
        </w:rPr>
      </w:pPr>
      <w:r w:rsidRPr="00361FC1">
        <w:rPr>
          <w:rFonts w:ascii="Courier New" w:hAnsi="Courier New" w:cs="Courier New"/>
          <w:sz w:val="16"/>
          <w:szCs w:val="16"/>
        </w:rPr>
        <w:t xml:space="preserve">     +-----------------+</w:t>
      </w:r>
    </w:p>
    <w:p w14:paraId="3469B202" w14:textId="77777777" w:rsidR="005D01CF" w:rsidRPr="00361FC1" w:rsidRDefault="005D01CF" w:rsidP="00361FC1">
      <w:pPr>
        <w:rPr>
          <w:rFonts w:ascii="Courier New" w:hAnsi="Courier New" w:cs="Courier New"/>
          <w:sz w:val="16"/>
          <w:szCs w:val="16"/>
        </w:rPr>
      </w:pPr>
    </w:p>
    <w:p w14:paraId="55DEB9C9" w14:textId="77777777" w:rsidR="005D01CF" w:rsidRPr="00361FC1" w:rsidRDefault="005D01CF" w:rsidP="00361FC1">
      <w:pPr>
        <w:rPr>
          <w:rFonts w:ascii="Courier New" w:hAnsi="Courier New" w:cs="Courier New"/>
          <w:sz w:val="16"/>
          <w:szCs w:val="16"/>
        </w:rPr>
      </w:pPr>
      <w:r w:rsidRPr="00361FC1">
        <w:rPr>
          <w:rFonts w:ascii="Courier New" w:hAnsi="Courier New" w:cs="Courier New"/>
          <w:sz w:val="16"/>
          <w:szCs w:val="16"/>
        </w:rPr>
        <w:t xml:space="preserve">. </w:t>
      </w:r>
      <w:proofErr w:type="spellStart"/>
      <w:proofErr w:type="gramStart"/>
      <w:r w:rsidRPr="00361FC1">
        <w:rPr>
          <w:rFonts w:ascii="Courier New" w:hAnsi="Courier New" w:cs="Courier New"/>
          <w:sz w:val="16"/>
          <w:szCs w:val="16"/>
        </w:rPr>
        <w:t>summ</w:t>
      </w:r>
      <w:proofErr w:type="spellEnd"/>
      <w:proofErr w:type="gramEnd"/>
      <w:r w:rsidRPr="00361FC1">
        <w:rPr>
          <w:rFonts w:ascii="Courier New" w:hAnsi="Courier New" w:cs="Courier New"/>
          <w:sz w:val="16"/>
          <w:szCs w:val="16"/>
        </w:rPr>
        <w:t xml:space="preserve"> y00 y01 if prox500==0</w:t>
      </w:r>
    </w:p>
    <w:p w14:paraId="5C8A43A9" w14:textId="77777777" w:rsidR="005D01CF" w:rsidRPr="00361FC1" w:rsidRDefault="005D01CF" w:rsidP="00361FC1">
      <w:pPr>
        <w:rPr>
          <w:rFonts w:ascii="Courier New" w:hAnsi="Courier New" w:cs="Courier New"/>
          <w:sz w:val="16"/>
          <w:szCs w:val="16"/>
        </w:rPr>
      </w:pPr>
    </w:p>
    <w:p w14:paraId="3F529CF6" w14:textId="77777777" w:rsidR="005D01CF" w:rsidRPr="00361FC1" w:rsidRDefault="005D01CF" w:rsidP="00361FC1">
      <w:pPr>
        <w:rPr>
          <w:rFonts w:ascii="Courier New" w:hAnsi="Courier New" w:cs="Courier New"/>
          <w:sz w:val="16"/>
          <w:szCs w:val="16"/>
        </w:rPr>
      </w:pPr>
      <w:r w:rsidRPr="00361FC1">
        <w:rPr>
          <w:rFonts w:ascii="Courier New" w:hAnsi="Courier New" w:cs="Courier New"/>
          <w:sz w:val="16"/>
          <w:szCs w:val="16"/>
        </w:rPr>
        <w:t xml:space="preserve">    Variable </w:t>
      </w:r>
      <w:proofErr w:type="gramStart"/>
      <w:r w:rsidRPr="00361FC1">
        <w:rPr>
          <w:rFonts w:ascii="Courier New" w:hAnsi="Courier New" w:cs="Courier New"/>
          <w:sz w:val="16"/>
          <w:szCs w:val="16"/>
        </w:rPr>
        <w:t xml:space="preserve">|       </w:t>
      </w:r>
      <w:proofErr w:type="spellStart"/>
      <w:r w:rsidRPr="00361FC1">
        <w:rPr>
          <w:rFonts w:ascii="Courier New" w:hAnsi="Courier New" w:cs="Courier New"/>
          <w:sz w:val="16"/>
          <w:szCs w:val="16"/>
        </w:rPr>
        <w:t>Obs</w:t>
      </w:r>
      <w:proofErr w:type="spellEnd"/>
      <w:proofErr w:type="gramEnd"/>
      <w:r w:rsidRPr="00361FC1">
        <w:rPr>
          <w:rFonts w:ascii="Courier New" w:hAnsi="Courier New" w:cs="Courier New"/>
          <w:sz w:val="16"/>
          <w:szCs w:val="16"/>
        </w:rPr>
        <w:t xml:space="preserve">        Mean    Std. Dev.       Min        Max</w:t>
      </w:r>
    </w:p>
    <w:p w14:paraId="5F5C58CA" w14:textId="77777777" w:rsidR="005D01CF" w:rsidRPr="00361FC1" w:rsidRDefault="005D01CF" w:rsidP="00361FC1">
      <w:pPr>
        <w:rPr>
          <w:rFonts w:ascii="Courier New" w:hAnsi="Courier New" w:cs="Courier New"/>
          <w:sz w:val="16"/>
          <w:szCs w:val="16"/>
        </w:rPr>
      </w:pPr>
      <w:r w:rsidRPr="00361FC1">
        <w:rPr>
          <w:rFonts w:ascii="Courier New" w:hAnsi="Courier New" w:cs="Courier New"/>
          <w:sz w:val="16"/>
          <w:szCs w:val="16"/>
        </w:rPr>
        <w:t>-------------+--------------------------------------------------------</w:t>
      </w:r>
    </w:p>
    <w:p w14:paraId="74C72BE6" w14:textId="77777777" w:rsidR="005D01CF" w:rsidRPr="00361FC1" w:rsidRDefault="005D01CF" w:rsidP="00361FC1">
      <w:pPr>
        <w:rPr>
          <w:rFonts w:ascii="Courier New" w:hAnsi="Courier New" w:cs="Courier New"/>
          <w:sz w:val="16"/>
          <w:szCs w:val="16"/>
        </w:rPr>
      </w:pPr>
      <w:r w:rsidRPr="00361FC1">
        <w:rPr>
          <w:rFonts w:ascii="Courier New" w:hAnsi="Courier New" w:cs="Courier New"/>
          <w:sz w:val="16"/>
          <w:szCs w:val="16"/>
        </w:rPr>
        <w:t xml:space="preserve">         </w:t>
      </w:r>
      <w:proofErr w:type="gramStart"/>
      <w:r w:rsidRPr="00361FC1">
        <w:rPr>
          <w:rFonts w:ascii="Courier New" w:hAnsi="Courier New" w:cs="Courier New"/>
          <w:sz w:val="16"/>
          <w:szCs w:val="16"/>
        </w:rPr>
        <w:t>y00</w:t>
      </w:r>
      <w:proofErr w:type="gramEnd"/>
      <w:r w:rsidRPr="00361FC1">
        <w:rPr>
          <w:rFonts w:ascii="Courier New" w:hAnsi="Courier New" w:cs="Courier New"/>
          <w:sz w:val="16"/>
          <w:szCs w:val="16"/>
        </w:rPr>
        <w:t xml:space="preserve"> |        11    15.45455    15.07557         10         60</w:t>
      </w:r>
    </w:p>
    <w:p w14:paraId="17EC13B0" w14:textId="77777777" w:rsidR="005D01CF" w:rsidRPr="00361FC1" w:rsidRDefault="005D01CF" w:rsidP="00361FC1">
      <w:pPr>
        <w:rPr>
          <w:rFonts w:ascii="Courier New" w:hAnsi="Courier New" w:cs="Courier New"/>
          <w:sz w:val="16"/>
          <w:szCs w:val="16"/>
        </w:rPr>
      </w:pPr>
      <w:r w:rsidRPr="00361FC1">
        <w:rPr>
          <w:rFonts w:ascii="Courier New" w:hAnsi="Courier New" w:cs="Courier New"/>
          <w:sz w:val="16"/>
          <w:szCs w:val="16"/>
        </w:rPr>
        <w:t xml:space="preserve">         </w:t>
      </w:r>
      <w:proofErr w:type="gramStart"/>
      <w:r w:rsidRPr="00361FC1">
        <w:rPr>
          <w:rFonts w:ascii="Courier New" w:hAnsi="Courier New" w:cs="Courier New"/>
          <w:sz w:val="16"/>
          <w:szCs w:val="16"/>
        </w:rPr>
        <w:t>y01</w:t>
      </w:r>
      <w:proofErr w:type="gramEnd"/>
      <w:r w:rsidRPr="00361FC1">
        <w:rPr>
          <w:rFonts w:ascii="Courier New" w:hAnsi="Courier New" w:cs="Courier New"/>
          <w:sz w:val="16"/>
          <w:szCs w:val="16"/>
        </w:rPr>
        <w:t xml:space="preserve"> |        11    10.45455    15.07557          5         55</w:t>
      </w:r>
    </w:p>
    <w:p w14:paraId="56BC0799" w14:textId="77777777" w:rsidR="005D01CF" w:rsidRPr="00361FC1" w:rsidRDefault="005D01CF" w:rsidP="00361FC1">
      <w:pPr>
        <w:rPr>
          <w:rFonts w:ascii="Courier New" w:hAnsi="Courier New" w:cs="Courier New"/>
          <w:sz w:val="16"/>
          <w:szCs w:val="16"/>
        </w:rPr>
      </w:pPr>
    </w:p>
    <w:p w14:paraId="067C6F6C" w14:textId="77777777" w:rsidR="005D01CF" w:rsidRPr="00361FC1" w:rsidRDefault="005D01CF" w:rsidP="00361FC1">
      <w:pPr>
        <w:rPr>
          <w:rFonts w:ascii="Courier New" w:hAnsi="Courier New" w:cs="Courier New"/>
          <w:sz w:val="16"/>
          <w:szCs w:val="16"/>
        </w:rPr>
      </w:pPr>
      <w:r w:rsidRPr="00361FC1">
        <w:rPr>
          <w:rFonts w:ascii="Courier New" w:hAnsi="Courier New" w:cs="Courier New"/>
          <w:sz w:val="16"/>
          <w:szCs w:val="16"/>
        </w:rPr>
        <w:t xml:space="preserve">. </w:t>
      </w:r>
      <w:proofErr w:type="gramStart"/>
      <w:r w:rsidRPr="00361FC1">
        <w:rPr>
          <w:rFonts w:ascii="Courier New" w:hAnsi="Courier New" w:cs="Courier New"/>
          <w:sz w:val="16"/>
          <w:szCs w:val="16"/>
        </w:rPr>
        <w:t>tab</w:t>
      </w:r>
      <w:proofErr w:type="gramEnd"/>
      <w:r w:rsidRPr="00361FC1">
        <w:rPr>
          <w:rFonts w:ascii="Courier New" w:hAnsi="Courier New" w:cs="Courier New"/>
          <w:sz w:val="16"/>
          <w:szCs w:val="16"/>
        </w:rPr>
        <w:t xml:space="preserve"> d if prox500==0</w:t>
      </w:r>
    </w:p>
    <w:p w14:paraId="6ECB38DB" w14:textId="77777777" w:rsidR="005D01CF" w:rsidRPr="00361FC1" w:rsidRDefault="005D01CF" w:rsidP="00361FC1">
      <w:pPr>
        <w:rPr>
          <w:rFonts w:ascii="Courier New" w:hAnsi="Courier New" w:cs="Courier New"/>
          <w:sz w:val="16"/>
          <w:szCs w:val="16"/>
        </w:rPr>
      </w:pPr>
    </w:p>
    <w:p w14:paraId="0551135C" w14:textId="77777777" w:rsidR="005D01CF" w:rsidRPr="00361FC1" w:rsidRDefault="005D01CF" w:rsidP="00361FC1">
      <w:pPr>
        <w:rPr>
          <w:rFonts w:ascii="Courier New" w:hAnsi="Courier New" w:cs="Courier New"/>
          <w:sz w:val="16"/>
          <w:szCs w:val="16"/>
        </w:rPr>
      </w:pPr>
      <w:r w:rsidRPr="00361FC1">
        <w:rPr>
          <w:rFonts w:ascii="Courier New" w:hAnsi="Courier New" w:cs="Courier New"/>
          <w:sz w:val="16"/>
          <w:szCs w:val="16"/>
        </w:rPr>
        <w:t xml:space="preserve">          </w:t>
      </w:r>
      <w:proofErr w:type="gramStart"/>
      <w:r w:rsidRPr="00361FC1">
        <w:rPr>
          <w:rFonts w:ascii="Courier New" w:hAnsi="Courier New" w:cs="Courier New"/>
          <w:sz w:val="16"/>
          <w:szCs w:val="16"/>
        </w:rPr>
        <w:t>d</w:t>
      </w:r>
      <w:proofErr w:type="gramEnd"/>
      <w:r w:rsidRPr="00361FC1">
        <w:rPr>
          <w:rFonts w:ascii="Courier New" w:hAnsi="Courier New" w:cs="Courier New"/>
          <w:sz w:val="16"/>
          <w:szCs w:val="16"/>
        </w:rPr>
        <w:t xml:space="preserve"> |      Freq.     Percent        Cum.</w:t>
      </w:r>
    </w:p>
    <w:p w14:paraId="1260762F" w14:textId="77777777" w:rsidR="005D01CF" w:rsidRPr="00361FC1" w:rsidRDefault="005D01CF" w:rsidP="00361FC1">
      <w:pPr>
        <w:rPr>
          <w:rFonts w:ascii="Courier New" w:hAnsi="Courier New" w:cs="Courier New"/>
          <w:sz w:val="16"/>
          <w:szCs w:val="16"/>
        </w:rPr>
      </w:pPr>
      <w:r w:rsidRPr="00361FC1">
        <w:rPr>
          <w:rFonts w:ascii="Courier New" w:hAnsi="Courier New" w:cs="Courier New"/>
          <w:sz w:val="16"/>
          <w:szCs w:val="16"/>
        </w:rPr>
        <w:t>------------+-----------------------------------</w:t>
      </w:r>
    </w:p>
    <w:p w14:paraId="19A2A0AC" w14:textId="77777777" w:rsidR="005D01CF" w:rsidRPr="00361FC1" w:rsidRDefault="005D01CF" w:rsidP="00361FC1">
      <w:pPr>
        <w:rPr>
          <w:rFonts w:ascii="Courier New" w:hAnsi="Courier New" w:cs="Courier New"/>
          <w:sz w:val="16"/>
          <w:szCs w:val="16"/>
        </w:rPr>
      </w:pPr>
      <w:r w:rsidRPr="00361FC1">
        <w:rPr>
          <w:rFonts w:ascii="Courier New" w:hAnsi="Courier New" w:cs="Courier New"/>
          <w:sz w:val="16"/>
          <w:szCs w:val="16"/>
        </w:rPr>
        <w:t xml:space="preserve">          0 </w:t>
      </w:r>
      <w:proofErr w:type="gramStart"/>
      <w:r w:rsidRPr="00361FC1">
        <w:rPr>
          <w:rFonts w:ascii="Courier New" w:hAnsi="Courier New" w:cs="Courier New"/>
          <w:sz w:val="16"/>
          <w:szCs w:val="16"/>
        </w:rPr>
        <w:t>|          6</w:t>
      </w:r>
      <w:proofErr w:type="gramEnd"/>
      <w:r w:rsidRPr="00361FC1">
        <w:rPr>
          <w:rFonts w:ascii="Courier New" w:hAnsi="Courier New" w:cs="Courier New"/>
          <w:sz w:val="16"/>
          <w:szCs w:val="16"/>
        </w:rPr>
        <w:t xml:space="preserve">       54.55       </w:t>
      </w:r>
      <w:proofErr w:type="spellStart"/>
      <w:r w:rsidRPr="00361FC1">
        <w:rPr>
          <w:rFonts w:ascii="Courier New" w:hAnsi="Courier New" w:cs="Courier New"/>
          <w:sz w:val="16"/>
          <w:szCs w:val="16"/>
        </w:rPr>
        <w:t>54.55</w:t>
      </w:r>
      <w:proofErr w:type="spellEnd"/>
    </w:p>
    <w:p w14:paraId="0EFAB7C9" w14:textId="77777777" w:rsidR="005D01CF" w:rsidRPr="00361FC1" w:rsidRDefault="005D01CF" w:rsidP="00361FC1">
      <w:pPr>
        <w:rPr>
          <w:rFonts w:ascii="Courier New" w:hAnsi="Courier New" w:cs="Courier New"/>
          <w:sz w:val="16"/>
          <w:szCs w:val="16"/>
        </w:rPr>
      </w:pPr>
      <w:r w:rsidRPr="00361FC1">
        <w:rPr>
          <w:rFonts w:ascii="Courier New" w:hAnsi="Courier New" w:cs="Courier New"/>
          <w:sz w:val="16"/>
          <w:szCs w:val="16"/>
        </w:rPr>
        <w:t xml:space="preserve">          1 </w:t>
      </w:r>
      <w:proofErr w:type="gramStart"/>
      <w:r w:rsidRPr="00361FC1">
        <w:rPr>
          <w:rFonts w:ascii="Courier New" w:hAnsi="Courier New" w:cs="Courier New"/>
          <w:sz w:val="16"/>
          <w:szCs w:val="16"/>
        </w:rPr>
        <w:t>|          5</w:t>
      </w:r>
      <w:proofErr w:type="gramEnd"/>
      <w:r w:rsidRPr="00361FC1">
        <w:rPr>
          <w:rFonts w:ascii="Courier New" w:hAnsi="Courier New" w:cs="Courier New"/>
          <w:sz w:val="16"/>
          <w:szCs w:val="16"/>
        </w:rPr>
        <w:t xml:space="preserve">       45.45      100.00</w:t>
      </w:r>
    </w:p>
    <w:p w14:paraId="43695091" w14:textId="77777777" w:rsidR="005D01CF" w:rsidRPr="00361FC1" w:rsidRDefault="005D01CF" w:rsidP="00361FC1">
      <w:pPr>
        <w:rPr>
          <w:rFonts w:ascii="Courier New" w:hAnsi="Courier New" w:cs="Courier New"/>
          <w:sz w:val="16"/>
          <w:szCs w:val="16"/>
        </w:rPr>
      </w:pPr>
      <w:r w:rsidRPr="00361FC1">
        <w:rPr>
          <w:rFonts w:ascii="Courier New" w:hAnsi="Courier New" w:cs="Courier New"/>
          <w:sz w:val="16"/>
          <w:szCs w:val="16"/>
        </w:rPr>
        <w:t>------------+-----------------------------------</w:t>
      </w:r>
    </w:p>
    <w:p w14:paraId="3A44AD82" w14:textId="77777777" w:rsidR="005D01CF" w:rsidRPr="00361FC1" w:rsidRDefault="005D01CF" w:rsidP="00361FC1">
      <w:pPr>
        <w:rPr>
          <w:rFonts w:ascii="Courier New" w:hAnsi="Courier New" w:cs="Courier New"/>
          <w:sz w:val="16"/>
          <w:szCs w:val="16"/>
        </w:rPr>
      </w:pPr>
      <w:r w:rsidRPr="00361FC1">
        <w:rPr>
          <w:rFonts w:ascii="Courier New" w:hAnsi="Courier New" w:cs="Courier New"/>
          <w:sz w:val="16"/>
          <w:szCs w:val="16"/>
        </w:rPr>
        <w:t xml:space="preserve">      Total </w:t>
      </w:r>
      <w:proofErr w:type="gramStart"/>
      <w:r w:rsidRPr="00361FC1">
        <w:rPr>
          <w:rFonts w:ascii="Courier New" w:hAnsi="Courier New" w:cs="Courier New"/>
          <w:sz w:val="16"/>
          <w:szCs w:val="16"/>
        </w:rPr>
        <w:t>|         11</w:t>
      </w:r>
      <w:proofErr w:type="gramEnd"/>
      <w:r w:rsidRPr="00361FC1">
        <w:rPr>
          <w:rFonts w:ascii="Courier New" w:hAnsi="Courier New" w:cs="Courier New"/>
          <w:sz w:val="16"/>
          <w:szCs w:val="16"/>
        </w:rPr>
        <w:t xml:space="preserve">      100.00</w:t>
      </w:r>
    </w:p>
    <w:p w14:paraId="77C11E1A" w14:textId="77777777" w:rsidR="005D01CF" w:rsidRPr="00361FC1" w:rsidRDefault="005D01CF" w:rsidP="00361FC1">
      <w:pPr>
        <w:rPr>
          <w:rFonts w:ascii="Courier New" w:hAnsi="Courier New" w:cs="Courier New"/>
          <w:sz w:val="16"/>
          <w:szCs w:val="16"/>
        </w:rPr>
      </w:pPr>
    </w:p>
    <w:p w14:paraId="46ACCF65" w14:textId="77777777" w:rsidR="005D01CF" w:rsidRPr="00361FC1" w:rsidRDefault="005D01CF" w:rsidP="00361FC1">
      <w:pPr>
        <w:rPr>
          <w:rFonts w:ascii="Courier New" w:hAnsi="Courier New" w:cs="Courier New"/>
          <w:sz w:val="16"/>
          <w:szCs w:val="16"/>
        </w:rPr>
      </w:pPr>
      <w:r w:rsidRPr="00361FC1">
        <w:rPr>
          <w:rFonts w:ascii="Courier New" w:hAnsi="Courier New" w:cs="Courier New"/>
          <w:sz w:val="16"/>
          <w:szCs w:val="16"/>
        </w:rPr>
        <w:t xml:space="preserve">. </w:t>
      </w:r>
      <w:proofErr w:type="spellStart"/>
      <w:proofErr w:type="gramStart"/>
      <w:r w:rsidRPr="00361FC1">
        <w:rPr>
          <w:rFonts w:ascii="Courier New" w:hAnsi="Courier New" w:cs="Courier New"/>
          <w:sz w:val="16"/>
          <w:szCs w:val="16"/>
        </w:rPr>
        <w:t>bys</w:t>
      </w:r>
      <w:proofErr w:type="spellEnd"/>
      <w:proofErr w:type="gramEnd"/>
      <w:r w:rsidRPr="00361FC1">
        <w:rPr>
          <w:rFonts w:ascii="Courier New" w:hAnsi="Courier New" w:cs="Courier New"/>
          <w:sz w:val="16"/>
          <w:szCs w:val="16"/>
        </w:rPr>
        <w:t xml:space="preserve"> d: </w:t>
      </w:r>
      <w:proofErr w:type="spellStart"/>
      <w:r w:rsidRPr="00361FC1">
        <w:rPr>
          <w:rFonts w:ascii="Courier New" w:hAnsi="Courier New" w:cs="Courier New"/>
          <w:sz w:val="16"/>
          <w:szCs w:val="16"/>
        </w:rPr>
        <w:t>summ</w:t>
      </w:r>
      <w:proofErr w:type="spellEnd"/>
      <w:r w:rsidRPr="00361FC1">
        <w:rPr>
          <w:rFonts w:ascii="Courier New" w:hAnsi="Courier New" w:cs="Courier New"/>
          <w:sz w:val="16"/>
          <w:szCs w:val="16"/>
        </w:rPr>
        <w:t xml:space="preserve"> y if prox500==0</w:t>
      </w:r>
    </w:p>
    <w:p w14:paraId="7FCCBBDF" w14:textId="753DF2AA" w:rsidR="005D01CF" w:rsidRPr="00361FC1" w:rsidRDefault="005D01CF" w:rsidP="00361FC1">
      <w:pPr>
        <w:rPr>
          <w:rFonts w:ascii="Courier New" w:hAnsi="Courier New" w:cs="Courier New"/>
          <w:sz w:val="16"/>
          <w:szCs w:val="16"/>
        </w:rPr>
      </w:pPr>
      <w:r w:rsidRPr="00361FC1">
        <w:rPr>
          <w:rFonts w:ascii="Courier New" w:hAnsi="Courier New" w:cs="Courier New"/>
          <w:sz w:val="16"/>
          <w:szCs w:val="16"/>
        </w:rPr>
        <w:t xml:space="preserve">-&gt; </w:t>
      </w:r>
      <w:proofErr w:type="gramStart"/>
      <w:r w:rsidRPr="00361FC1">
        <w:rPr>
          <w:rFonts w:ascii="Courier New" w:hAnsi="Courier New" w:cs="Courier New"/>
          <w:sz w:val="16"/>
          <w:szCs w:val="16"/>
        </w:rPr>
        <w:t>d</w:t>
      </w:r>
      <w:proofErr w:type="gramEnd"/>
      <w:r w:rsidRPr="00361FC1">
        <w:rPr>
          <w:rFonts w:ascii="Courier New" w:hAnsi="Courier New" w:cs="Courier New"/>
          <w:sz w:val="16"/>
          <w:szCs w:val="16"/>
        </w:rPr>
        <w:t xml:space="preserve"> = 0</w:t>
      </w:r>
    </w:p>
    <w:p w14:paraId="6C504E86" w14:textId="77777777" w:rsidR="005D01CF" w:rsidRPr="00361FC1" w:rsidRDefault="005D01CF" w:rsidP="00361FC1">
      <w:pPr>
        <w:rPr>
          <w:rFonts w:ascii="Courier New" w:hAnsi="Courier New" w:cs="Courier New"/>
          <w:sz w:val="16"/>
          <w:szCs w:val="16"/>
        </w:rPr>
      </w:pPr>
      <w:r w:rsidRPr="00361FC1">
        <w:rPr>
          <w:rFonts w:ascii="Courier New" w:hAnsi="Courier New" w:cs="Courier New"/>
          <w:sz w:val="16"/>
          <w:szCs w:val="16"/>
        </w:rPr>
        <w:t xml:space="preserve">    Variable </w:t>
      </w:r>
      <w:proofErr w:type="gramStart"/>
      <w:r w:rsidRPr="00361FC1">
        <w:rPr>
          <w:rFonts w:ascii="Courier New" w:hAnsi="Courier New" w:cs="Courier New"/>
          <w:sz w:val="16"/>
          <w:szCs w:val="16"/>
        </w:rPr>
        <w:t xml:space="preserve">|       </w:t>
      </w:r>
      <w:proofErr w:type="spellStart"/>
      <w:r w:rsidRPr="00361FC1">
        <w:rPr>
          <w:rFonts w:ascii="Courier New" w:hAnsi="Courier New" w:cs="Courier New"/>
          <w:sz w:val="16"/>
          <w:szCs w:val="16"/>
        </w:rPr>
        <w:t>Obs</w:t>
      </w:r>
      <w:proofErr w:type="spellEnd"/>
      <w:proofErr w:type="gramEnd"/>
      <w:r w:rsidRPr="00361FC1">
        <w:rPr>
          <w:rFonts w:ascii="Courier New" w:hAnsi="Courier New" w:cs="Courier New"/>
          <w:sz w:val="16"/>
          <w:szCs w:val="16"/>
        </w:rPr>
        <w:t xml:space="preserve">        Mean    Std. Dev.       Min        Max</w:t>
      </w:r>
    </w:p>
    <w:p w14:paraId="5FE155E7" w14:textId="77777777" w:rsidR="005D01CF" w:rsidRPr="00361FC1" w:rsidRDefault="005D01CF" w:rsidP="00361FC1">
      <w:pPr>
        <w:rPr>
          <w:rFonts w:ascii="Courier New" w:hAnsi="Courier New" w:cs="Courier New"/>
          <w:sz w:val="16"/>
          <w:szCs w:val="16"/>
        </w:rPr>
      </w:pPr>
      <w:r w:rsidRPr="00361FC1">
        <w:rPr>
          <w:rFonts w:ascii="Courier New" w:hAnsi="Courier New" w:cs="Courier New"/>
          <w:sz w:val="16"/>
          <w:szCs w:val="16"/>
        </w:rPr>
        <w:t>-------------+--------------------------------------------------------</w:t>
      </w:r>
    </w:p>
    <w:p w14:paraId="62A9560F" w14:textId="77777777" w:rsidR="005D01CF" w:rsidRPr="00361FC1" w:rsidRDefault="005D01CF" w:rsidP="00361FC1">
      <w:pPr>
        <w:rPr>
          <w:rFonts w:ascii="Courier New" w:hAnsi="Courier New" w:cs="Courier New"/>
          <w:sz w:val="16"/>
          <w:szCs w:val="16"/>
        </w:rPr>
      </w:pPr>
      <w:r w:rsidRPr="00361FC1">
        <w:rPr>
          <w:rFonts w:ascii="Courier New" w:hAnsi="Courier New" w:cs="Courier New"/>
          <w:sz w:val="16"/>
          <w:szCs w:val="16"/>
        </w:rPr>
        <w:t xml:space="preserve">           </w:t>
      </w:r>
      <w:proofErr w:type="gramStart"/>
      <w:r w:rsidRPr="00361FC1">
        <w:rPr>
          <w:rFonts w:ascii="Courier New" w:hAnsi="Courier New" w:cs="Courier New"/>
          <w:sz w:val="16"/>
          <w:szCs w:val="16"/>
        </w:rPr>
        <w:t>y</w:t>
      </w:r>
      <w:proofErr w:type="gramEnd"/>
      <w:r w:rsidRPr="00361FC1">
        <w:rPr>
          <w:rFonts w:ascii="Courier New" w:hAnsi="Courier New" w:cs="Courier New"/>
          <w:sz w:val="16"/>
          <w:szCs w:val="16"/>
        </w:rPr>
        <w:t xml:space="preserve"> |         6    11.66667    4.082483         10         20</w:t>
      </w:r>
    </w:p>
    <w:p w14:paraId="59FE4017" w14:textId="77777777" w:rsidR="005D01CF" w:rsidRPr="00361FC1" w:rsidRDefault="005D01CF" w:rsidP="00361FC1">
      <w:pPr>
        <w:rPr>
          <w:rFonts w:ascii="Courier New" w:hAnsi="Courier New" w:cs="Courier New"/>
          <w:sz w:val="16"/>
          <w:szCs w:val="16"/>
        </w:rPr>
      </w:pPr>
      <w:r w:rsidRPr="00361FC1">
        <w:rPr>
          <w:rFonts w:ascii="Courier New" w:hAnsi="Courier New" w:cs="Courier New"/>
          <w:sz w:val="16"/>
          <w:szCs w:val="16"/>
        </w:rPr>
        <w:t xml:space="preserve">-&gt; </w:t>
      </w:r>
      <w:proofErr w:type="gramStart"/>
      <w:r w:rsidRPr="00361FC1">
        <w:rPr>
          <w:rFonts w:ascii="Courier New" w:hAnsi="Courier New" w:cs="Courier New"/>
          <w:sz w:val="16"/>
          <w:szCs w:val="16"/>
        </w:rPr>
        <w:t>d</w:t>
      </w:r>
      <w:proofErr w:type="gramEnd"/>
      <w:r w:rsidRPr="00361FC1">
        <w:rPr>
          <w:rFonts w:ascii="Courier New" w:hAnsi="Courier New" w:cs="Courier New"/>
          <w:sz w:val="16"/>
          <w:szCs w:val="16"/>
        </w:rPr>
        <w:t xml:space="preserve"> = 1</w:t>
      </w:r>
    </w:p>
    <w:p w14:paraId="09ED89CD" w14:textId="77777777" w:rsidR="005D01CF" w:rsidRPr="00361FC1" w:rsidRDefault="005D01CF" w:rsidP="00361FC1">
      <w:pPr>
        <w:rPr>
          <w:rFonts w:ascii="Courier New" w:hAnsi="Courier New" w:cs="Courier New"/>
          <w:sz w:val="16"/>
          <w:szCs w:val="16"/>
        </w:rPr>
      </w:pPr>
    </w:p>
    <w:p w14:paraId="78CC2FF9" w14:textId="77777777" w:rsidR="005D01CF" w:rsidRPr="00361FC1" w:rsidRDefault="005D01CF" w:rsidP="00361FC1">
      <w:pPr>
        <w:rPr>
          <w:rFonts w:ascii="Courier New" w:hAnsi="Courier New" w:cs="Courier New"/>
          <w:sz w:val="16"/>
          <w:szCs w:val="16"/>
        </w:rPr>
      </w:pPr>
      <w:r w:rsidRPr="00361FC1">
        <w:rPr>
          <w:rFonts w:ascii="Courier New" w:hAnsi="Courier New" w:cs="Courier New"/>
          <w:sz w:val="16"/>
          <w:szCs w:val="16"/>
        </w:rPr>
        <w:t xml:space="preserve">    Variable </w:t>
      </w:r>
      <w:proofErr w:type="gramStart"/>
      <w:r w:rsidRPr="00361FC1">
        <w:rPr>
          <w:rFonts w:ascii="Courier New" w:hAnsi="Courier New" w:cs="Courier New"/>
          <w:sz w:val="16"/>
          <w:szCs w:val="16"/>
        </w:rPr>
        <w:t xml:space="preserve">|       </w:t>
      </w:r>
      <w:proofErr w:type="spellStart"/>
      <w:r w:rsidRPr="00361FC1">
        <w:rPr>
          <w:rFonts w:ascii="Courier New" w:hAnsi="Courier New" w:cs="Courier New"/>
          <w:sz w:val="16"/>
          <w:szCs w:val="16"/>
        </w:rPr>
        <w:t>Obs</w:t>
      </w:r>
      <w:proofErr w:type="spellEnd"/>
      <w:proofErr w:type="gramEnd"/>
      <w:r w:rsidRPr="00361FC1">
        <w:rPr>
          <w:rFonts w:ascii="Courier New" w:hAnsi="Courier New" w:cs="Courier New"/>
          <w:sz w:val="16"/>
          <w:szCs w:val="16"/>
        </w:rPr>
        <w:t xml:space="preserve">        Mean    Std. Dev.       Min        Max</w:t>
      </w:r>
    </w:p>
    <w:p w14:paraId="4C594DA1" w14:textId="77777777" w:rsidR="005D01CF" w:rsidRPr="00361FC1" w:rsidRDefault="005D01CF" w:rsidP="00361FC1">
      <w:pPr>
        <w:rPr>
          <w:rFonts w:ascii="Courier New" w:hAnsi="Courier New" w:cs="Courier New"/>
          <w:sz w:val="16"/>
          <w:szCs w:val="16"/>
        </w:rPr>
      </w:pPr>
      <w:r w:rsidRPr="00361FC1">
        <w:rPr>
          <w:rFonts w:ascii="Courier New" w:hAnsi="Courier New" w:cs="Courier New"/>
          <w:sz w:val="16"/>
          <w:szCs w:val="16"/>
        </w:rPr>
        <w:t>-------------+--------------------------------------------------------</w:t>
      </w:r>
    </w:p>
    <w:p w14:paraId="3E6FAC84" w14:textId="1A379E6A" w:rsidR="005D01CF" w:rsidRPr="00361FC1" w:rsidRDefault="005D01CF" w:rsidP="00361FC1">
      <w:pPr>
        <w:rPr>
          <w:rFonts w:ascii="Courier New" w:hAnsi="Courier New" w:cs="Courier New"/>
          <w:sz w:val="16"/>
          <w:szCs w:val="16"/>
        </w:rPr>
      </w:pPr>
      <w:r w:rsidRPr="00361FC1">
        <w:rPr>
          <w:rFonts w:ascii="Courier New" w:hAnsi="Courier New" w:cs="Courier New"/>
          <w:sz w:val="16"/>
          <w:szCs w:val="16"/>
        </w:rPr>
        <w:t xml:space="preserve">           </w:t>
      </w:r>
      <w:proofErr w:type="gramStart"/>
      <w:r w:rsidRPr="00361FC1">
        <w:rPr>
          <w:rFonts w:ascii="Courier New" w:hAnsi="Courier New" w:cs="Courier New"/>
          <w:sz w:val="16"/>
          <w:szCs w:val="16"/>
        </w:rPr>
        <w:t>y</w:t>
      </w:r>
      <w:proofErr w:type="gramEnd"/>
      <w:r w:rsidRPr="00361FC1">
        <w:rPr>
          <w:rFonts w:ascii="Courier New" w:hAnsi="Courier New" w:cs="Courier New"/>
          <w:sz w:val="16"/>
          <w:szCs w:val="16"/>
        </w:rPr>
        <w:t xml:space="preserve"> |         5          15    22.36068          5         55</w:t>
      </w:r>
    </w:p>
    <w:p w14:paraId="240DD64E" w14:textId="5FB76DF6" w:rsidR="004F19AE" w:rsidRDefault="004F19AE" w:rsidP="004F19AE">
      <w:pPr>
        <w:pStyle w:val="ListParagraph"/>
        <w:numPr>
          <w:ilvl w:val="1"/>
          <w:numId w:val="3"/>
        </w:numPr>
        <w:spacing w:after="200" w:line="276" w:lineRule="auto"/>
      </w:pPr>
      <w:r w:rsidRPr="007A7A92">
        <w:t xml:space="preserve">For the remaining 19 hotspot locations that lie within the range of possible spillovers, </w:t>
      </w:r>
      <w:r w:rsidR="004E1A49" w:rsidRPr="004E1A49">
        <w:rPr>
          <w:highlight w:val="red"/>
        </w:rPr>
        <w:t>use the randomly assigned treatments to</w:t>
      </w:r>
      <w:r w:rsidR="004E1A49" w:rsidRPr="007A7A92">
        <w:t xml:space="preserve"> </w:t>
      </w:r>
      <w:r w:rsidRPr="007A7A92">
        <w:t xml:space="preserve">estimate </w:t>
      </w:r>
      <m:oMath>
        <m:sSub>
          <m:sSubPr>
            <m:ctrlPr>
              <w:rPr>
                <w:rFonts w:ascii="Cambria Math" w:hAnsi="Cambria Math"/>
                <w:i/>
              </w:rPr>
            </m:ctrlPr>
          </m:sSubPr>
          <m:e>
            <w:proofErr w:type="gramStart"/>
            <m:r>
              <w:rPr>
                <w:rFonts w:ascii="Cambria Math" w:hAnsi="Cambria Math"/>
              </w:rPr>
              <m:t>E[</m:t>
            </m:r>
            <w:proofErr w:type="gramEnd"/>
            <m:r>
              <w:rPr>
                <w:rFonts w:ascii="Cambria Math" w:hAnsi="Cambria Math"/>
              </w:rPr>
              <m:t>Y</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00</m:t>
            </m:r>
          </m:sub>
        </m:sSub>
        <m:r>
          <w:rPr>
            <w:rFonts w:ascii="Cambria Math" w:hAnsi="Cambria Math"/>
          </w:rPr>
          <m:t>]</m:t>
        </m:r>
      </m:oMath>
      <w:r w:rsidRPr="007A7A92">
        <w:t xml:space="preserve">, </w:t>
      </w:r>
      <m:oMath>
        <m:sSub>
          <m:sSubPr>
            <m:ctrlPr>
              <w:rPr>
                <w:rFonts w:ascii="Cambria Math" w:hAnsi="Cambria Math"/>
                <w:i/>
              </w:rPr>
            </m:ctrlPr>
          </m:sSubPr>
          <m:e>
            <m:r>
              <w:rPr>
                <w:rFonts w:ascii="Cambria Math" w:hAnsi="Cambria Math"/>
              </w:rPr>
              <m:t>E[Y</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00</m:t>
            </m:r>
          </m:sub>
        </m:sSub>
        <m:r>
          <w:rPr>
            <w:rFonts w:ascii="Cambria Math" w:hAnsi="Cambria Math"/>
          </w:rPr>
          <m:t>]</m:t>
        </m:r>
      </m:oMath>
      <w:r w:rsidRPr="007A7A92">
        <w:t xml:space="preserve">, and </w:t>
      </w:r>
      <m:oMath>
        <m:sSub>
          <m:sSubPr>
            <m:ctrlPr>
              <w:rPr>
                <w:rFonts w:ascii="Cambria Math" w:hAnsi="Cambria Math"/>
                <w:i/>
              </w:rPr>
            </m:ctrlPr>
          </m:sSubPr>
          <m:e>
            <m:r>
              <w:rPr>
                <w:rFonts w:ascii="Cambria Math" w:hAnsi="Cambria Math"/>
              </w:rPr>
              <m:t>E[Y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00</m:t>
            </m:r>
          </m:sub>
        </m:sSub>
        <m:r>
          <w:rPr>
            <w:rFonts w:ascii="Cambria Math" w:hAnsi="Cambria Math"/>
          </w:rPr>
          <m:t>]</m:t>
        </m:r>
      </m:oMath>
      <w:r w:rsidRPr="007A7A92">
        <w:t>.</w:t>
      </w:r>
      <w:r w:rsidR="001102DB">
        <w:t xml:space="preserve">  </w:t>
      </w:r>
      <w:r w:rsidR="001102DB">
        <w:rPr>
          <w:rStyle w:val="SubtleReference"/>
        </w:rPr>
        <w:t>By comparing weighted averages, with weights equal to the inverse of the probability that an observation is assigned to its observed treatment condition, we obtain estimates for the three ATEs: -16.0, -0.04, -9.6, respectively.</w:t>
      </w:r>
    </w:p>
    <w:p w14:paraId="62C50C9E" w14:textId="77777777" w:rsidR="00361FC1" w:rsidRDefault="00361FC1" w:rsidP="00361FC1">
      <w:pPr>
        <w:spacing w:after="200" w:line="276" w:lineRule="auto"/>
      </w:pPr>
    </w:p>
    <w:p w14:paraId="4A91F386" w14:textId="1F98ED3C"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 </w:t>
      </w:r>
      <w:proofErr w:type="gramStart"/>
      <w:r>
        <w:rPr>
          <w:rFonts w:ascii="Courier New" w:hAnsi="Courier New" w:cs="Courier New"/>
          <w:sz w:val="16"/>
          <w:szCs w:val="16"/>
        </w:rPr>
        <w:t>prepare</w:t>
      </w:r>
      <w:proofErr w:type="gramEnd"/>
      <w:r>
        <w:rPr>
          <w:rFonts w:ascii="Courier New" w:hAnsi="Courier New" w:cs="Courier New"/>
          <w:sz w:val="16"/>
          <w:szCs w:val="16"/>
        </w:rPr>
        <w:t xml:space="preserve"> a comparison of weighted means to assess 01 vs. 00</w:t>
      </w:r>
    </w:p>
    <w:p w14:paraId="501D6329"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gen</w:t>
      </w:r>
      <w:proofErr w:type="gramEnd"/>
      <w:r>
        <w:rPr>
          <w:rFonts w:ascii="Courier New" w:hAnsi="Courier New" w:cs="Courier New"/>
          <w:sz w:val="16"/>
          <w:szCs w:val="16"/>
        </w:rPr>
        <w:t xml:space="preserve"> q=.</w:t>
      </w:r>
    </w:p>
    <w:p w14:paraId="1271F4D6"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(30 missing values generated)</w:t>
      </w:r>
    </w:p>
    <w:p w14:paraId="38CA8085"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
    <w:p w14:paraId="4BB152CB"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replace</w:t>
      </w:r>
      <w:proofErr w:type="gramEnd"/>
      <w:r>
        <w:rPr>
          <w:rFonts w:ascii="Courier New" w:hAnsi="Courier New" w:cs="Courier New"/>
          <w:sz w:val="16"/>
          <w:szCs w:val="16"/>
        </w:rPr>
        <w:t xml:space="preserve"> q=prob00 if exposure==0 &amp; prox500 &gt; 0</w:t>
      </w:r>
    </w:p>
    <w:p w14:paraId="6CC225D6"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(9 real changes made)</w:t>
      </w:r>
    </w:p>
    <w:p w14:paraId="6F3278C0"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
    <w:p w14:paraId="7E4F613F"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replace</w:t>
      </w:r>
      <w:proofErr w:type="gramEnd"/>
      <w:r>
        <w:rPr>
          <w:rFonts w:ascii="Courier New" w:hAnsi="Courier New" w:cs="Courier New"/>
          <w:sz w:val="16"/>
          <w:szCs w:val="16"/>
        </w:rPr>
        <w:t xml:space="preserve"> q=prob01 if exposure==1 &amp; prox500 &gt; 0</w:t>
      </w:r>
    </w:p>
    <w:p w14:paraId="4652A5B2"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(3 real changes made)</w:t>
      </w:r>
    </w:p>
    <w:p w14:paraId="6BAB8896"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
    <w:p w14:paraId="2EA3C40D"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14:paraId="5BA4ED61"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list</w:t>
      </w:r>
      <w:proofErr w:type="gramEnd"/>
      <w:r>
        <w:rPr>
          <w:rFonts w:ascii="Courier New" w:hAnsi="Courier New" w:cs="Courier New"/>
          <w:sz w:val="16"/>
          <w:szCs w:val="16"/>
        </w:rPr>
        <w:t xml:space="preserve"> prob00 prob01 prob10 prob11 exposure d q if prox500 &gt;0</w:t>
      </w:r>
    </w:p>
    <w:p w14:paraId="61338717"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
    <w:p w14:paraId="10D269EE"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14:paraId="73368A80"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 </w:t>
      </w:r>
      <w:proofErr w:type="gramStart"/>
      <w:r>
        <w:rPr>
          <w:rFonts w:ascii="Courier New" w:hAnsi="Courier New" w:cs="Courier New"/>
          <w:sz w:val="16"/>
          <w:szCs w:val="16"/>
        </w:rPr>
        <w:t>prob00</w:t>
      </w:r>
      <w:proofErr w:type="gramEnd"/>
      <w:r>
        <w:rPr>
          <w:rFonts w:ascii="Courier New" w:hAnsi="Courier New" w:cs="Courier New"/>
          <w:sz w:val="16"/>
          <w:szCs w:val="16"/>
        </w:rPr>
        <w:t xml:space="preserve">   prob01   prob10   prob11   exposure   d      q |</w:t>
      </w:r>
    </w:p>
    <w:p w14:paraId="0E6C55CD"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14:paraId="6D245257"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1. |   .281     .156     .386     .177          0   </w:t>
      </w:r>
      <w:proofErr w:type="spellStart"/>
      <w:r>
        <w:rPr>
          <w:rFonts w:ascii="Courier New" w:hAnsi="Courier New" w:cs="Courier New"/>
          <w:sz w:val="16"/>
          <w:szCs w:val="16"/>
        </w:rPr>
        <w:t>0</w:t>
      </w:r>
      <w:proofErr w:type="spellEnd"/>
      <w:r>
        <w:rPr>
          <w:rFonts w:ascii="Courier New" w:hAnsi="Courier New" w:cs="Courier New"/>
          <w:sz w:val="16"/>
          <w:szCs w:val="16"/>
        </w:rPr>
        <w:t xml:space="preserve">   .281 |</w:t>
      </w:r>
    </w:p>
    <w:p w14:paraId="2577CEA4"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2. |   .177     .104      .49     .229         10   </w:t>
      </w:r>
      <w:proofErr w:type="gramStart"/>
      <w:r>
        <w:rPr>
          <w:rFonts w:ascii="Courier New" w:hAnsi="Courier New" w:cs="Courier New"/>
          <w:sz w:val="16"/>
          <w:szCs w:val="16"/>
        </w:rPr>
        <w:t>0      .</w:t>
      </w:r>
      <w:proofErr w:type="gramEnd"/>
      <w:r>
        <w:rPr>
          <w:rFonts w:ascii="Courier New" w:hAnsi="Courier New" w:cs="Courier New"/>
          <w:sz w:val="16"/>
          <w:szCs w:val="16"/>
        </w:rPr>
        <w:t xml:space="preserve"> |</w:t>
      </w:r>
    </w:p>
    <w:p w14:paraId="003F26F3"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3. |   .437      .23      .23     .103          0   </w:t>
      </w:r>
      <w:proofErr w:type="spellStart"/>
      <w:r>
        <w:rPr>
          <w:rFonts w:ascii="Courier New" w:hAnsi="Courier New" w:cs="Courier New"/>
          <w:sz w:val="16"/>
          <w:szCs w:val="16"/>
        </w:rPr>
        <w:t>0</w:t>
      </w:r>
      <w:proofErr w:type="spellEnd"/>
      <w:r>
        <w:rPr>
          <w:rFonts w:ascii="Courier New" w:hAnsi="Courier New" w:cs="Courier New"/>
          <w:sz w:val="16"/>
          <w:szCs w:val="16"/>
        </w:rPr>
        <w:t xml:space="preserve">   .437 |</w:t>
      </w:r>
    </w:p>
    <w:p w14:paraId="11C5E2B1"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4. |   .281     .156     .386     .177          0   </w:t>
      </w:r>
      <w:proofErr w:type="spellStart"/>
      <w:r>
        <w:rPr>
          <w:rFonts w:ascii="Courier New" w:hAnsi="Courier New" w:cs="Courier New"/>
          <w:sz w:val="16"/>
          <w:szCs w:val="16"/>
        </w:rPr>
        <w:t>0</w:t>
      </w:r>
      <w:proofErr w:type="spellEnd"/>
      <w:r>
        <w:rPr>
          <w:rFonts w:ascii="Courier New" w:hAnsi="Courier New" w:cs="Courier New"/>
          <w:sz w:val="16"/>
          <w:szCs w:val="16"/>
        </w:rPr>
        <w:t xml:space="preserve">   .281 |</w:t>
      </w:r>
    </w:p>
    <w:p w14:paraId="6F964C6F"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5. |   .281     .156     .386     .177          0   </w:t>
      </w:r>
      <w:proofErr w:type="spellStart"/>
      <w:r>
        <w:rPr>
          <w:rFonts w:ascii="Courier New" w:hAnsi="Courier New" w:cs="Courier New"/>
          <w:sz w:val="16"/>
          <w:szCs w:val="16"/>
        </w:rPr>
        <w:t>0</w:t>
      </w:r>
      <w:proofErr w:type="spellEnd"/>
      <w:r>
        <w:rPr>
          <w:rFonts w:ascii="Courier New" w:hAnsi="Courier New" w:cs="Courier New"/>
          <w:sz w:val="16"/>
          <w:szCs w:val="16"/>
        </w:rPr>
        <w:t xml:space="preserve">   .281 |</w:t>
      </w:r>
    </w:p>
    <w:p w14:paraId="73FF2601"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14:paraId="1E61E522"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8. |   .281     .156     .386     .177          0   </w:t>
      </w:r>
      <w:proofErr w:type="spellStart"/>
      <w:r>
        <w:rPr>
          <w:rFonts w:ascii="Courier New" w:hAnsi="Courier New" w:cs="Courier New"/>
          <w:sz w:val="16"/>
          <w:szCs w:val="16"/>
        </w:rPr>
        <w:t>0</w:t>
      </w:r>
      <w:proofErr w:type="spellEnd"/>
      <w:r>
        <w:rPr>
          <w:rFonts w:ascii="Courier New" w:hAnsi="Courier New" w:cs="Courier New"/>
          <w:sz w:val="16"/>
          <w:szCs w:val="16"/>
        </w:rPr>
        <w:t xml:space="preserve">   .281 |</w:t>
      </w:r>
    </w:p>
    <w:p w14:paraId="2CA00B11"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10. |   .065     .043     .601      .29         10   </w:t>
      </w:r>
      <w:proofErr w:type="gramStart"/>
      <w:r>
        <w:rPr>
          <w:rFonts w:ascii="Courier New" w:hAnsi="Courier New" w:cs="Courier New"/>
          <w:sz w:val="16"/>
          <w:szCs w:val="16"/>
        </w:rPr>
        <w:t>0      .</w:t>
      </w:r>
      <w:proofErr w:type="gramEnd"/>
      <w:r>
        <w:rPr>
          <w:rFonts w:ascii="Courier New" w:hAnsi="Courier New" w:cs="Courier New"/>
          <w:sz w:val="16"/>
          <w:szCs w:val="16"/>
        </w:rPr>
        <w:t xml:space="preserve"> |</w:t>
      </w:r>
    </w:p>
    <w:p w14:paraId="12D54A1E"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11. |   .436      .23      .23     .104          0   </w:t>
      </w:r>
      <w:proofErr w:type="spellStart"/>
      <w:r>
        <w:rPr>
          <w:rFonts w:ascii="Courier New" w:hAnsi="Courier New" w:cs="Courier New"/>
          <w:sz w:val="16"/>
          <w:szCs w:val="16"/>
        </w:rPr>
        <w:t>0</w:t>
      </w:r>
      <w:proofErr w:type="spellEnd"/>
      <w:r>
        <w:rPr>
          <w:rFonts w:ascii="Courier New" w:hAnsi="Courier New" w:cs="Courier New"/>
          <w:sz w:val="16"/>
          <w:szCs w:val="16"/>
        </w:rPr>
        <w:t xml:space="preserve">   .436 |</w:t>
      </w:r>
    </w:p>
    <w:p w14:paraId="1B892A8E"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12. |   .281     .156     .386     .177          0   </w:t>
      </w:r>
      <w:proofErr w:type="spellStart"/>
      <w:r>
        <w:rPr>
          <w:rFonts w:ascii="Courier New" w:hAnsi="Courier New" w:cs="Courier New"/>
          <w:sz w:val="16"/>
          <w:szCs w:val="16"/>
        </w:rPr>
        <w:t>0</w:t>
      </w:r>
      <w:proofErr w:type="spellEnd"/>
      <w:r>
        <w:rPr>
          <w:rFonts w:ascii="Courier New" w:hAnsi="Courier New" w:cs="Courier New"/>
          <w:sz w:val="16"/>
          <w:szCs w:val="16"/>
        </w:rPr>
        <w:t xml:space="preserve">   .281 |</w:t>
      </w:r>
    </w:p>
    <w:p w14:paraId="78325243"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13. |   .177     .104      .49     .229         10   </w:t>
      </w:r>
      <w:proofErr w:type="gramStart"/>
      <w:r>
        <w:rPr>
          <w:rFonts w:ascii="Courier New" w:hAnsi="Courier New" w:cs="Courier New"/>
          <w:sz w:val="16"/>
          <w:szCs w:val="16"/>
        </w:rPr>
        <w:t>0      .</w:t>
      </w:r>
      <w:proofErr w:type="gramEnd"/>
      <w:r>
        <w:rPr>
          <w:rFonts w:ascii="Courier New" w:hAnsi="Courier New" w:cs="Courier New"/>
          <w:sz w:val="16"/>
          <w:szCs w:val="16"/>
        </w:rPr>
        <w:t xml:space="preserve"> |</w:t>
      </w:r>
    </w:p>
    <w:p w14:paraId="3D8ADBE3"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14:paraId="13225D92"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14. |   .437     .229      .23     .104          0   </w:t>
      </w:r>
      <w:proofErr w:type="spellStart"/>
      <w:r>
        <w:rPr>
          <w:rFonts w:ascii="Courier New" w:hAnsi="Courier New" w:cs="Courier New"/>
          <w:sz w:val="16"/>
          <w:szCs w:val="16"/>
        </w:rPr>
        <w:t>0</w:t>
      </w:r>
      <w:proofErr w:type="spellEnd"/>
      <w:r>
        <w:rPr>
          <w:rFonts w:ascii="Courier New" w:hAnsi="Courier New" w:cs="Courier New"/>
          <w:sz w:val="16"/>
          <w:szCs w:val="16"/>
        </w:rPr>
        <w:t xml:space="preserve">   .437 |</w:t>
      </w:r>
    </w:p>
    <w:p w14:paraId="286C762B"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15. |   .281     .156     .386     .177          0   </w:t>
      </w:r>
      <w:proofErr w:type="spellStart"/>
      <w:r>
        <w:rPr>
          <w:rFonts w:ascii="Courier New" w:hAnsi="Courier New" w:cs="Courier New"/>
          <w:sz w:val="16"/>
          <w:szCs w:val="16"/>
        </w:rPr>
        <w:t>0</w:t>
      </w:r>
      <w:proofErr w:type="spellEnd"/>
      <w:r>
        <w:rPr>
          <w:rFonts w:ascii="Courier New" w:hAnsi="Courier New" w:cs="Courier New"/>
          <w:sz w:val="16"/>
          <w:szCs w:val="16"/>
        </w:rPr>
        <w:t xml:space="preserve">   .281 |</w:t>
      </w:r>
    </w:p>
    <w:p w14:paraId="63FE1813"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17. |   .437      .23      .23     .103         10   </w:t>
      </w:r>
      <w:proofErr w:type="gramStart"/>
      <w:r>
        <w:rPr>
          <w:rFonts w:ascii="Courier New" w:hAnsi="Courier New" w:cs="Courier New"/>
          <w:sz w:val="16"/>
          <w:szCs w:val="16"/>
        </w:rPr>
        <w:t>0      .</w:t>
      </w:r>
      <w:proofErr w:type="gramEnd"/>
      <w:r>
        <w:rPr>
          <w:rFonts w:ascii="Courier New" w:hAnsi="Courier New" w:cs="Courier New"/>
          <w:sz w:val="16"/>
          <w:szCs w:val="16"/>
        </w:rPr>
        <w:t xml:space="preserve"> |</w:t>
      </w:r>
    </w:p>
    <w:p w14:paraId="25EE838B"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19. |   .177     .104      .49     .229         10   </w:t>
      </w:r>
      <w:proofErr w:type="gramStart"/>
      <w:r>
        <w:rPr>
          <w:rFonts w:ascii="Courier New" w:hAnsi="Courier New" w:cs="Courier New"/>
          <w:sz w:val="16"/>
          <w:szCs w:val="16"/>
        </w:rPr>
        <w:t>0      .</w:t>
      </w:r>
      <w:proofErr w:type="gramEnd"/>
      <w:r>
        <w:rPr>
          <w:rFonts w:ascii="Courier New" w:hAnsi="Courier New" w:cs="Courier New"/>
          <w:sz w:val="16"/>
          <w:szCs w:val="16"/>
        </w:rPr>
        <w:t xml:space="preserve"> |</w:t>
      </w:r>
    </w:p>
    <w:p w14:paraId="4A3941E3"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23. |   .437      .23      .23     .104         11   </w:t>
      </w:r>
      <w:proofErr w:type="gramStart"/>
      <w:r>
        <w:rPr>
          <w:rFonts w:ascii="Courier New" w:hAnsi="Courier New" w:cs="Courier New"/>
          <w:sz w:val="16"/>
          <w:szCs w:val="16"/>
        </w:rPr>
        <w:t>1      .</w:t>
      </w:r>
      <w:proofErr w:type="gramEnd"/>
      <w:r>
        <w:rPr>
          <w:rFonts w:ascii="Courier New" w:hAnsi="Courier New" w:cs="Courier New"/>
          <w:sz w:val="16"/>
          <w:szCs w:val="16"/>
        </w:rPr>
        <w:t xml:space="preserve"> |</w:t>
      </w:r>
    </w:p>
    <w:p w14:paraId="11A18BDE"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14:paraId="7D7F746C"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26. |   .437      .23      .23     .103          1   </w:t>
      </w:r>
      <w:proofErr w:type="spellStart"/>
      <w:r>
        <w:rPr>
          <w:rFonts w:ascii="Courier New" w:hAnsi="Courier New" w:cs="Courier New"/>
          <w:sz w:val="16"/>
          <w:szCs w:val="16"/>
        </w:rPr>
        <w:t>1</w:t>
      </w:r>
      <w:proofErr w:type="spellEnd"/>
      <w:r>
        <w:rPr>
          <w:rFonts w:ascii="Courier New" w:hAnsi="Courier New" w:cs="Courier New"/>
          <w:sz w:val="16"/>
          <w:szCs w:val="16"/>
        </w:rPr>
        <w:t xml:space="preserve">    .23 |</w:t>
      </w:r>
    </w:p>
    <w:p w14:paraId="1DA25CF4"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27. |   .281     .156     .386     .177          1   </w:t>
      </w:r>
      <w:proofErr w:type="spellStart"/>
      <w:r>
        <w:rPr>
          <w:rFonts w:ascii="Courier New" w:hAnsi="Courier New" w:cs="Courier New"/>
          <w:sz w:val="16"/>
          <w:szCs w:val="16"/>
        </w:rPr>
        <w:t>1</w:t>
      </w:r>
      <w:proofErr w:type="spellEnd"/>
      <w:r>
        <w:rPr>
          <w:rFonts w:ascii="Courier New" w:hAnsi="Courier New" w:cs="Courier New"/>
          <w:sz w:val="16"/>
          <w:szCs w:val="16"/>
        </w:rPr>
        <w:t xml:space="preserve">   .156 |</w:t>
      </w:r>
    </w:p>
    <w:p w14:paraId="78D4D115"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28. |   .437      .23      .23     .104         11   </w:t>
      </w:r>
      <w:proofErr w:type="gramStart"/>
      <w:r>
        <w:rPr>
          <w:rFonts w:ascii="Courier New" w:hAnsi="Courier New" w:cs="Courier New"/>
          <w:sz w:val="16"/>
          <w:szCs w:val="16"/>
        </w:rPr>
        <w:t>1      .</w:t>
      </w:r>
      <w:proofErr w:type="gramEnd"/>
      <w:r>
        <w:rPr>
          <w:rFonts w:ascii="Courier New" w:hAnsi="Courier New" w:cs="Courier New"/>
          <w:sz w:val="16"/>
          <w:szCs w:val="16"/>
        </w:rPr>
        <w:t xml:space="preserve"> |</w:t>
      </w:r>
    </w:p>
    <w:p w14:paraId="176607AB"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29. |   .177     .104      .49     .229          1   </w:t>
      </w:r>
      <w:proofErr w:type="spellStart"/>
      <w:r>
        <w:rPr>
          <w:rFonts w:ascii="Courier New" w:hAnsi="Courier New" w:cs="Courier New"/>
          <w:sz w:val="16"/>
          <w:szCs w:val="16"/>
        </w:rPr>
        <w:t>1</w:t>
      </w:r>
      <w:proofErr w:type="spellEnd"/>
      <w:r>
        <w:rPr>
          <w:rFonts w:ascii="Courier New" w:hAnsi="Courier New" w:cs="Courier New"/>
          <w:sz w:val="16"/>
          <w:szCs w:val="16"/>
        </w:rPr>
        <w:t xml:space="preserve">   .104 |</w:t>
      </w:r>
    </w:p>
    <w:p w14:paraId="4040FA78"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14:paraId="17D5B526"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
    <w:p w14:paraId="7C932753"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14:paraId="3458A805"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gen</w:t>
      </w:r>
      <w:proofErr w:type="gramEnd"/>
      <w:r>
        <w:rPr>
          <w:rFonts w:ascii="Courier New" w:hAnsi="Courier New" w:cs="Courier New"/>
          <w:sz w:val="16"/>
          <w:szCs w:val="16"/>
        </w:rPr>
        <w:t xml:space="preserve"> </w:t>
      </w:r>
      <w:proofErr w:type="spellStart"/>
      <w:r>
        <w:rPr>
          <w:rFonts w:ascii="Courier New" w:hAnsi="Courier New" w:cs="Courier New"/>
          <w:sz w:val="16"/>
          <w:szCs w:val="16"/>
        </w:rPr>
        <w:t>wt</w:t>
      </w:r>
      <w:proofErr w:type="spellEnd"/>
      <w:r>
        <w:rPr>
          <w:rFonts w:ascii="Courier New" w:hAnsi="Courier New" w:cs="Courier New"/>
          <w:sz w:val="16"/>
          <w:szCs w:val="16"/>
        </w:rPr>
        <w:t>=1/q</w:t>
      </w:r>
    </w:p>
    <w:p w14:paraId="48328DE0"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(18 missing values generated)</w:t>
      </w:r>
    </w:p>
    <w:p w14:paraId="56799DD8"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
    <w:p w14:paraId="12A94EA6"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14:paraId="043AEE5B"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reg</w:t>
      </w:r>
      <w:proofErr w:type="spellEnd"/>
      <w:proofErr w:type="gramEnd"/>
      <w:r>
        <w:rPr>
          <w:rFonts w:ascii="Courier New" w:hAnsi="Courier New" w:cs="Courier New"/>
          <w:sz w:val="16"/>
          <w:szCs w:val="16"/>
        </w:rPr>
        <w:t xml:space="preserve"> y d if (exposure==0 | exposure==1) &amp; prox500&gt;0 [aw=</w:t>
      </w:r>
      <w:proofErr w:type="spellStart"/>
      <w:r>
        <w:rPr>
          <w:rFonts w:ascii="Courier New" w:hAnsi="Courier New" w:cs="Courier New"/>
          <w:sz w:val="16"/>
          <w:szCs w:val="16"/>
        </w:rPr>
        <w:t>wt</w:t>
      </w:r>
      <w:proofErr w:type="spellEnd"/>
      <w:r>
        <w:rPr>
          <w:rFonts w:ascii="Courier New" w:hAnsi="Courier New" w:cs="Courier New"/>
          <w:sz w:val="16"/>
          <w:szCs w:val="16"/>
        </w:rPr>
        <w:t xml:space="preserve">] </w:t>
      </w:r>
    </w:p>
    <w:p w14:paraId="63D6C770"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sum</w:t>
      </w:r>
      <w:proofErr w:type="gramEnd"/>
      <w:r>
        <w:rPr>
          <w:rFonts w:ascii="Courier New" w:hAnsi="Courier New" w:cs="Courier New"/>
          <w:sz w:val="16"/>
          <w:szCs w:val="16"/>
        </w:rPr>
        <w:t xml:space="preserve"> of </w:t>
      </w:r>
      <w:proofErr w:type="spellStart"/>
      <w:r>
        <w:rPr>
          <w:rFonts w:ascii="Courier New" w:hAnsi="Courier New" w:cs="Courier New"/>
          <w:sz w:val="16"/>
          <w:szCs w:val="16"/>
        </w:rPr>
        <w:t>wgt</w:t>
      </w:r>
      <w:proofErr w:type="spellEnd"/>
      <w:r>
        <w:rPr>
          <w:rFonts w:ascii="Courier New" w:hAnsi="Courier New" w:cs="Courier New"/>
          <w:sz w:val="16"/>
          <w:szCs w:val="16"/>
        </w:rPr>
        <w:t xml:space="preserve"> is   4.8596e+01)</w:t>
      </w:r>
    </w:p>
    <w:p w14:paraId="41ADFE3C"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
    <w:p w14:paraId="4AFF28E0"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Source </w:t>
      </w:r>
      <w:proofErr w:type="gramStart"/>
      <w:r>
        <w:rPr>
          <w:rFonts w:ascii="Courier New" w:hAnsi="Courier New" w:cs="Courier New"/>
          <w:sz w:val="16"/>
          <w:szCs w:val="16"/>
        </w:rPr>
        <w:t>|       SS</w:t>
      </w:r>
      <w:proofErr w:type="gramEnd"/>
      <w:r>
        <w:rPr>
          <w:rFonts w:ascii="Courier New" w:hAnsi="Courier New" w:cs="Courier New"/>
          <w:sz w:val="16"/>
          <w:szCs w:val="16"/>
        </w:rPr>
        <w:t xml:space="preserve">       </w:t>
      </w:r>
      <w:proofErr w:type="spellStart"/>
      <w:r>
        <w:rPr>
          <w:rFonts w:ascii="Courier New" w:hAnsi="Courier New" w:cs="Courier New"/>
          <w:sz w:val="16"/>
          <w:szCs w:val="16"/>
        </w:rPr>
        <w:t>df</w:t>
      </w:r>
      <w:proofErr w:type="spellEnd"/>
      <w:r>
        <w:rPr>
          <w:rFonts w:ascii="Courier New" w:hAnsi="Courier New" w:cs="Courier New"/>
          <w:sz w:val="16"/>
          <w:szCs w:val="16"/>
        </w:rPr>
        <w:t xml:space="preserve">       MS              Number of </w:t>
      </w:r>
      <w:proofErr w:type="spellStart"/>
      <w:r>
        <w:rPr>
          <w:rFonts w:ascii="Courier New" w:hAnsi="Courier New" w:cs="Courier New"/>
          <w:sz w:val="16"/>
          <w:szCs w:val="16"/>
        </w:rPr>
        <w:t>obs</w:t>
      </w:r>
      <w:proofErr w:type="spellEnd"/>
      <w:r>
        <w:rPr>
          <w:rFonts w:ascii="Courier New" w:hAnsi="Courier New" w:cs="Courier New"/>
          <w:sz w:val="16"/>
          <w:szCs w:val="16"/>
        </w:rPr>
        <w:t xml:space="preserve"> =      12</w:t>
      </w:r>
    </w:p>
    <w:p w14:paraId="39CFF47D"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           F</w:t>
      </w:r>
      <w:proofErr w:type="gramEnd"/>
      <w:r>
        <w:rPr>
          <w:rFonts w:ascii="Courier New" w:hAnsi="Courier New" w:cs="Courier New"/>
          <w:sz w:val="16"/>
          <w:szCs w:val="16"/>
        </w:rPr>
        <w:t>(  1,    10) =    3.95</w:t>
      </w:r>
    </w:p>
    <w:p w14:paraId="79E33473"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Model </w:t>
      </w:r>
      <w:proofErr w:type="gramStart"/>
      <w:r>
        <w:rPr>
          <w:rFonts w:ascii="Courier New" w:hAnsi="Courier New" w:cs="Courier New"/>
          <w:sz w:val="16"/>
          <w:szCs w:val="16"/>
        </w:rPr>
        <w:t>|  751.013842</w:t>
      </w:r>
      <w:proofErr w:type="gramEnd"/>
      <w:r>
        <w:rPr>
          <w:rFonts w:ascii="Courier New" w:hAnsi="Courier New" w:cs="Courier New"/>
          <w:sz w:val="16"/>
          <w:szCs w:val="16"/>
        </w:rPr>
        <w:t xml:space="preserve">     1  751.013842           </w:t>
      </w:r>
      <w:proofErr w:type="spellStart"/>
      <w:r>
        <w:rPr>
          <w:rFonts w:ascii="Courier New" w:hAnsi="Courier New" w:cs="Courier New"/>
          <w:sz w:val="16"/>
          <w:szCs w:val="16"/>
        </w:rPr>
        <w:t>Prob</w:t>
      </w:r>
      <w:proofErr w:type="spellEnd"/>
      <w:r>
        <w:rPr>
          <w:rFonts w:ascii="Courier New" w:hAnsi="Courier New" w:cs="Courier New"/>
          <w:sz w:val="16"/>
          <w:szCs w:val="16"/>
        </w:rPr>
        <w:t xml:space="preserve"> &gt; F      =  0.0749</w:t>
      </w:r>
    </w:p>
    <w:p w14:paraId="1C602634"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Residual </w:t>
      </w:r>
      <w:proofErr w:type="gramStart"/>
      <w:r>
        <w:rPr>
          <w:rFonts w:ascii="Courier New" w:hAnsi="Courier New" w:cs="Courier New"/>
          <w:sz w:val="16"/>
          <w:szCs w:val="16"/>
        </w:rPr>
        <w:t>|  1900.20327</w:t>
      </w:r>
      <w:proofErr w:type="gramEnd"/>
      <w:r>
        <w:rPr>
          <w:rFonts w:ascii="Courier New" w:hAnsi="Courier New" w:cs="Courier New"/>
          <w:sz w:val="16"/>
          <w:szCs w:val="16"/>
        </w:rPr>
        <w:t xml:space="preserve">    10  190.020327           R-squared     =  0.2833</w:t>
      </w:r>
    </w:p>
    <w:p w14:paraId="2FA64746"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 xml:space="preserve">-           </w:t>
      </w:r>
      <w:proofErr w:type="spellStart"/>
      <w:r>
        <w:rPr>
          <w:rFonts w:ascii="Courier New" w:hAnsi="Courier New" w:cs="Courier New"/>
          <w:sz w:val="16"/>
          <w:szCs w:val="16"/>
        </w:rPr>
        <w:t>Adj</w:t>
      </w:r>
      <w:proofErr w:type="spellEnd"/>
      <w:proofErr w:type="gramEnd"/>
      <w:r>
        <w:rPr>
          <w:rFonts w:ascii="Courier New" w:hAnsi="Courier New" w:cs="Courier New"/>
          <w:sz w:val="16"/>
          <w:szCs w:val="16"/>
        </w:rPr>
        <w:t xml:space="preserve"> R-squared =  0.2116</w:t>
      </w:r>
    </w:p>
    <w:p w14:paraId="19090C9E"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Total </w:t>
      </w:r>
      <w:proofErr w:type="gramStart"/>
      <w:r>
        <w:rPr>
          <w:rFonts w:ascii="Courier New" w:hAnsi="Courier New" w:cs="Courier New"/>
          <w:sz w:val="16"/>
          <w:szCs w:val="16"/>
        </w:rPr>
        <w:t>|  2651.21711</w:t>
      </w:r>
      <w:proofErr w:type="gramEnd"/>
      <w:r>
        <w:rPr>
          <w:rFonts w:ascii="Courier New" w:hAnsi="Courier New" w:cs="Courier New"/>
          <w:sz w:val="16"/>
          <w:szCs w:val="16"/>
        </w:rPr>
        <w:t xml:space="preserve">    11  241.019737           Root MSE      =  13.785</w:t>
      </w:r>
    </w:p>
    <w:p w14:paraId="0B35C81E"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
    <w:p w14:paraId="294ADBA6"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w:t>
      </w:r>
    </w:p>
    <w:p w14:paraId="37D94459"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y</w:t>
      </w:r>
      <w:proofErr w:type="gramEnd"/>
      <w:r>
        <w:rPr>
          <w:rFonts w:ascii="Courier New" w:hAnsi="Courier New" w:cs="Courier New"/>
          <w:sz w:val="16"/>
          <w:szCs w:val="16"/>
        </w:rPr>
        <w:t xml:space="preserve"> |      </w:t>
      </w:r>
      <w:proofErr w:type="spellStart"/>
      <w:r>
        <w:rPr>
          <w:rFonts w:ascii="Courier New" w:hAnsi="Courier New" w:cs="Courier New"/>
          <w:sz w:val="16"/>
          <w:szCs w:val="16"/>
        </w:rPr>
        <w:t>Coef</w:t>
      </w:r>
      <w:proofErr w:type="spellEnd"/>
      <w:r>
        <w:rPr>
          <w:rFonts w:ascii="Courier New" w:hAnsi="Courier New" w:cs="Courier New"/>
          <w:sz w:val="16"/>
          <w:szCs w:val="16"/>
        </w:rPr>
        <w:t xml:space="preserve">.   Std. Err.      </w:t>
      </w:r>
      <w:proofErr w:type="gramStart"/>
      <w:r>
        <w:rPr>
          <w:rFonts w:ascii="Courier New" w:hAnsi="Courier New" w:cs="Courier New"/>
          <w:sz w:val="16"/>
          <w:szCs w:val="16"/>
        </w:rPr>
        <w:t>t</w:t>
      </w:r>
      <w:proofErr w:type="gramEnd"/>
      <w:r>
        <w:rPr>
          <w:rFonts w:ascii="Courier New" w:hAnsi="Courier New" w:cs="Courier New"/>
          <w:sz w:val="16"/>
          <w:szCs w:val="16"/>
        </w:rPr>
        <w:t xml:space="preserve">    P&gt;|t|     [95% Conf. Interval]</w:t>
      </w:r>
    </w:p>
    <w:p w14:paraId="251FEA64"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w:t>
      </w:r>
    </w:p>
    <w:p w14:paraId="546FD2EC"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d</w:t>
      </w:r>
      <w:proofErr w:type="gramEnd"/>
      <w:r>
        <w:rPr>
          <w:rFonts w:ascii="Courier New" w:hAnsi="Courier New" w:cs="Courier New"/>
          <w:sz w:val="16"/>
          <w:szCs w:val="16"/>
        </w:rPr>
        <w:t xml:space="preserve"> |  </w:t>
      </w:r>
      <w:r w:rsidRPr="001102DB">
        <w:rPr>
          <w:rFonts w:ascii="Courier New" w:hAnsi="Courier New" w:cs="Courier New"/>
          <w:color w:val="FF0000"/>
          <w:sz w:val="16"/>
          <w:szCs w:val="16"/>
        </w:rPr>
        <w:t>-16.03258</w:t>
      </w:r>
      <w:r>
        <w:rPr>
          <w:rFonts w:ascii="Courier New" w:hAnsi="Courier New" w:cs="Courier New"/>
          <w:sz w:val="16"/>
          <w:szCs w:val="16"/>
        </w:rPr>
        <w:t xml:space="preserve">   8.064538    -1.99   0.075    -34.00149     1.93633</w:t>
      </w:r>
    </w:p>
    <w:p w14:paraId="60FB8458"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_</w:t>
      </w:r>
      <w:proofErr w:type="gramStart"/>
      <w:r>
        <w:rPr>
          <w:rFonts w:ascii="Courier New" w:hAnsi="Courier New" w:cs="Courier New"/>
          <w:sz w:val="16"/>
          <w:szCs w:val="16"/>
        </w:rPr>
        <w:t>cons</w:t>
      </w:r>
      <w:proofErr w:type="gramEnd"/>
      <w:r>
        <w:rPr>
          <w:rFonts w:ascii="Courier New" w:hAnsi="Courier New" w:cs="Courier New"/>
          <w:sz w:val="16"/>
          <w:szCs w:val="16"/>
        </w:rPr>
        <w:t xml:space="preserve"> |   62.60577   5.221696    11.99   0.000      50.9711    74.24043</w:t>
      </w:r>
    </w:p>
    <w:p w14:paraId="2C11114A"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w:t>
      </w:r>
    </w:p>
    <w:p w14:paraId="25D11E40"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
    <w:p w14:paraId="628232F9"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
    <w:p w14:paraId="37EA5D5D"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
    <w:p w14:paraId="350C89A2"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 </w:t>
      </w:r>
      <w:proofErr w:type="gramStart"/>
      <w:r>
        <w:rPr>
          <w:rFonts w:ascii="Courier New" w:hAnsi="Courier New" w:cs="Courier New"/>
          <w:sz w:val="16"/>
          <w:szCs w:val="16"/>
        </w:rPr>
        <w:t>prepare</w:t>
      </w:r>
      <w:proofErr w:type="gramEnd"/>
      <w:r>
        <w:rPr>
          <w:rFonts w:ascii="Courier New" w:hAnsi="Courier New" w:cs="Courier New"/>
          <w:sz w:val="16"/>
          <w:szCs w:val="16"/>
        </w:rPr>
        <w:t xml:space="preserve"> a comparison of weighted means to assess 10 vs. 00</w:t>
      </w:r>
    </w:p>
    <w:p w14:paraId="3D08E551"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gen</w:t>
      </w:r>
      <w:proofErr w:type="gramEnd"/>
      <w:r>
        <w:rPr>
          <w:rFonts w:ascii="Courier New" w:hAnsi="Courier New" w:cs="Courier New"/>
          <w:sz w:val="16"/>
          <w:szCs w:val="16"/>
        </w:rPr>
        <w:t xml:space="preserve"> q=.</w:t>
      </w:r>
    </w:p>
    <w:p w14:paraId="1952299F"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roofErr w:type="gramStart"/>
      <w:r>
        <w:rPr>
          <w:rFonts w:ascii="Courier New" w:hAnsi="Courier New" w:cs="Courier New"/>
          <w:sz w:val="16"/>
          <w:szCs w:val="16"/>
        </w:rPr>
        <w:t>q</w:t>
      </w:r>
      <w:proofErr w:type="gramEnd"/>
      <w:r>
        <w:rPr>
          <w:rFonts w:ascii="Courier New" w:hAnsi="Courier New" w:cs="Courier New"/>
          <w:sz w:val="16"/>
          <w:szCs w:val="16"/>
        </w:rPr>
        <w:t xml:space="preserve"> already defined</w:t>
      </w:r>
    </w:p>
    <w:p w14:paraId="00138066"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roofErr w:type="gramStart"/>
      <w:r>
        <w:rPr>
          <w:rFonts w:ascii="Courier New" w:hAnsi="Courier New" w:cs="Courier New"/>
          <w:sz w:val="16"/>
          <w:szCs w:val="16"/>
        </w:rPr>
        <w:t>r</w:t>
      </w:r>
      <w:proofErr w:type="gramEnd"/>
      <w:r>
        <w:rPr>
          <w:rFonts w:ascii="Courier New" w:hAnsi="Courier New" w:cs="Courier New"/>
          <w:sz w:val="16"/>
          <w:szCs w:val="16"/>
        </w:rPr>
        <w:t>(110);</w:t>
      </w:r>
    </w:p>
    <w:p w14:paraId="07316F0C"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
    <w:p w14:paraId="0E7DD65D"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roofErr w:type="gramStart"/>
      <w:r>
        <w:rPr>
          <w:rFonts w:ascii="Courier New" w:hAnsi="Courier New" w:cs="Courier New"/>
          <w:sz w:val="16"/>
          <w:szCs w:val="16"/>
        </w:rPr>
        <w:t>end</w:t>
      </w:r>
      <w:proofErr w:type="gramEnd"/>
      <w:r>
        <w:rPr>
          <w:rFonts w:ascii="Courier New" w:hAnsi="Courier New" w:cs="Courier New"/>
          <w:sz w:val="16"/>
          <w:szCs w:val="16"/>
        </w:rPr>
        <w:t xml:space="preserve"> of do-file</w:t>
      </w:r>
    </w:p>
    <w:p w14:paraId="0C9554FF"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
    <w:p w14:paraId="57EA6630"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roofErr w:type="gramStart"/>
      <w:r>
        <w:rPr>
          <w:rFonts w:ascii="Courier New" w:hAnsi="Courier New" w:cs="Courier New"/>
          <w:sz w:val="16"/>
          <w:szCs w:val="16"/>
        </w:rPr>
        <w:t>r</w:t>
      </w:r>
      <w:proofErr w:type="gramEnd"/>
      <w:r>
        <w:rPr>
          <w:rFonts w:ascii="Courier New" w:hAnsi="Courier New" w:cs="Courier New"/>
          <w:sz w:val="16"/>
          <w:szCs w:val="16"/>
        </w:rPr>
        <w:t>(110);</w:t>
      </w:r>
    </w:p>
    <w:p w14:paraId="565F25E2"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
    <w:p w14:paraId="1B3D2CB1"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do</w:t>
      </w:r>
      <w:proofErr w:type="gramEnd"/>
      <w:r>
        <w:rPr>
          <w:rFonts w:ascii="Courier New" w:hAnsi="Courier New" w:cs="Courier New"/>
          <w:sz w:val="16"/>
          <w:szCs w:val="16"/>
        </w:rPr>
        <w:t xml:space="preserve"> "/</w:t>
      </w:r>
      <w:proofErr w:type="spellStart"/>
      <w:r>
        <w:rPr>
          <w:rFonts w:ascii="Courier New" w:hAnsi="Courier New" w:cs="Courier New"/>
          <w:sz w:val="16"/>
          <w:szCs w:val="16"/>
        </w:rPr>
        <w:t>var</w:t>
      </w:r>
      <w:proofErr w:type="spellEnd"/>
      <w:r>
        <w:rPr>
          <w:rFonts w:ascii="Courier New" w:hAnsi="Courier New" w:cs="Courier New"/>
          <w:sz w:val="16"/>
          <w:szCs w:val="16"/>
        </w:rPr>
        <w:t>/folders/2k/svvtg1h55rg0k9mqvhcc3_qr0000gn/T//SD04247.000000"</w:t>
      </w:r>
    </w:p>
    <w:p w14:paraId="14E830C2"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
    <w:p w14:paraId="2AA34DA2"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drop</w:t>
      </w:r>
      <w:proofErr w:type="gramEnd"/>
      <w:r>
        <w:rPr>
          <w:rFonts w:ascii="Courier New" w:hAnsi="Courier New" w:cs="Courier New"/>
          <w:sz w:val="16"/>
          <w:szCs w:val="16"/>
        </w:rPr>
        <w:t xml:space="preserve"> q </w:t>
      </w:r>
      <w:proofErr w:type="spellStart"/>
      <w:r>
        <w:rPr>
          <w:rFonts w:ascii="Courier New" w:hAnsi="Courier New" w:cs="Courier New"/>
          <w:sz w:val="16"/>
          <w:szCs w:val="16"/>
        </w:rPr>
        <w:t>wt</w:t>
      </w:r>
      <w:proofErr w:type="spellEnd"/>
    </w:p>
    <w:p w14:paraId="55E5FA72"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
    <w:p w14:paraId="72C5C2E6"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14:paraId="27D2E971"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 </w:t>
      </w:r>
      <w:proofErr w:type="gramStart"/>
      <w:r>
        <w:rPr>
          <w:rFonts w:ascii="Courier New" w:hAnsi="Courier New" w:cs="Courier New"/>
          <w:sz w:val="16"/>
          <w:szCs w:val="16"/>
        </w:rPr>
        <w:t>prepare</w:t>
      </w:r>
      <w:proofErr w:type="gramEnd"/>
      <w:r>
        <w:rPr>
          <w:rFonts w:ascii="Courier New" w:hAnsi="Courier New" w:cs="Courier New"/>
          <w:sz w:val="16"/>
          <w:szCs w:val="16"/>
        </w:rPr>
        <w:t xml:space="preserve"> a comparison of weighted means to assess 10 vs. 00</w:t>
      </w:r>
    </w:p>
    <w:p w14:paraId="61525F80"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gen</w:t>
      </w:r>
      <w:proofErr w:type="gramEnd"/>
      <w:r>
        <w:rPr>
          <w:rFonts w:ascii="Courier New" w:hAnsi="Courier New" w:cs="Courier New"/>
          <w:sz w:val="16"/>
          <w:szCs w:val="16"/>
        </w:rPr>
        <w:t xml:space="preserve"> q=.</w:t>
      </w:r>
    </w:p>
    <w:p w14:paraId="3026AE55"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(30 missing values generated)</w:t>
      </w:r>
    </w:p>
    <w:p w14:paraId="56FABDE2"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
    <w:p w14:paraId="6C535A1F"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replace</w:t>
      </w:r>
      <w:proofErr w:type="gramEnd"/>
      <w:r>
        <w:rPr>
          <w:rFonts w:ascii="Courier New" w:hAnsi="Courier New" w:cs="Courier New"/>
          <w:sz w:val="16"/>
          <w:szCs w:val="16"/>
        </w:rPr>
        <w:t xml:space="preserve"> q=prob00 if exposure==0  &amp; prox500 &gt; 0</w:t>
      </w:r>
    </w:p>
    <w:p w14:paraId="54B53AFE"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(9 real changes made)</w:t>
      </w:r>
    </w:p>
    <w:p w14:paraId="47A4F31F"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
    <w:p w14:paraId="1E0FC5BA"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replace</w:t>
      </w:r>
      <w:proofErr w:type="gramEnd"/>
      <w:r>
        <w:rPr>
          <w:rFonts w:ascii="Courier New" w:hAnsi="Courier New" w:cs="Courier New"/>
          <w:sz w:val="16"/>
          <w:szCs w:val="16"/>
        </w:rPr>
        <w:t xml:space="preserve"> q=prob10 if exposure==10 &amp; prox500 &gt; 0</w:t>
      </w:r>
    </w:p>
    <w:p w14:paraId="5E2145C3"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(5 real changes made)</w:t>
      </w:r>
    </w:p>
    <w:p w14:paraId="3D7E37D6"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
    <w:p w14:paraId="2E30D918"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14:paraId="23054B15"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list</w:t>
      </w:r>
      <w:proofErr w:type="gramEnd"/>
      <w:r>
        <w:rPr>
          <w:rFonts w:ascii="Courier New" w:hAnsi="Courier New" w:cs="Courier New"/>
          <w:sz w:val="16"/>
          <w:szCs w:val="16"/>
        </w:rPr>
        <w:t xml:space="preserve"> prob00 prob01 prob10 prob11 exposure d q if prox500 &gt;0</w:t>
      </w:r>
    </w:p>
    <w:p w14:paraId="1D1E248C"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
    <w:p w14:paraId="286CC004"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14:paraId="6F0F12EC"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 </w:t>
      </w:r>
      <w:proofErr w:type="gramStart"/>
      <w:r>
        <w:rPr>
          <w:rFonts w:ascii="Courier New" w:hAnsi="Courier New" w:cs="Courier New"/>
          <w:sz w:val="16"/>
          <w:szCs w:val="16"/>
        </w:rPr>
        <w:t>prob00</w:t>
      </w:r>
      <w:proofErr w:type="gramEnd"/>
      <w:r>
        <w:rPr>
          <w:rFonts w:ascii="Courier New" w:hAnsi="Courier New" w:cs="Courier New"/>
          <w:sz w:val="16"/>
          <w:szCs w:val="16"/>
        </w:rPr>
        <w:t xml:space="preserve">   prob01   prob10   prob11   exposure   d      q |</w:t>
      </w:r>
    </w:p>
    <w:p w14:paraId="3055CDCA"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14:paraId="66C48124"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1. |   .281     .156     .386     .177          0   </w:t>
      </w:r>
      <w:proofErr w:type="spellStart"/>
      <w:r>
        <w:rPr>
          <w:rFonts w:ascii="Courier New" w:hAnsi="Courier New" w:cs="Courier New"/>
          <w:sz w:val="16"/>
          <w:szCs w:val="16"/>
        </w:rPr>
        <w:t>0</w:t>
      </w:r>
      <w:proofErr w:type="spellEnd"/>
      <w:r>
        <w:rPr>
          <w:rFonts w:ascii="Courier New" w:hAnsi="Courier New" w:cs="Courier New"/>
          <w:sz w:val="16"/>
          <w:szCs w:val="16"/>
        </w:rPr>
        <w:t xml:space="preserve">   .281 |</w:t>
      </w:r>
    </w:p>
    <w:p w14:paraId="1B9B3C37"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2. |   .177     .104      .49     .229         10   0    .49 |</w:t>
      </w:r>
    </w:p>
    <w:p w14:paraId="2D61C04E"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3. |   .437      .23      .23     .103          0   </w:t>
      </w:r>
      <w:proofErr w:type="spellStart"/>
      <w:r>
        <w:rPr>
          <w:rFonts w:ascii="Courier New" w:hAnsi="Courier New" w:cs="Courier New"/>
          <w:sz w:val="16"/>
          <w:szCs w:val="16"/>
        </w:rPr>
        <w:t>0</w:t>
      </w:r>
      <w:proofErr w:type="spellEnd"/>
      <w:r>
        <w:rPr>
          <w:rFonts w:ascii="Courier New" w:hAnsi="Courier New" w:cs="Courier New"/>
          <w:sz w:val="16"/>
          <w:szCs w:val="16"/>
        </w:rPr>
        <w:t xml:space="preserve">   .437 |</w:t>
      </w:r>
    </w:p>
    <w:p w14:paraId="1A1B3E44"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4. |   .281     .156     .386     .177          0   </w:t>
      </w:r>
      <w:proofErr w:type="spellStart"/>
      <w:r>
        <w:rPr>
          <w:rFonts w:ascii="Courier New" w:hAnsi="Courier New" w:cs="Courier New"/>
          <w:sz w:val="16"/>
          <w:szCs w:val="16"/>
        </w:rPr>
        <w:t>0</w:t>
      </w:r>
      <w:proofErr w:type="spellEnd"/>
      <w:r>
        <w:rPr>
          <w:rFonts w:ascii="Courier New" w:hAnsi="Courier New" w:cs="Courier New"/>
          <w:sz w:val="16"/>
          <w:szCs w:val="16"/>
        </w:rPr>
        <w:t xml:space="preserve">   .281 |</w:t>
      </w:r>
    </w:p>
    <w:p w14:paraId="22306696"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5. |   .281     .156     .386     .177          0   </w:t>
      </w:r>
      <w:proofErr w:type="spellStart"/>
      <w:r>
        <w:rPr>
          <w:rFonts w:ascii="Courier New" w:hAnsi="Courier New" w:cs="Courier New"/>
          <w:sz w:val="16"/>
          <w:szCs w:val="16"/>
        </w:rPr>
        <w:t>0</w:t>
      </w:r>
      <w:proofErr w:type="spellEnd"/>
      <w:r>
        <w:rPr>
          <w:rFonts w:ascii="Courier New" w:hAnsi="Courier New" w:cs="Courier New"/>
          <w:sz w:val="16"/>
          <w:szCs w:val="16"/>
        </w:rPr>
        <w:t xml:space="preserve">   .281 |</w:t>
      </w:r>
    </w:p>
    <w:p w14:paraId="35DC3E97"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14:paraId="5D5A063D"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8. |   .281     .156     .386     .177          0   </w:t>
      </w:r>
      <w:proofErr w:type="spellStart"/>
      <w:r>
        <w:rPr>
          <w:rFonts w:ascii="Courier New" w:hAnsi="Courier New" w:cs="Courier New"/>
          <w:sz w:val="16"/>
          <w:szCs w:val="16"/>
        </w:rPr>
        <w:t>0</w:t>
      </w:r>
      <w:proofErr w:type="spellEnd"/>
      <w:r>
        <w:rPr>
          <w:rFonts w:ascii="Courier New" w:hAnsi="Courier New" w:cs="Courier New"/>
          <w:sz w:val="16"/>
          <w:szCs w:val="16"/>
        </w:rPr>
        <w:t xml:space="preserve">   .281 |</w:t>
      </w:r>
    </w:p>
    <w:p w14:paraId="61AE34C4"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10. |   .065     .043     .601      .29         10   0   .601 |</w:t>
      </w:r>
    </w:p>
    <w:p w14:paraId="732B1E8A"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11. |   .436      .23      .23     .104          0   </w:t>
      </w:r>
      <w:proofErr w:type="spellStart"/>
      <w:r>
        <w:rPr>
          <w:rFonts w:ascii="Courier New" w:hAnsi="Courier New" w:cs="Courier New"/>
          <w:sz w:val="16"/>
          <w:szCs w:val="16"/>
        </w:rPr>
        <w:t>0</w:t>
      </w:r>
      <w:proofErr w:type="spellEnd"/>
      <w:r>
        <w:rPr>
          <w:rFonts w:ascii="Courier New" w:hAnsi="Courier New" w:cs="Courier New"/>
          <w:sz w:val="16"/>
          <w:szCs w:val="16"/>
        </w:rPr>
        <w:t xml:space="preserve">   .436 |</w:t>
      </w:r>
    </w:p>
    <w:p w14:paraId="583F7E15"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12. |   .281     .156     .386     .177          0   </w:t>
      </w:r>
      <w:proofErr w:type="spellStart"/>
      <w:r>
        <w:rPr>
          <w:rFonts w:ascii="Courier New" w:hAnsi="Courier New" w:cs="Courier New"/>
          <w:sz w:val="16"/>
          <w:szCs w:val="16"/>
        </w:rPr>
        <w:t>0</w:t>
      </w:r>
      <w:proofErr w:type="spellEnd"/>
      <w:r>
        <w:rPr>
          <w:rFonts w:ascii="Courier New" w:hAnsi="Courier New" w:cs="Courier New"/>
          <w:sz w:val="16"/>
          <w:szCs w:val="16"/>
        </w:rPr>
        <w:t xml:space="preserve">   .281 |</w:t>
      </w:r>
    </w:p>
    <w:p w14:paraId="16D4BF7A"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13. |   .177     .104      .49     .229         10   0    .49 |</w:t>
      </w:r>
    </w:p>
    <w:p w14:paraId="7AC2689C"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14:paraId="0F3418D8"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14. |   .437     .229      .23     .104          0   </w:t>
      </w:r>
      <w:proofErr w:type="spellStart"/>
      <w:r>
        <w:rPr>
          <w:rFonts w:ascii="Courier New" w:hAnsi="Courier New" w:cs="Courier New"/>
          <w:sz w:val="16"/>
          <w:szCs w:val="16"/>
        </w:rPr>
        <w:t>0</w:t>
      </w:r>
      <w:proofErr w:type="spellEnd"/>
      <w:r>
        <w:rPr>
          <w:rFonts w:ascii="Courier New" w:hAnsi="Courier New" w:cs="Courier New"/>
          <w:sz w:val="16"/>
          <w:szCs w:val="16"/>
        </w:rPr>
        <w:t xml:space="preserve">   .437 |</w:t>
      </w:r>
    </w:p>
    <w:p w14:paraId="5CA9C6CC"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15. |   .281     .156     .386     .177          0   </w:t>
      </w:r>
      <w:proofErr w:type="spellStart"/>
      <w:r>
        <w:rPr>
          <w:rFonts w:ascii="Courier New" w:hAnsi="Courier New" w:cs="Courier New"/>
          <w:sz w:val="16"/>
          <w:szCs w:val="16"/>
        </w:rPr>
        <w:t>0</w:t>
      </w:r>
      <w:proofErr w:type="spellEnd"/>
      <w:r>
        <w:rPr>
          <w:rFonts w:ascii="Courier New" w:hAnsi="Courier New" w:cs="Courier New"/>
          <w:sz w:val="16"/>
          <w:szCs w:val="16"/>
        </w:rPr>
        <w:t xml:space="preserve">   .281 |</w:t>
      </w:r>
    </w:p>
    <w:p w14:paraId="783C6004"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17. |   .437      .23      .23     .103         10   0    .23 |</w:t>
      </w:r>
    </w:p>
    <w:p w14:paraId="3F3C6679"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19. |   .177     .104      .49     .229         10   0    .49 |</w:t>
      </w:r>
    </w:p>
    <w:p w14:paraId="0B3414E4"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23. |   .437      .23      .23     .104         11   </w:t>
      </w:r>
      <w:proofErr w:type="gramStart"/>
      <w:r>
        <w:rPr>
          <w:rFonts w:ascii="Courier New" w:hAnsi="Courier New" w:cs="Courier New"/>
          <w:sz w:val="16"/>
          <w:szCs w:val="16"/>
        </w:rPr>
        <w:t>1      .</w:t>
      </w:r>
      <w:proofErr w:type="gramEnd"/>
      <w:r>
        <w:rPr>
          <w:rFonts w:ascii="Courier New" w:hAnsi="Courier New" w:cs="Courier New"/>
          <w:sz w:val="16"/>
          <w:szCs w:val="16"/>
        </w:rPr>
        <w:t xml:space="preserve"> |</w:t>
      </w:r>
    </w:p>
    <w:p w14:paraId="681215A4"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14:paraId="18D511DE"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26. |   .437      .23      .23     .103          1   </w:t>
      </w:r>
      <w:proofErr w:type="spellStart"/>
      <w:proofErr w:type="gramStart"/>
      <w:r>
        <w:rPr>
          <w:rFonts w:ascii="Courier New" w:hAnsi="Courier New" w:cs="Courier New"/>
          <w:sz w:val="16"/>
          <w:szCs w:val="16"/>
        </w:rPr>
        <w:t>1</w:t>
      </w:r>
      <w:proofErr w:type="spellEnd"/>
      <w:r>
        <w:rPr>
          <w:rFonts w:ascii="Courier New" w:hAnsi="Courier New" w:cs="Courier New"/>
          <w:sz w:val="16"/>
          <w:szCs w:val="16"/>
        </w:rPr>
        <w:t xml:space="preserve">      .</w:t>
      </w:r>
      <w:proofErr w:type="gramEnd"/>
      <w:r>
        <w:rPr>
          <w:rFonts w:ascii="Courier New" w:hAnsi="Courier New" w:cs="Courier New"/>
          <w:sz w:val="16"/>
          <w:szCs w:val="16"/>
        </w:rPr>
        <w:t xml:space="preserve"> |</w:t>
      </w:r>
    </w:p>
    <w:p w14:paraId="411B2A98"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27. |   .281     .156     .386     .177          1   </w:t>
      </w:r>
      <w:proofErr w:type="spellStart"/>
      <w:proofErr w:type="gramStart"/>
      <w:r>
        <w:rPr>
          <w:rFonts w:ascii="Courier New" w:hAnsi="Courier New" w:cs="Courier New"/>
          <w:sz w:val="16"/>
          <w:szCs w:val="16"/>
        </w:rPr>
        <w:t>1</w:t>
      </w:r>
      <w:proofErr w:type="spellEnd"/>
      <w:r>
        <w:rPr>
          <w:rFonts w:ascii="Courier New" w:hAnsi="Courier New" w:cs="Courier New"/>
          <w:sz w:val="16"/>
          <w:szCs w:val="16"/>
        </w:rPr>
        <w:t xml:space="preserve">      .</w:t>
      </w:r>
      <w:proofErr w:type="gramEnd"/>
      <w:r>
        <w:rPr>
          <w:rFonts w:ascii="Courier New" w:hAnsi="Courier New" w:cs="Courier New"/>
          <w:sz w:val="16"/>
          <w:szCs w:val="16"/>
        </w:rPr>
        <w:t xml:space="preserve"> |</w:t>
      </w:r>
    </w:p>
    <w:p w14:paraId="4A3DE4DB"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28. |   .437      .23      .23     .104         11   </w:t>
      </w:r>
      <w:proofErr w:type="gramStart"/>
      <w:r>
        <w:rPr>
          <w:rFonts w:ascii="Courier New" w:hAnsi="Courier New" w:cs="Courier New"/>
          <w:sz w:val="16"/>
          <w:szCs w:val="16"/>
        </w:rPr>
        <w:t>1      .</w:t>
      </w:r>
      <w:proofErr w:type="gramEnd"/>
      <w:r>
        <w:rPr>
          <w:rFonts w:ascii="Courier New" w:hAnsi="Courier New" w:cs="Courier New"/>
          <w:sz w:val="16"/>
          <w:szCs w:val="16"/>
        </w:rPr>
        <w:t xml:space="preserve"> |</w:t>
      </w:r>
    </w:p>
    <w:p w14:paraId="43818504"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29. |   .177     .104      .49     .229          1   </w:t>
      </w:r>
      <w:proofErr w:type="spellStart"/>
      <w:proofErr w:type="gramStart"/>
      <w:r>
        <w:rPr>
          <w:rFonts w:ascii="Courier New" w:hAnsi="Courier New" w:cs="Courier New"/>
          <w:sz w:val="16"/>
          <w:szCs w:val="16"/>
        </w:rPr>
        <w:t>1</w:t>
      </w:r>
      <w:proofErr w:type="spellEnd"/>
      <w:r>
        <w:rPr>
          <w:rFonts w:ascii="Courier New" w:hAnsi="Courier New" w:cs="Courier New"/>
          <w:sz w:val="16"/>
          <w:szCs w:val="16"/>
        </w:rPr>
        <w:t xml:space="preserve">      .</w:t>
      </w:r>
      <w:proofErr w:type="gramEnd"/>
      <w:r>
        <w:rPr>
          <w:rFonts w:ascii="Courier New" w:hAnsi="Courier New" w:cs="Courier New"/>
          <w:sz w:val="16"/>
          <w:szCs w:val="16"/>
        </w:rPr>
        <w:t xml:space="preserve"> |</w:t>
      </w:r>
    </w:p>
    <w:p w14:paraId="5AD8D407"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14:paraId="4B4AE7C2"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
    <w:p w14:paraId="13A9E7CE"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14:paraId="782E73A5"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gen</w:t>
      </w:r>
      <w:proofErr w:type="gramEnd"/>
      <w:r>
        <w:rPr>
          <w:rFonts w:ascii="Courier New" w:hAnsi="Courier New" w:cs="Courier New"/>
          <w:sz w:val="16"/>
          <w:szCs w:val="16"/>
        </w:rPr>
        <w:t xml:space="preserve"> </w:t>
      </w:r>
      <w:proofErr w:type="spellStart"/>
      <w:r>
        <w:rPr>
          <w:rFonts w:ascii="Courier New" w:hAnsi="Courier New" w:cs="Courier New"/>
          <w:sz w:val="16"/>
          <w:szCs w:val="16"/>
        </w:rPr>
        <w:t>wt</w:t>
      </w:r>
      <w:proofErr w:type="spellEnd"/>
      <w:r>
        <w:rPr>
          <w:rFonts w:ascii="Courier New" w:hAnsi="Courier New" w:cs="Courier New"/>
          <w:sz w:val="16"/>
          <w:szCs w:val="16"/>
        </w:rPr>
        <w:t>=1/q</w:t>
      </w:r>
    </w:p>
    <w:p w14:paraId="2917686B"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(16 missing values generated)</w:t>
      </w:r>
    </w:p>
    <w:p w14:paraId="020DA4DF"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
    <w:p w14:paraId="607AA3E0"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14:paraId="5BEDB04D"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gen</w:t>
      </w:r>
      <w:proofErr w:type="gramEnd"/>
      <w:r>
        <w:rPr>
          <w:rFonts w:ascii="Courier New" w:hAnsi="Courier New" w:cs="Courier New"/>
          <w:sz w:val="16"/>
          <w:szCs w:val="16"/>
        </w:rPr>
        <w:t xml:space="preserve"> treat=0</w:t>
      </w:r>
    </w:p>
    <w:p w14:paraId="48916858"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
    <w:p w14:paraId="0D5CC0CD"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replace</w:t>
      </w:r>
      <w:proofErr w:type="gramEnd"/>
      <w:r>
        <w:rPr>
          <w:rFonts w:ascii="Courier New" w:hAnsi="Courier New" w:cs="Courier New"/>
          <w:sz w:val="16"/>
          <w:szCs w:val="16"/>
        </w:rPr>
        <w:t xml:space="preserve"> treat=1 if exposure==10</w:t>
      </w:r>
    </w:p>
    <w:p w14:paraId="3A5D413B"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(5 real changes made)</w:t>
      </w:r>
    </w:p>
    <w:p w14:paraId="269C3639"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
    <w:p w14:paraId="51D8EE9D"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reg</w:t>
      </w:r>
      <w:proofErr w:type="spellEnd"/>
      <w:proofErr w:type="gramEnd"/>
      <w:r>
        <w:rPr>
          <w:rFonts w:ascii="Courier New" w:hAnsi="Courier New" w:cs="Courier New"/>
          <w:sz w:val="16"/>
          <w:szCs w:val="16"/>
        </w:rPr>
        <w:t xml:space="preserve"> y treat if (exposure==0 | exposure==10) &amp; prox500&gt;0 [aw=</w:t>
      </w:r>
      <w:proofErr w:type="spellStart"/>
      <w:r>
        <w:rPr>
          <w:rFonts w:ascii="Courier New" w:hAnsi="Courier New" w:cs="Courier New"/>
          <w:sz w:val="16"/>
          <w:szCs w:val="16"/>
        </w:rPr>
        <w:t>wt</w:t>
      </w:r>
      <w:proofErr w:type="spellEnd"/>
      <w:r>
        <w:rPr>
          <w:rFonts w:ascii="Courier New" w:hAnsi="Courier New" w:cs="Courier New"/>
          <w:sz w:val="16"/>
          <w:szCs w:val="16"/>
        </w:rPr>
        <w:t xml:space="preserve">] </w:t>
      </w:r>
    </w:p>
    <w:p w14:paraId="0A46E8EF"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sum</w:t>
      </w:r>
      <w:proofErr w:type="gramEnd"/>
      <w:r>
        <w:rPr>
          <w:rFonts w:ascii="Courier New" w:hAnsi="Courier New" w:cs="Courier New"/>
          <w:sz w:val="16"/>
          <w:szCs w:val="16"/>
        </w:rPr>
        <w:t xml:space="preserve"> of </w:t>
      </w:r>
      <w:proofErr w:type="spellStart"/>
      <w:r>
        <w:rPr>
          <w:rFonts w:ascii="Courier New" w:hAnsi="Courier New" w:cs="Courier New"/>
          <w:sz w:val="16"/>
          <w:szCs w:val="16"/>
        </w:rPr>
        <w:t>wgt</w:t>
      </w:r>
      <w:proofErr w:type="spellEnd"/>
      <w:r>
        <w:rPr>
          <w:rFonts w:ascii="Courier New" w:hAnsi="Courier New" w:cs="Courier New"/>
          <w:sz w:val="16"/>
          <w:szCs w:val="16"/>
        </w:rPr>
        <w:t xml:space="preserve"> is   4.0357e+01)</w:t>
      </w:r>
    </w:p>
    <w:p w14:paraId="5D62E1E1"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
    <w:p w14:paraId="35805266"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Source </w:t>
      </w:r>
      <w:proofErr w:type="gramStart"/>
      <w:r>
        <w:rPr>
          <w:rFonts w:ascii="Courier New" w:hAnsi="Courier New" w:cs="Courier New"/>
          <w:sz w:val="16"/>
          <w:szCs w:val="16"/>
        </w:rPr>
        <w:t>|       SS</w:t>
      </w:r>
      <w:proofErr w:type="gramEnd"/>
      <w:r>
        <w:rPr>
          <w:rFonts w:ascii="Courier New" w:hAnsi="Courier New" w:cs="Courier New"/>
          <w:sz w:val="16"/>
          <w:szCs w:val="16"/>
        </w:rPr>
        <w:t xml:space="preserve">       </w:t>
      </w:r>
      <w:proofErr w:type="spellStart"/>
      <w:r>
        <w:rPr>
          <w:rFonts w:ascii="Courier New" w:hAnsi="Courier New" w:cs="Courier New"/>
          <w:sz w:val="16"/>
          <w:szCs w:val="16"/>
        </w:rPr>
        <w:t>df</w:t>
      </w:r>
      <w:proofErr w:type="spellEnd"/>
      <w:r>
        <w:rPr>
          <w:rFonts w:ascii="Courier New" w:hAnsi="Courier New" w:cs="Courier New"/>
          <w:sz w:val="16"/>
          <w:szCs w:val="16"/>
        </w:rPr>
        <w:t xml:space="preserve">       MS              Number of </w:t>
      </w:r>
      <w:proofErr w:type="spellStart"/>
      <w:r>
        <w:rPr>
          <w:rFonts w:ascii="Courier New" w:hAnsi="Courier New" w:cs="Courier New"/>
          <w:sz w:val="16"/>
          <w:szCs w:val="16"/>
        </w:rPr>
        <w:t>obs</w:t>
      </w:r>
      <w:proofErr w:type="spellEnd"/>
      <w:r>
        <w:rPr>
          <w:rFonts w:ascii="Courier New" w:hAnsi="Courier New" w:cs="Courier New"/>
          <w:sz w:val="16"/>
          <w:szCs w:val="16"/>
        </w:rPr>
        <w:t xml:space="preserve"> =      14</w:t>
      </w:r>
    </w:p>
    <w:p w14:paraId="16E5EED8"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           F</w:t>
      </w:r>
      <w:proofErr w:type="gramEnd"/>
      <w:r>
        <w:rPr>
          <w:rFonts w:ascii="Courier New" w:hAnsi="Courier New" w:cs="Courier New"/>
          <w:sz w:val="16"/>
          <w:szCs w:val="16"/>
        </w:rPr>
        <w:t>(  1,    12) =    0.00</w:t>
      </w:r>
    </w:p>
    <w:p w14:paraId="0E089B81"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Model |  .004034994     1  .004034994           </w:t>
      </w:r>
      <w:proofErr w:type="spellStart"/>
      <w:r>
        <w:rPr>
          <w:rFonts w:ascii="Courier New" w:hAnsi="Courier New" w:cs="Courier New"/>
          <w:sz w:val="16"/>
          <w:szCs w:val="16"/>
        </w:rPr>
        <w:t>Prob</w:t>
      </w:r>
      <w:proofErr w:type="spellEnd"/>
      <w:r>
        <w:rPr>
          <w:rFonts w:ascii="Courier New" w:hAnsi="Courier New" w:cs="Courier New"/>
          <w:sz w:val="16"/>
          <w:szCs w:val="16"/>
        </w:rPr>
        <w:t xml:space="preserve"> &gt; F      </w:t>
      </w:r>
      <w:proofErr w:type="gramStart"/>
      <w:r>
        <w:rPr>
          <w:rFonts w:ascii="Courier New" w:hAnsi="Courier New" w:cs="Courier New"/>
          <w:sz w:val="16"/>
          <w:szCs w:val="16"/>
        </w:rPr>
        <w:t>=  0.9968</w:t>
      </w:r>
      <w:proofErr w:type="gramEnd"/>
    </w:p>
    <w:p w14:paraId="7B425ED4"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Residual </w:t>
      </w:r>
      <w:proofErr w:type="gramStart"/>
      <w:r>
        <w:rPr>
          <w:rFonts w:ascii="Courier New" w:hAnsi="Courier New" w:cs="Courier New"/>
          <w:sz w:val="16"/>
          <w:szCs w:val="16"/>
        </w:rPr>
        <w:t>|  2908.81246</w:t>
      </w:r>
      <w:proofErr w:type="gramEnd"/>
      <w:r>
        <w:rPr>
          <w:rFonts w:ascii="Courier New" w:hAnsi="Courier New" w:cs="Courier New"/>
          <w:sz w:val="16"/>
          <w:szCs w:val="16"/>
        </w:rPr>
        <w:t xml:space="preserve">    12  242.401038           R-squared     =  0.0000</w:t>
      </w:r>
    </w:p>
    <w:p w14:paraId="3C3CE958"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 xml:space="preserve">-           </w:t>
      </w:r>
      <w:proofErr w:type="spellStart"/>
      <w:r>
        <w:rPr>
          <w:rFonts w:ascii="Courier New" w:hAnsi="Courier New" w:cs="Courier New"/>
          <w:sz w:val="16"/>
          <w:szCs w:val="16"/>
        </w:rPr>
        <w:t>Adj</w:t>
      </w:r>
      <w:proofErr w:type="spellEnd"/>
      <w:proofErr w:type="gramEnd"/>
      <w:r>
        <w:rPr>
          <w:rFonts w:ascii="Courier New" w:hAnsi="Courier New" w:cs="Courier New"/>
          <w:sz w:val="16"/>
          <w:szCs w:val="16"/>
        </w:rPr>
        <w:t xml:space="preserve"> R-squared = -0.0833</w:t>
      </w:r>
    </w:p>
    <w:p w14:paraId="07D0B867"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Total </w:t>
      </w:r>
      <w:proofErr w:type="gramStart"/>
      <w:r>
        <w:rPr>
          <w:rFonts w:ascii="Courier New" w:hAnsi="Courier New" w:cs="Courier New"/>
          <w:sz w:val="16"/>
          <w:szCs w:val="16"/>
        </w:rPr>
        <w:t>|  2908.81649</w:t>
      </w:r>
      <w:proofErr w:type="gramEnd"/>
      <w:r>
        <w:rPr>
          <w:rFonts w:ascii="Courier New" w:hAnsi="Courier New" w:cs="Courier New"/>
          <w:sz w:val="16"/>
          <w:szCs w:val="16"/>
        </w:rPr>
        <w:t xml:space="preserve">    13  223.755115           Root MSE      =  15.569</w:t>
      </w:r>
    </w:p>
    <w:p w14:paraId="6D3EFC51"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
    <w:p w14:paraId="24629268"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w:t>
      </w:r>
    </w:p>
    <w:p w14:paraId="749777AB"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y</w:t>
      </w:r>
      <w:proofErr w:type="gramEnd"/>
      <w:r>
        <w:rPr>
          <w:rFonts w:ascii="Courier New" w:hAnsi="Courier New" w:cs="Courier New"/>
          <w:sz w:val="16"/>
          <w:szCs w:val="16"/>
        </w:rPr>
        <w:t xml:space="preserve"> |      </w:t>
      </w:r>
      <w:proofErr w:type="spellStart"/>
      <w:r>
        <w:rPr>
          <w:rFonts w:ascii="Courier New" w:hAnsi="Courier New" w:cs="Courier New"/>
          <w:sz w:val="16"/>
          <w:szCs w:val="16"/>
        </w:rPr>
        <w:t>Coef</w:t>
      </w:r>
      <w:proofErr w:type="spellEnd"/>
      <w:r>
        <w:rPr>
          <w:rFonts w:ascii="Courier New" w:hAnsi="Courier New" w:cs="Courier New"/>
          <w:sz w:val="16"/>
          <w:szCs w:val="16"/>
        </w:rPr>
        <w:t xml:space="preserve">.   Std. Err.      </w:t>
      </w:r>
      <w:proofErr w:type="gramStart"/>
      <w:r>
        <w:rPr>
          <w:rFonts w:ascii="Courier New" w:hAnsi="Courier New" w:cs="Courier New"/>
          <w:sz w:val="16"/>
          <w:szCs w:val="16"/>
        </w:rPr>
        <w:t>t</w:t>
      </w:r>
      <w:proofErr w:type="gramEnd"/>
      <w:r>
        <w:rPr>
          <w:rFonts w:ascii="Courier New" w:hAnsi="Courier New" w:cs="Courier New"/>
          <w:sz w:val="16"/>
          <w:szCs w:val="16"/>
        </w:rPr>
        <w:t xml:space="preserve">    P&gt;|t|     [95% Conf. Interval]</w:t>
      </w:r>
    </w:p>
    <w:p w14:paraId="71D6DDCB"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w:t>
      </w:r>
    </w:p>
    <w:p w14:paraId="5B07AC8E"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treat</w:t>
      </w:r>
      <w:proofErr w:type="gramEnd"/>
      <w:r>
        <w:rPr>
          <w:rFonts w:ascii="Courier New" w:hAnsi="Courier New" w:cs="Courier New"/>
          <w:sz w:val="16"/>
          <w:szCs w:val="16"/>
        </w:rPr>
        <w:t xml:space="preserve"> |  </w:t>
      </w:r>
      <w:r w:rsidRPr="001102DB">
        <w:rPr>
          <w:rFonts w:ascii="Courier New" w:hAnsi="Courier New" w:cs="Courier New"/>
          <w:color w:val="FF0000"/>
          <w:sz w:val="16"/>
          <w:szCs w:val="16"/>
        </w:rPr>
        <w:t>-.0370229</w:t>
      </w:r>
      <w:r>
        <w:rPr>
          <w:rFonts w:ascii="Courier New" w:hAnsi="Courier New" w:cs="Courier New"/>
          <w:sz w:val="16"/>
          <w:szCs w:val="16"/>
        </w:rPr>
        <w:t xml:space="preserve">   9.074358    -0.00   0.997    -19.80835    19.73431</w:t>
      </w:r>
    </w:p>
    <w:p w14:paraId="5073AE82"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_</w:t>
      </w:r>
      <w:proofErr w:type="gramStart"/>
      <w:r>
        <w:rPr>
          <w:rFonts w:ascii="Courier New" w:hAnsi="Courier New" w:cs="Courier New"/>
          <w:sz w:val="16"/>
          <w:szCs w:val="16"/>
        </w:rPr>
        <w:t>cons</w:t>
      </w:r>
      <w:proofErr w:type="gramEnd"/>
      <w:r>
        <w:rPr>
          <w:rFonts w:ascii="Courier New" w:hAnsi="Courier New" w:cs="Courier New"/>
          <w:sz w:val="16"/>
          <w:szCs w:val="16"/>
        </w:rPr>
        <w:t xml:space="preserve"> |   62.60577   4.975801    12.58   0.000     51.76443    73.44711</w:t>
      </w:r>
    </w:p>
    <w:p w14:paraId="00FA92CA"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w:t>
      </w:r>
    </w:p>
    <w:p w14:paraId="27DDEF87"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
    <w:p w14:paraId="083AE4F7"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drop</w:t>
      </w:r>
      <w:proofErr w:type="gramEnd"/>
      <w:r>
        <w:rPr>
          <w:rFonts w:ascii="Courier New" w:hAnsi="Courier New" w:cs="Courier New"/>
          <w:sz w:val="16"/>
          <w:szCs w:val="16"/>
        </w:rPr>
        <w:t xml:space="preserve"> q </w:t>
      </w:r>
      <w:proofErr w:type="spellStart"/>
      <w:r>
        <w:rPr>
          <w:rFonts w:ascii="Courier New" w:hAnsi="Courier New" w:cs="Courier New"/>
          <w:sz w:val="16"/>
          <w:szCs w:val="16"/>
        </w:rPr>
        <w:t>wt</w:t>
      </w:r>
      <w:proofErr w:type="spellEnd"/>
      <w:r>
        <w:rPr>
          <w:rFonts w:ascii="Courier New" w:hAnsi="Courier New" w:cs="Courier New"/>
          <w:sz w:val="16"/>
          <w:szCs w:val="16"/>
        </w:rPr>
        <w:t xml:space="preserve"> treat</w:t>
      </w:r>
    </w:p>
    <w:p w14:paraId="566E8B51"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
    <w:p w14:paraId="69E391BB" w14:textId="77777777" w:rsidR="001102DB" w:rsidRDefault="001102DB" w:rsidP="001102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14:paraId="33CA93DA"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 </w:t>
      </w:r>
      <w:proofErr w:type="gramStart"/>
      <w:r w:rsidRPr="00213A7F">
        <w:rPr>
          <w:rFonts w:ascii="Courier New" w:hAnsi="Courier New" w:cs="Courier New"/>
          <w:sz w:val="16"/>
          <w:szCs w:val="16"/>
        </w:rPr>
        <w:t>prepare</w:t>
      </w:r>
      <w:proofErr w:type="gramEnd"/>
      <w:r w:rsidRPr="00213A7F">
        <w:rPr>
          <w:rFonts w:ascii="Courier New" w:hAnsi="Courier New" w:cs="Courier New"/>
          <w:sz w:val="16"/>
          <w:szCs w:val="16"/>
        </w:rPr>
        <w:t xml:space="preserve"> a comparison of weighted means to assess 11 vs. 00</w:t>
      </w:r>
    </w:p>
    <w:p w14:paraId="7D96CFDC"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w:t>
      </w:r>
      <w:proofErr w:type="gramStart"/>
      <w:r w:rsidRPr="00213A7F">
        <w:rPr>
          <w:rFonts w:ascii="Courier New" w:hAnsi="Courier New" w:cs="Courier New"/>
          <w:sz w:val="16"/>
          <w:szCs w:val="16"/>
        </w:rPr>
        <w:t>gen</w:t>
      </w:r>
      <w:proofErr w:type="gramEnd"/>
      <w:r w:rsidRPr="00213A7F">
        <w:rPr>
          <w:rFonts w:ascii="Courier New" w:hAnsi="Courier New" w:cs="Courier New"/>
          <w:sz w:val="16"/>
          <w:szCs w:val="16"/>
        </w:rPr>
        <w:t xml:space="preserve"> q=.</w:t>
      </w:r>
    </w:p>
    <w:p w14:paraId="1DB11792"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(30 missing values generated)</w:t>
      </w:r>
    </w:p>
    <w:p w14:paraId="2DE1FE34"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
    <w:p w14:paraId="51E1D347"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w:t>
      </w:r>
      <w:proofErr w:type="gramStart"/>
      <w:r w:rsidRPr="00213A7F">
        <w:rPr>
          <w:rFonts w:ascii="Courier New" w:hAnsi="Courier New" w:cs="Courier New"/>
          <w:sz w:val="16"/>
          <w:szCs w:val="16"/>
        </w:rPr>
        <w:t>replace</w:t>
      </w:r>
      <w:proofErr w:type="gramEnd"/>
      <w:r w:rsidRPr="00213A7F">
        <w:rPr>
          <w:rFonts w:ascii="Courier New" w:hAnsi="Courier New" w:cs="Courier New"/>
          <w:sz w:val="16"/>
          <w:szCs w:val="16"/>
        </w:rPr>
        <w:t xml:space="preserve"> q=prob00 if exposure==0  &amp; prox500 &gt; 0</w:t>
      </w:r>
    </w:p>
    <w:p w14:paraId="5F732215"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(9 real changes made)</w:t>
      </w:r>
    </w:p>
    <w:p w14:paraId="5EEF70EB"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
    <w:p w14:paraId="22CBD9CA"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w:t>
      </w:r>
      <w:proofErr w:type="gramStart"/>
      <w:r w:rsidRPr="00213A7F">
        <w:rPr>
          <w:rFonts w:ascii="Courier New" w:hAnsi="Courier New" w:cs="Courier New"/>
          <w:sz w:val="16"/>
          <w:szCs w:val="16"/>
        </w:rPr>
        <w:t>replace</w:t>
      </w:r>
      <w:proofErr w:type="gramEnd"/>
      <w:r w:rsidRPr="00213A7F">
        <w:rPr>
          <w:rFonts w:ascii="Courier New" w:hAnsi="Courier New" w:cs="Courier New"/>
          <w:sz w:val="16"/>
          <w:szCs w:val="16"/>
        </w:rPr>
        <w:t xml:space="preserve"> q=prob11 if exposure==11 &amp; prox500 &gt; 0</w:t>
      </w:r>
    </w:p>
    <w:p w14:paraId="016EDBE0"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(2 real changes made)</w:t>
      </w:r>
    </w:p>
    <w:p w14:paraId="14F5CA6A"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
    <w:p w14:paraId="3462F42A"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w:t>
      </w:r>
    </w:p>
    <w:p w14:paraId="533DC251"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w:t>
      </w:r>
      <w:proofErr w:type="gramStart"/>
      <w:r w:rsidRPr="00213A7F">
        <w:rPr>
          <w:rFonts w:ascii="Courier New" w:hAnsi="Courier New" w:cs="Courier New"/>
          <w:sz w:val="16"/>
          <w:szCs w:val="16"/>
        </w:rPr>
        <w:t>list</w:t>
      </w:r>
      <w:proofErr w:type="gramEnd"/>
      <w:r w:rsidRPr="00213A7F">
        <w:rPr>
          <w:rFonts w:ascii="Courier New" w:hAnsi="Courier New" w:cs="Courier New"/>
          <w:sz w:val="16"/>
          <w:szCs w:val="16"/>
        </w:rPr>
        <w:t xml:space="preserve"> prob00 prob01 prob10 prob11 exposure d q if prox500 &gt;0</w:t>
      </w:r>
    </w:p>
    <w:p w14:paraId="03547176"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
    <w:p w14:paraId="5991775C"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w:t>
      </w:r>
    </w:p>
    <w:p w14:paraId="3C9CE6CE"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 </w:t>
      </w:r>
      <w:proofErr w:type="gramStart"/>
      <w:r w:rsidRPr="00213A7F">
        <w:rPr>
          <w:rFonts w:ascii="Courier New" w:hAnsi="Courier New" w:cs="Courier New"/>
          <w:sz w:val="16"/>
          <w:szCs w:val="16"/>
        </w:rPr>
        <w:t>prob00</w:t>
      </w:r>
      <w:proofErr w:type="gramEnd"/>
      <w:r w:rsidRPr="00213A7F">
        <w:rPr>
          <w:rFonts w:ascii="Courier New" w:hAnsi="Courier New" w:cs="Courier New"/>
          <w:sz w:val="16"/>
          <w:szCs w:val="16"/>
        </w:rPr>
        <w:t xml:space="preserve">   prob01   prob10   prob11   exposure   d      q |</w:t>
      </w:r>
    </w:p>
    <w:p w14:paraId="6A4F4A45"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w:t>
      </w:r>
    </w:p>
    <w:p w14:paraId="7EE1264F"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1. |   .436      .23      .23     .104          0   </w:t>
      </w:r>
      <w:proofErr w:type="spellStart"/>
      <w:r w:rsidRPr="00213A7F">
        <w:rPr>
          <w:rFonts w:ascii="Courier New" w:hAnsi="Courier New" w:cs="Courier New"/>
          <w:sz w:val="16"/>
          <w:szCs w:val="16"/>
        </w:rPr>
        <w:t>0</w:t>
      </w:r>
      <w:proofErr w:type="spellEnd"/>
      <w:r w:rsidRPr="00213A7F">
        <w:rPr>
          <w:rFonts w:ascii="Courier New" w:hAnsi="Courier New" w:cs="Courier New"/>
          <w:sz w:val="16"/>
          <w:szCs w:val="16"/>
        </w:rPr>
        <w:t xml:space="preserve">   .436 |</w:t>
      </w:r>
    </w:p>
    <w:p w14:paraId="1E879E76"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3. |   .177     .104      .49     .229         10   </w:t>
      </w:r>
      <w:proofErr w:type="gramStart"/>
      <w:r w:rsidRPr="00213A7F">
        <w:rPr>
          <w:rFonts w:ascii="Courier New" w:hAnsi="Courier New" w:cs="Courier New"/>
          <w:sz w:val="16"/>
          <w:szCs w:val="16"/>
        </w:rPr>
        <w:t>0      .</w:t>
      </w:r>
      <w:proofErr w:type="gramEnd"/>
      <w:r w:rsidRPr="00213A7F">
        <w:rPr>
          <w:rFonts w:ascii="Courier New" w:hAnsi="Courier New" w:cs="Courier New"/>
          <w:sz w:val="16"/>
          <w:szCs w:val="16"/>
        </w:rPr>
        <w:t xml:space="preserve"> |</w:t>
      </w:r>
    </w:p>
    <w:p w14:paraId="53D6CEC9"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5. |   .177     .104      .49     .229         10   </w:t>
      </w:r>
      <w:proofErr w:type="gramStart"/>
      <w:r w:rsidRPr="00213A7F">
        <w:rPr>
          <w:rFonts w:ascii="Courier New" w:hAnsi="Courier New" w:cs="Courier New"/>
          <w:sz w:val="16"/>
          <w:szCs w:val="16"/>
        </w:rPr>
        <w:t>0      .</w:t>
      </w:r>
      <w:proofErr w:type="gramEnd"/>
      <w:r w:rsidRPr="00213A7F">
        <w:rPr>
          <w:rFonts w:ascii="Courier New" w:hAnsi="Courier New" w:cs="Courier New"/>
          <w:sz w:val="16"/>
          <w:szCs w:val="16"/>
        </w:rPr>
        <w:t xml:space="preserve"> |</w:t>
      </w:r>
    </w:p>
    <w:p w14:paraId="72C7DE84"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8. |   .437      .23      .23     .103         10   </w:t>
      </w:r>
      <w:proofErr w:type="gramStart"/>
      <w:r w:rsidRPr="00213A7F">
        <w:rPr>
          <w:rFonts w:ascii="Courier New" w:hAnsi="Courier New" w:cs="Courier New"/>
          <w:sz w:val="16"/>
          <w:szCs w:val="16"/>
        </w:rPr>
        <w:t>0      .</w:t>
      </w:r>
      <w:proofErr w:type="gramEnd"/>
      <w:r w:rsidRPr="00213A7F">
        <w:rPr>
          <w:rFonts w:ascii="Courier New" w:hAnsi="Courier New" w:cs="Courier New"/>
          <w:sz w:val="16"/>
          <w:szCs w:val="16"/>
        </w:rPr>
        <w:t xml:space="preserve"> |</w:t>
      </w:r>
    </w:p>
    <w:p w14:paraId="78B06490"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13. |   .437      .23      .23     .104         11   1   .104 |</w:t>
      </w:r>
    </w:p>
    <w:p w14:paraId="220ED6D5"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w:t>
      </w:r>
    </w:p>
    <w:p w14:paraId="2E548039"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14. |   .177     .104      .49     .229         10   </w:t>
      </w:r>
      <w:proofErr w:type="gramStart"/>
      <w:r w:rsidRPr="00213A7F">
        <w:rPr>
          <w:rFonts w:ascii="Courier New" w:hAnsi="Courier New" w:cs="Courier New"/>
          <w:sz w:val="16"/>
          <w:szCs w:val="16"/>
        </w:rPr>
        <w:t>0      .</w:t>
      </w:r>
      <w:proofErr w:type="gramEnd"/>
      <w:r w:rsidRPr="00213A7F">
        <w:rPr>
          <w:rFonts w:ascii="Courier New" w:hAnsi="Courier New" w:cs="Courier New"/>
          <w:sz w:val="16"/>
          <w:szCs w:val="16"/>
        </w:rPr>
        <w:t xml:space="preserve"> |</w:t>
      </w:r>
    </w:p>
    <w:p w14:paraId="7AC7D22F"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15. |   .281     .156     .386     .177          0   </w:t>
      </w:r>
      <w:proofErr w:type="spellStart"/>
      <w:r w:rsidRPr="00213A7F">
        <w:rPr>
          <w:rFonts w:ascii="Courier New" w:hAnsi="Courier New" w:cs="Courier New"/>
          <w:sz w:val="16"/>
          <w:szCs w:val="16"/>
        </w:rPr>
        <w:t>0</w:t>
      </w:r>
      <w:proofErr w:type="spellEnd"/>
      <w:r w:rsidRPr="00213A7F">
        <w:rPr>
          <w:rFonts w:ascii="Courier New" w:hAnsi="Courier New" w:cs="Courier New"/>
          <w:sz w:val="16"/>
          <w:szCs w:val="16"/>
        </w:rPr>
        <w:t xml:space="preserve">   .281 |</w:t>
      </w:r>
    </w:p>
    <w:p w14:paraId="5ED76037"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16. |   .437      .23      .23     .103          0   </w:t>
      </w:r>
      <w:proofErr w:type="spellStart"/>
      <w:r w:rsidRPr="00213A7F">
        <w:rPr>
          <w:rFonts w:ascii="Courier New" w:hAnsi="Courier New" w:cs="Courier New"/>
          <w:sz w:val="16"/>
          <w:szCs w:val="16"/>
        </w:rPr>
        <w:t>0</w:t>
      </w:r>
      <w:proofErr w:type="spellEnd"/>
      <w:r w:rsidRPr="00213A7F">
        <w:rPr>
          <w:rFonts w:ascii="Courier New" w:hAnsi="Courier New" w:cs="Courier New"/>
          <w:sz w:val="16"/>
          <w:szCs w:val="16"/>
        </w:rPr>
        <w:t xml:space="preserve">   .437 |</w:t>
      </w:r>
    </w:p>
    <w:p w14:paraId="079303A9"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17. |   .281     .156     .386     .177          0   </w:t>
      </w:r>
      <w:proofErr w:type="spellStart"/>
      <w:r w:rsidRPr="00213A7F">
        <w:rPr>
          <w:rFonts w:ascii="Courier New" w:hAnsi="Courier New" w:cs="Courier New"/>
          <w:sz w:val="16"/>
          <w:szCs w:val="16"/>
        </w:rPr>
        <w:t>0</w:t>
      </w:r>
      <w:proofErr w:type="spellEnd"/>
      <w:r w:rsidRPr="00213A7F">
        <w:rPr>
          <w:rFonts w:ascii="Courier New" w:hAnsi="Courier New" w:cs="Courier New"/>
          <w:sz w:val="16"/>
          <w:szCs w:val="16"/>
        </w:rPr>
        <w:t xml:space="preserve">   .281 |</w:t>
      </w:r>
    </w:p>
    <w:p w14:paraId="2E003087"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18. |   .281     .156     .386     .177          0   </w:t>
      </w:r>
      <w:proofErr w:type="spellStart"/>
      <w:r w:rsidRPr="00213A7F">
        <w:rPr>
          <w:rFonts w:ascii="Courier New" w:hAnsi="Courier New" w:cs="Courier New"/>
          <w:sz w:val="16"/>
          <w:szCs w:val="16"/>
        </w:rPr>
        <w:t>0</w:t>
      </w:r>
      <w:proofErr w:type="spellEnd"/>
      <w:r w:rsidRPr="00213A7F">
        <w:rPr>
          <w:rFonts w:ascii="Courier New" w:hAnsi="Courier New" w:cs="Courier New"/>
          <w:sz w:val="16"/>
          <w:szCs w:val="16"/>
        </w:rPr>
        <w:t xml:space="preserve">   .281 |</w:t>
      </w:r>
    </w:p>
    <w:p w14:paraId="5852857B"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w:t>
      </w:r>
    </w:p>
    <w:p w14:paraId="70D7A2BC"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19. |   .281     .156     .386     .177          1   </w:t>
      </w:r>
      <w:proofErr w:type="spellStart"/>
      <w:proofErr w:type="gramStart"/>
      <w:r w:rsidRPr="00213A7F">
        <w:rPr>
          <w:rFonts w:ascii="Courier New" w:hAnsi="Courier New" w:cs="Courier New"/>
          <w:sz w:val="16"/>
          <w:szCs w:val="16"/>
        </w:rPr>
        <w:t>1</w:t>
      </w:r>
      <w:proofErr w:type="spellEnd"/>
      <w:r w:rsidRPr="00213A7F">
        <w:rPr>
          <w:rFonts w:ascii="Courier New" w:hAnsi="Courier New" w:cs="Courier New"/>
          <w:sz w:val="16"/>
          <w:szCs w:val="16"/>
        </w:rPr>
        <w:t xml:space="preserve">      .</w:t>
      </w:r>
      <w:proofErr w:type="gramEnd"/>
      <w:r w:rsidRPr="00213A7F">
        <w:rPr>
          <w:rFonts w:ascii="Courier New" w:hAnsi="Courier New" w:cs="Courier New"/>
          <w:sz w:val="16"/>
          <w:szCs w:val="16"/>
        </w:rPr>
        <w:t xml:space="preserve"> |</w:t>
      </w:r>
    </w:p>
    <w:p w14:paraId="1B8B0B72"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20. |   .065     .043     .601      .29         10   </w:t>
      </w:r>
      <w:proofErr w:type="gramStart"/>
      <w:r w:rsidRPr="00213A7F">
        <w:rPr>
          <w:rFonts w:ascii="Courier New" w:hAnsi="Courier New" w:cs="Courier New"/>
          <w:sz w:val="16"/>
          <w:szCs w:val="16"/>
        </w:rPr>
        <w:t>0      .</w:t>
      </w:r>
      <w:proofErr w:type="gramEnd"/>
      <w:r w:rsidRPr="00213A7F">
        <w:rPr>
          <w:rFonts w:ascii="Courier New" w:hAnsi="Courier New" w:cs="Courier New"/>
          <w:sz w:val="16"/>
          <w:szCs w:val="16"/>
        </w:rPr>
        <w:t xml:space="preserve"> |</w:t>
      </w:r>
    </w:p>
    <w:p w14:paraId="4042E5B6"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21. |   .437      .23      .23     .104         11   1   .104 |</w:t>
      </w:r>
    </w:p>
    <w:p w14:paraId="61735407"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22. |   .281     .156     .386     .177          0   </w:t>
      </w:r>
      <w:proofErr w:type="spellStart"/>
      <w:r w:rsidRPr="00213A7F">
        <w:rPr>
          <w:rFonts w:ascii="Courier New" w:hAnsi="Courier New" w:cs="Courier New"/>
          <w:sz w:val="16"/>
          <w:szCs w:val="16"/>
        </w:rPr>
        <w:t>0</w:t>
      </w:r>
      <w:proofErr w:type="spellEnd"/>
      <w:r w:rsidRPr="00213A7F">
        <w:rPr>
          <w:rFonts w:ascii="Courier New" w:hAnsi="Courier New" w:cs="Courier New"/>
          <w:sz w:val="16"/>
          <w:szCs w:val="16"/>
        </w:rPr>
        <w:t xml:space="preserve">   .281 |</w:t>
      </w:r>
    </w:p>
    <w:p w14:paraId="206B7360"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23. |   .281     .156     .386     .177          0   </w:t>
      </w:r>
      <w:proofErr w:type="spellStart"/>
      <w:r w:rsidRPr="00213A7F">
        <w:rPr>
          <w:rFonts w:ascii="Courier New" w:hAnsi="Courier New" w:cs="Courier New"/>
          <w:sz w:val="16"/>
          <w:szCs w:val="16"/>
        </w:rPr>
        <w:t>0</w:t>
      </w:r>
      <w:proofErr w:type="spellEnd"/>
      <w:r w:rsidRPr="00213A7F">
        <w:rPr>
          <w:rFonts w:ascii="Courier New" w:hAnsi="Courier New" w:cs="Courier New"/>
          <w:sz w:val="16"/>
          <w:szCs w:val="16"/>
        </w:rPr>
        <w:t xml:space="preserve">   .281 |</w:t>
      </w:r>
    </w:p>
    <w:p w14:paraId="5535F3C1"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w:t>
      </w:r>
    </w:p>
    <w:p w14:paraId="11D510B4"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24. |   .177     .104      .49     .229          1   </w:t>
      </w:r>
      <w:proofErr w:type="spellStart"/>
      <w:proofErr w:type="gramStart"/>
      <w:r w:rsidRPr="00213A7F">
        <w:rPr>
          <w:rFonts w:ascii="Courier New" w:hAnsi="Courier New" w:cs="Courier New"/>
          <w:sz w:val="16"/>
          <w:szCs w:val="16"/>
        </w:rPr>
        <w:t>1</w:t>
      </w:r>
      <w:proofErr w:type="spellEnd"/>
      <w:r w:rsidRPr="00213A7F">
        <w:rPr>
          <w:rFonts w:ascii="Courier New" w:hAnsi="Courier New" w:cs="Courier New"/>
          <w:sz w:val="16"/>
          <w:szCs w:val="16"/>
        </w:rPr>
        <w:t xml:space="preserve">      .</w:t>
      </w:r>
      <w:proofErr w:type="gramEnd"/>
      <w:r w:rsidRPr="00213A7F">
        <w:rPr>
          <w:rFonts w:ascii="Courier New" w:hAnsi="Courier New" w:cs="Courier New"/>
          <w:sz w:val="16"/>
          <w:szCs w:val="16"/>
        </w:rPr>
        <w:t xml:space="preserve"> |</w:t>
      </w:r>
    </w:p>
    <w:p w14:paraId="35EE77D9"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26. |   .437      .23      .23     .103          1   </w:t>
      </w:r>
      <w:proofErr w:type="spellStart"/>
      <w:proofErr w:type="gramStart"/>
      <w:r w:rsidRPr="00213A7F">
        <w:rPr>
          <w:rFonts w:ascii="Courier New" w:hAnsi="Courier New" w:cs="Courier New"/>
          <w:sz w:val="16"/>
          <w:szCs w:val="16"/>
        </w:rPr>
        <w:t>1</w:t>
      </w:r>
      <w:proofErr w:type="spellEnd"/>
      <w:r w:rsidRPr="00213A7F">
        <w:rPr>
          <w:rFonts w:ascii="Courier New" w:hAnsi="Courier New" w:cs="Courier New"/>
          <w:sz w:val="16"/>
          <w:szCs w:val="16"/>
        </w:rPr>
        <w:t xml:space="preserve">      .</w:t>
      </w:r>
      <w:proofErr w:type="gramEnd"/>
      <w:r w:rsidRPr="00213A7F">
        <w:rPr>
          <w:rFonts w:ascii="Courier New" w:hAnsi="Courier New" w:cs="Courier New"/>
          <w:sz w:val="16"/>
          <w:szCs w:val="16"/>
        </w:rPr>
        <w:t xml:space="preserve"> |</w:t>
      </w:r>
    </w:p>
    <w:p w14:paraId="18788AFD"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28. |   .281     .156     .386     .177          0   </w:t>
      </w:r>
      <w:proofErr w:type="spellStart"/>
      <w:r w:rsidRPr="00213A7F">
        <w:rPr>
          <w:rFonts w:ascii="Courier New" w:hAnsi="Courier New" w:cs="Courier New"/>
          <w:sz w:val="16"/>
          <w:szCs w:val="16"/>
        </w:rPr>
        <w:t>0</w:t>
      </w:r>
      <w:proofErr w:type="spellEnd"/>
      <w:r w:rsidRPr="00213A7F">
        <w:rPr>
          <w:rFonts w:ascii="Courier New" w:hAnsi="Courier New" w:cs="Courier New"/>
          <w:sz w:val="16"/>
          <w:szCs w:val="16"/>
        </w:rPr>
        <w:t xml:space="preserve">   .281 |</w:t>
      </w:r>
    </w:p>
    <w:p w14:paraId="6378C681"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30. |   .437     .229      .23     .104          0   </w:t>
      </w:r>
      <w:proofErr w:type="spellStart"/>
      <w:r w:rsidRPr="00213A7F">
        <w:rPr>
          <w:rFonts w:ascii="Courier New" w:hAnsi="Courier New" w:cs="Courier New"/>
          <w:sz w:val="16"/>
          <w:szCs w:val="16"/>
        </w:rPr>
        <w:t>0</w:t>
      </w:r>
      <w:proofErr w:type="spellEnd"/>
      <w:r w:rsidRPr="00213A7F">
        <w:rPr>
          <w:rFonts w:ascii="Courier New" w:hAnsi="Courier New" w:cs="Courier New"/>
          <w:sz w:val="16"/>
          <w:szCs w:val="16"/>
        </w:rPr>
        <w:t xml:space="preserve">   .437 |</w:t>
      </w:r>
    </w:p>
    <w:p w14:paraId="2B641E5A"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w:t>
      </w:r>
    </w:p>
    <w:p w14:paraId="3AED3438"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
    <w:p w14:paraId="38F913CC"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w:t>
      </w:r>
    </w:p>
    <w:p w14:paraId="46794F94"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w:t>
      </w:r>
      <w:proofErr w:type="gramStart"/>
      <w:r w:rsidRPr="00213A7F">
        <w:rPr>
          <w:rFonts w:ascii="Courier New" w:hAnsi="Courier New" w:cs="Courier New"/>
          <w:sz w:val="16"/>
          <w:szCs w:val="16"/>
        </w:rPr>
        <w:t>gen</w:t>
      </w:r>
      <w:proofErr w:type="gramEnd"/>
      <w:r w:rsidRPr="00213A7F">
        <w:rPr>
          <w:rFonts w:ascii="Courier New" w:hAnsi="Courier New" w:cs="Courier New"/>
          <w:sz w:val="16"/>
          <w:szCs w:val="16"/>
        </w:rPr>
        <w:t xml:space="preserve"> </w:t>
      </w:r>
      <w:proofErr w:type="spellStart"/>
      <w:r w:rsidRPr="00213A7F">
        <w:rPr>
          <w:rFonts w:ascii="Courier New" w:hAnsi="Courier New" w:cs="Courier New"/>
          <w:sz w:val="16"/>
          <w:szCs w:val="16"/>
        </w:rPr>
        <w:t>wt</w:t>
      </w:r>
      <w:proofErr w:type="spellEnd"/>
      <w:r w:rsidRPr="00213A7F">
        <w:rPr>
          <w:rFonts w:ascii="Courier New" w:hAnsi="Courier New" w:cs="Courier New"/>
          <w:sz w:val="16"/>
          <w:szCs w:val="16"/>
        </w:rPr>
        <w:t>=1/q</w:t>
      </w:r>
    </w:p>
    <w:p w14:paraId="36EEABC5"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(19 missing values generated)</w:t>
      </w:r>
    </w:p>
    <w:p w14:paraId="7D407795"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
    <w:p w14:paraId="2D389939"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w:t>
      </w:r>
    </w:p>
    <w:p w14:paraId="6F5AF08D"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w:t>
      </w:r>
      <w:proofErr w:type="gramStart"/>
      <w:r w:rsidRPr="00213A7F">
        <w:rPr>
          <w:rFonts w:ascii="Courier New" w:hAnsi="Courier New" w:cs="Courier New"/>
          <w:sz w:val="16"/>
          <w:szCs w:val="16"/>
        </w:rPr>
        <w:t>gen</w:t>
      </w:r>
      <w:proofErr w:type="gramEnd"/>
      <w:r w:rsidRPr="00213A7F">
        <w:rPr>
          <w:rFonts w:ascii="Courier New" w:hAnsi="Courier New" w:cs="Courier New"/>
          <w:sz w:val="16"/>
          <w:szCs w:val="16"/>
        </w:rPr>
        <w:t xml:space="preserve"> treat=0</w:t>
      </w:r>
    </w:p>
    <w:p w14:paraId="0ECB510E"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
    <w:p w14:paraId="28F13511"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w:t>
      </w:r>
      <w:proofErr w:type="gramStart"/>
      <w:r w:rsidRPr="00213A7F">
        <w:rPr>
          <w:rFonts w:ascii="Courier New" w:hAnsi="Courier New" w:cs="Courier New"/>
          <w:sz w:val="16"/>
          <w:szCs w:val="16"/>
        </w:rPr>
        <w:t>replace</w:t>
      </w:r>
      <w:proofErr w:type="gramEnd"/>
      <w:r w:rsidRPr="00213A7F">
        <w:rPr>
          <w:rFonts w:ascii="Courier New" w:hAnsi="Courier New" w:cs="Courier New"/>
          <w:sz w:val="16"/>
          <w:szCs w:val="16"/>
        </w:rPr>
        <w:t xml:space="preserve"> treat=1 if exposure==11</w:t>
      </w:r>
    </w:p>
    <w:p w14:paraId="488DA2BE"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(2 real changes made)</w:t>
      </w:r>
    </w:p>
    <w:p w14:paraId="7CA93D7E"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
    <w:p w14:paraId="03A90F40"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w:t>
      </w:r>
      <w:proofErr w:type="spellStart"/>
      <w:proofErr w:type="gramStart"/>
      <w:r w:rsidRPr="00213A7F">
        <w:rPr>
          <w:rFonts w:ascii="Courier New" w:hAnsi="Courier New" w:cs="Courier New"/>
          <w:sz w:val="16"/>
          <w:szCs w:val="16"/>
        </w:rPr>
        <w:t>reg</w:t>
      </w:r>
      <w:proofErr w:type="spellEnd"/>
      <w:proofErr w:type="gramEnd"/>
      <w:r w:rsidRPr="00213A7F">
        <w:rPr>
          <w:rFonts w:ascii="Courier New" w:hAnsi="Courier New" w:cs="Courier New"/>
          <w:sz w:val="16"/>
          <w:szCs w:val="16"/>
        </w:rPr>
        <w:t xml:space="preserve"> y treat if (exposure==0 | exposure==11) &amp; prox500&gt;0 [aw=</w:t>
      </w:r>
      <w:proofErr w:type="spellStart"/>
      <w:r w:rsidRPr="00213A7F">
        <w:rPr>
          <w:rFonts w:ascii="Courier New" w:hAnsi="Courier New" w:cs="Courier New"/>
          <w:sz w:val="16"/>
          <w:szCs w:val="16"/>
        </w:rPr>
        <w:t>wt</w:t>
      </w:r>
      <w:proofErr w:type="spellEnd"/>
      <w:r w:rsidRPr="00213A7F">
        <w:rPr>
          <w:rFonts w:ascii="Courier New" w:hAnsi="Courier New" w:cs="Courier New"/>
          <w:sz w:val="16"/>
          <w:szCs w:val="16"/>
        </w:rPr>
        <w:t xml:space="preserve">] </w:t>
      </w:r>
    </w:p>
    <w:p w14:paraId="07BAC320"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w:t>
      </w:r>
      <w:proofErr w:type="gramStart"/>
      <w:r w:rsidRPr="00213A7F">
        <w:rPr>
          <w:rFonts w:ascii="Courier New" w:hAnsi="Courier New" w:cs="Courier New"/>
          <w:sz w:val="16"/>
          <w:szCs w:val="16"/>
        </w:rPr>
        <w:t>sum</w:t>
      </w:r>
      <w:proofErr w:type="gramEnd"/>
      <w:r w:rsidRPr="00213A7F">
        <w:rPr>
          <w:rFonts w:ascii="Courier New" w:hAnsi="Courier New" w:cs="Courier New"/>
          <w:sz w:val="16"/>
          <w:szCs w:val="16"/>
        </w:rPr>
        <w:t xml:space="preserve"> of </w:t>
      </w:r>
      <w:proofErr w:type="spellStart"/>
      <w:r w:rsidRPr="00213A7F">
        <w:rPr>
          <w:rFonts w:ascii="Courier New" w:hAnsi="Courier New" w:cs="Courier New"/>
          <w:sz w:val="16"/>
          <w:szCs w:val="16"/>
        </w:rPr>
        <w:t>wgt</w:t>
      </w:r>
      <w:proofErr w:type="spellEnd"/>
      <w:r w:rsidRPr="00213A7F">
        <w:rPr>
          <w:rFonts w:ascii="Courier New" w:hAnsi="Courier New" w:cs="Courier New"/>
          <w:sz w:val="16"/>
          <w:szCs w:val="16"/>
        </w:rPr>
        <w:t xml:space="preserve"> is   4.7453e+01)</w:t>
      </w:r>
    </w:p>
    <w:p w14:paraId="22DC50EF"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
    <w:p w14:paraId="79199E0A"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Source </w:t>
      </w:r>
      <w:proofErr w:type="gramStart"/>
      <w:r w:rsidRPr="00213A7F">
        <w:rPr>
          <w:rFonts w:ascii="Courier New" w:hAnsi="Courier New" w:cs="Courier New"/>
          <w:sz w:val="16"/>
          <w:szCs w:val="16"/>
        </w:rPr>
        <w:t>|       SS</w:t>
      </w:r>
      <w:proofErr w:type="gramEnd"/>
      <w:r w:rsidRPr="00213A7F">
        <w:rPr>
          <w:rFonts w:ascii="Courier New" w:hAnsi="Courier New" w:cs="Courier New"/>
          <w:sz w:val="16"/>
          <w:szCs w:val="16"/>
        </w:rPr>
        <w:t xml:space="preserve">       </w:t>
      </w:r>
      <w:proofErr w:type="spellStart"/>
      <w:r w:rsidRPr="00213A7F">
        <w:rPr>
          <w:rFonts w:ascii="Courier New" w:hAnsi="Courier New" w:cs="Courier New"/>
          <w:sz w:val="16"/>
          <w:szCs w:val="16"/>
        </w:rPr>
        <w:t>df</w:t>
      </w:r>
      <w:proofErr w:type="spellEnd"/>
      <w:r w:rsidRPr="00213A7F">
        <w:rPr>
          <w:rFonts w:ascii="Courier New" w:hAnsi="Courier New" w:cs="Courier New"/>
          <w:sz w:val="16"/>
          <w:szCs w:val="16"/>
        </w:rPr>
        <w:t xml:space="preserve">       MS              Number of </w:t>
      </w:r>
      <w:proofErr w:type="spellStart"/>
      <w:r w:rsidRPr="00213A7F">
        <w:rPr>
          <w:rFonts w:ascii="Courier New" w:hAnsi="Courier New" w:cs="Courier New"/>
          <w:sz w:val="16"/>
          <w:szCs w:val="16"/>
        </w:rPr>
        <w:t>obs</w:t>
      </w:r>
      <w:proofErr w:type="spellEnd"/>
      <w:r w:rsidRPr="00213A7F">
        <w:rPr>
          <w:rFonts w:ascii="Courier New" w:hAnsi="Courier New" w:cs="Courier New"/>
          <w:sz w:val="16"/>
          <w:szCs w:val="16"/>
        </w:rPr>
        <w:t xml:space="preserve"> =      11</w:t>
      </w:r>
    </w:p>
    <w:p w14:paraId="66D0CED5"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w:t>
      </w:r>
      <w:proofErr w:type="gramStart"/>
      <w:r w:rsidRPr="00213A7F">
        <w:rPr>
          <w:rFonts w:ascii="Courier New" w:hAnsi="Courier New" w:cs="Courier New"/>
          <w:sz w:val="16"/>
          <w:szCs w:val="16"/>
        </w:rPr>
        <w:t>-           F</w:t>
      </w:r>
      <w:proofErr w:type="gramEnd"/>
      <w:r w:rsidRPr="00213A7F">
        <w:rPr>
          <w:rFonts w:ascii="Courier New" w:hAnsi="Courier New" w:cs="Courier New"/>
          <w:sz w:val="16"/>
          <w:szCs w:val="16"/>
        </w:rPr>
        <w:t>(  1,     9) =    1.55</w:t>
      </w:r>
    </w:p>
    <w:p w14:paraId="739B9C1D"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Model </w:t>
      </w:r>
      <w:proofErr w:type="gramStart"/>
      <w:r w:rsidRPr="00213A7F">
        <w:rPr>
          <w:rFonts w:ascii="Courier New" w:hAnsi="Courier New" w:cs="Courier New"/>
          <w:sz w:val="16"/>
          <w:szCs w:val="16"/>
        </w:rPr>
        <w:t>|  244.633854</w:t>
      </w:r>
      <w:proofErr w:type="gramEnd"/>
      <w:r w:rsidRPr="00213A7F">
        <w:rPr>
          <w:rFonts w:ascii="Courier New" w:hAnsi="Courier New" w:cs="Courier New"/>
          <w:sz w:val="16"/>
          <w:szCs w:val="16"/>
        </w:rPr>
        <w:t xml:space="preserve">     1  244.633854           </w:t>
      </w:r>
      <w:proofErr w:type="spellStart"/>
      <w:r w:rsidRPr="00213A7F">
        <w:rPr>
          <w:rFonts w:ascii="Courier New" w:hAnsi="Courier New" w:cs="Courier New"/>
          <w:sz w:val="16"/>
          <w:szCs w:val="16"/>
        </w:rPr>
        <w:t>Prob</w:t>
      </w:r>
      <w:proofErr w:type="spellEnd"/>
      <w:r w:rsidRPr="00213A7F">
        <w:rPr>
          <w:rFonts w:ascii="Courier New" w:hAnsi="Courier New" w:cs="Courier New"/>
          <w:sz w:val="16"/>
          <w:szCs w:val="16"/>
        </w:rPr>
        <w:t xml:space="preserve"> &gt; F      =  0.2451</w:t>
      </w:r>
    </w:p>
    <w:p w14:paraId="33C10377"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Residual </w:t>
      </w:r>
      <w:proofErr w:type="gramStart"/>
      <w:r w:rsidRPr="00213A7F">
        <w:rPr>
          <w:rFonts w:ascii="Courier New" w:hAnsi="Courier New" w:cs="Courier New"/>
          <w:sz w:val="16"/>
          <w:szCs w:val="16"/>
        </w:rPr>
        <w:t>|  1424.00078</w:t>
      </w:r>
      <w:proofErr w:type="gramEnd"/>
      <w:r w:rsidRPr="00213A7F">
        <w:rPr>
          <w:rFonts w:ascii="Courier New" w:hAnsi="Courier New" w:cs="Courier New"/>
          <w:sz w:val="16"/>
          <w:szCs w:val="16"/>
        </w:rPr>
        <w:t xml:space="preserve">     9  158.222308           R-squared     =  0.1466</w:t>
      </w:r>
    </w:p>
    <w:p w14:paraId="0EAEBAAF"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w:t>
      </w:r>
      <w:proofErr w:type="gramStart"/>
      <w:r w:rsidRPr="00213A7F">
        <w:rPr>
          <w:rFonts w:ascii="Courier New" w:hAnsi="Courier New" w:cs="Courier New"/>
          <w:sz w:val="16"/>
          <w:szCs w:val="16"/>
        </w:rPr>
        <w:t xml:space="preserve">-           </w:t>
      </w:r>
      <w:proofErr w:type="spellStart"/>
      <w:r w:rsidRPr="00213A7F">
        <w:rPr>
          <w:rFonts w:ascii="Courier New" w:hAnsi="Courier New" w:cs="Courier New"/>
          <w:sz w:val="16"/>
          <w:szCs w:val="16"/>
        </w:rPr>
        <w:t>Adj</w:t>
      </w:r>
      <w:proofErr w:type="spellEnd"/>
      <w:proofErr w:type="gramEnd"/>
      <w:r w:rsidRPr="00213A7F">
        <w:rPr>
          <w:rFonts w:ascii="Courier New" w:hAnsi="Courier New" w:cs="Courier New"/>
          <w:sz w:val="16"/>
          <w:szCs w:val="16"/>
        </w:rPr>
        <w:t xml:space="preserve"> R-squared =  0.0518</w:t>
      </w:r>
    </w:p>
    <w:p w14:paraId="603C85DE"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Total </w:t>
      </w:r>
      <w:proofErr w:type="gramStart"/>
      <w:r w:rsidRPr="00213A7F">
        <w:rPr>
          <w:rFonts w:ascii="Courier New" w:hAnsi="Courier New" w:cs="Courier New"/>
          <w:sz w:val="16"/>
          <w:szCs w:val="16"/>
        </w:rPr>
        <w:t>|  1668.63463</w:t>
      </w:r>
      <w:proofErr w:type="gramEnd"/>
      <w:r w:rsidRPr="00213A7F">
        <w:rPr>
          <w:rFonts w:ascii="Courier New" w:hAnsi="Courier New" w:cs="Courier New"/>
          <w:sz w:val="16"/>
          <w:szCs w:val="16"/>
        </w:rPr>
        <w:t xml:space="preserve">    10  166.863463           Root MSE      =  12.579</w:t>
      </w:r>
    </w:p>
    <w:p w14:paraId="0CE87BA1"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p>
    <w:p w14:paraId="4DDB8B21"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w:t>
      </w:r>
    </w:p>
    <w:p w14:paraId="7A75614D"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w:t>
      </w:r>
      <w:proofErr w:type="gramStart"/>
      <w:r w:rsidRPr="00213A7F">
        <w:rPr>
          <w:rFonts w:ascii="Courier New" w:hAnsi="Courier New" w:cs="Courier New"/>
          <w:sz w:val="16"/>
          <w:szCs w:val="16"/>
        </w:rPr>
        <w:t>y</w:t>
      </w:r>
      <w:proofErr w:type="gramEnd"/>
      <w:r w:rsidRPr="00213A7F">
        <w:rPr>
          <w:rFonts w:ascii="Courier New" w:hAnsi="Courier New" w:cs="Courier New"/>
          <w:sz w:val="16"/>
          <w:szCs w:val="16"/>
        </w:rPr>
        <w:t xml:space="preserve"> |      </w:t>
      </w:r>
      <w:proofErr w:type="spellStart"/>
      <w:r w:rsidRPr="00213A7F">
        <w:rPr>
          <w:rFonts w:ascii="Courier New" w:hAnsi="Courier New" w:cs="Courier New"/>
          <w:sz w:val="16"/>
          <w:szCs w:val="16"/>
        </w:rPr>
        <w:t>Coef</w:t>
      </w:r>
      <w:proofErr w:type="spellEnd"/>
      <w:r w:rsidRPr="00213A7F">
        <w:rPr>
          <w:rFonts w:ascii="Courier New" w:hAnsi="Courier New" w:cs="Courier New"/>
          <w:sz w:val="16"/>
          <w:szCs w:val="16"/>
        </w:rPr>
        <w:t xml:space="preserve">.   Std. Err.      </w:t>
      </w:r>
      <w:proofErr w:type="gramStart"/>
      <w:r w:rsidRPr="00213A7F">
        <w:rPr>
          <w:rFonts w:ascii="Courier New" w:hAnsi="Courier New" w:cs="Courier New"/>
          <w:sz w:val="16"/>
          <w:szCs w:val="16"/>
        </w:rPr>
        <w:t>t</w:t>
      </w:r>
      <w:proofErr w:type="gramEnd"/>
      <w:r w:rsidRPr="00213A7F">
        <w:rPr>
          <w:rFonts w:ascii="Courier New" w:hAnsi="Courier New" w:cs="Courier New"/>
          <w:sz w:val="16"/>
          <w:szCs w:val="16"/>
        </w:rPr>
        <w:t xml:space="preserve">    P&gt;|t|     [95% Conf. Interval]</w:t>
      </w:r>
    </w:p>
    <w:p w14:paraId="0422D1E5"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w:t>
      </w:r>
    </w:p>
    <w:p w14:paraId="46DAE8AD"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w:t>
      </w:r>
      <w:proofErr w:type="gramStart"/>
      <w:r w:rsidRPr="00213A7F">
        <w:rPr>
          <w:rFonts w:ascii="Courier New" w:hAnsi="Courier New" w:cs="Courier New"/>
          <w:sz w:val="16"/>
          <w:szCs w:val="16"/>
        </w:rPr>
        <w:t>treat</w:t>
      </w:r>
      <w:proofErr w:type="gramEnd"/>
      <w:r w:rsidRPr="00213A7F">
        <w:rPr>
          <w:rFonts w:ascii="Courier New" w:hAnsi="Courier New" w:cs="Courier New"/>
          <w:sz w:val="16"/>
          <w:szCs w:val="16"/>
        </w:rPr>
        <w:t xml:space="preserve"> |  </w:t>
      </w:r>
      <w:r w:rsidRPr="00213A7F">
        <w:rPr>
          <w:rFonts w:ascii="Courier New" w:hAnsi="Courier New" w:cs="Courier New"/>
          <w:color w:val="FF0000"/>
          <w:sz w:val="16"/>
          <w:szCs w:val="16"/>
        </w:rPr>
        <w:t>-9.605768</w:t>
      </w:r>
      <w:r w:rsidRPr="00213A7F">
        <w:rPr>
          <w:rFonts w:ascii="Courier New" w:hAnsi="Courier New" w:cs="Courier New"/>
          <w:sz w:val="16"/>
          <w:szCs w:val="16"/>
        </w:rPr>
        <w:t xml:space="preserve">   7.725163    -1.24   0.245     -27.0813    7.869765</w:t>
      </w:r>
    </w:p>
    <w:p w14:paraId="571D0E50"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 xml:space="preserve">       _</w:t>
      </w:r>
      <w:proofErr w:type="gramStart"/>
      <w:r w:rsidRPr="00213A7F">
        <w:rPr>
          <w:rFonts w:ascii="Courier New" w:hAnsi="Courier New" w:cs="Courier New"/>
          <w:sz w:val="16"/>
          <w:szCs w:val="16"/>
        </w:rPr>
        <w:t>cons</w:t>
      </w:r>
      <w:proofErr w:type="gramEnd"/>
      <w:r w:rsidRPr="00213A7F">
        <w:rPr>
          <w:rFonts w:ascii="Courier New" w:hAnsi="Courier New" w:cs="Courier New"/>
          <w:sz w:val="16"/>
          <w:szCs w:val="16"/>
        </w:rPr>
        <w:t xml:space="preserve"> |   62.60577   4.917821    12.73   0.000     51.48088    73.73065</w:t>
      </w:r>
    </w:p>
    <w:p w14:paraId="10BAE842" w14:textId="77777777" w:rsidR="00213A7F" w:rsidRPr="00213A7F" w:rsidRDefault="00213A7F" w:rsidP="00213A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16"/>
          <w:szCs w:val="16"/>
        </w:rPr>
      </w:pPr>
      <w:r w:rsidRPr="00213A7F">
        <w:rPr>
          <w:rFonts w:ascii="Courier New" w:hAnsi="Courier New" w:cs="Courier New"/>
          <w:sz w:val="16"/>
          <w:szCs w:val="16"/>
        </w:rPr>
        <w:t>------------------------------------------------------------------------------</w:t>
      </w:r>
    </w:p>
    <w:p w14:paraId="53B70625" w14:textId="77777777" w:rsidR="00361FC1" w:rsidRDefault="00361FC1" w:rsidP="00361FC1">
      <w:pPr>
        <w:spacing w:after="200" w:line="276" w:lineRule="auto"/>
      </w:pPr>
    </w:p>
    <w:p w14:paraId="41E33F55" w14:textId="567B467F" w:rsidR="004F19AE" w:rsidRDefault="004F19AE" w:rsidP="004F19AE">
      <w:pPr>
        <w:pStyle w:val="ListParagraph"/>
        <w:numPr>
          <w:ilvl w:val="1"/>
          <w:numId w:val="3"/>
        </w:numPr>
        <w:spacing w:after="200" w:line="276" w:lineRule="auto"/>
      </w:pPr>
      <w:r>
        <w:t>Use the data at [</w:t>
      </w:r>
      <w:r w:rsidRPr="007A7A92">
        <w:rPr>
          <w:highlight w:val="yellow"/>
        </w:rPr>
        <w:t>Web address</w:t>
      </w:r>
      <w:r>
        <w:t xml:space="preserve">] to estimate the average effect of spillover on </w:t>
      </w:r>
      <w:proofErr w:type="spellStart"/>
      <w:r>
        <w:t>nonexperimental</w:t>
      </w:r>
      <w:proofErr w:type="spellEnd"/>
      <w:r>
        <w:t xml:space="preserve"> units.  Note that your estimator must make use of the probability that each unit lies within 500 meters of a treated experimental unit; exclude from your analysis any units that have zero probability of experiencing spillovers.</w:t>
      </w:r>
      <w:r w:rsidR="009C7D13">
        <w:t xml:space="preserve"> </w:t>
      </w:r>
      <w:r w:rsidR="002A1C03">
        <w:t xml:space="preserve">  </w:t>
      </w:r>
      <w:r w:rsidR="002A1C03">
        <w:rPr>
          <w:rStyle w:val="SubtleReference"/>
        </w:rPr>
        <w:t>The results suggest that nonexperimental units see an increase of 4.6 crimes when at least one nearby experimental unit is treated.</w:t>
      </w:r>
    </w:p>
    <w:p w14:paraId="245E0133"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 </w:t>
      </w:r>
      <w:proofErr w:type="gramStart"/>
      <w:r w:rsidRPr="00AD5932">
        <w:rPr>
          <w:rFonts w:ascii="Courier New" w:hAnsi="Courier New" w:cs="Courier New"/>
          <w:sz w:val="16"/>
          <w:szCs w:val="16"/>
        </w:rPr>
        <w:t>prepare</w:t>
      </w:r>
      <w:proofErr w:type="gramEnd"/>
      <w:r w:rsidRPr="00AD5932">
        <w:rPr>
          <w:rFonts w:ascii="Courier New" w:hAnsi="Courier New" w:cs="Courier New"/>
          <w:sz w:val="16"/>
          <w:szCs w:val="16"/>
        </w:rPr>
        <w:t xml:space="preserve"> a comparison of weighted means to assess 10 vs. 00 for </w:t>
      </w:r>
      <w:proofErr w:type="spellStart"/>
      <w:r w:rsidRPr="00AD5932">
        <w:rPr>
          <w:rFonts w:ascii="Courier New" w:hAnsi="Courier New" w:cs="Courier New"/>
          <w:sz w:val="16"/>
          <w:szCs w:val="16"/>
        </w:rPr>
        <w:t>nonexp</w:t>
      </w:r>
      <w:proofErr w:type="spellEnd"/>
      <w:r w:rsidRPr="00AD5932">
        <w:rPr>
          <w:rFonts w:ascii="Courier New" w:hAnsi="Courier New" w:cs="Courier New"/>
          <w:sz w:val="16"/>
          <w:szCs w:val="16"/>
        </w:rPr>
        <w:t xml:space="preserve"> units</w:t>
      </w:r>
    </w:p>
    <w:p w14:paraId="2EC6E297" w14:textId="7C878928" w:rsidR="00AD5932" w:rsidRPr="00AD5932" w:rsidRDefault="00AD5932" w:rsidP="00AD5932">
      <w:pPr>
        <w:spacing w:after="200"/>
        <w:contextualSpacing/>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use</w:t>
      </w:r>
      <w:proofErr w:type="gramEnd"/>
      <w:r>
        <w:rPr>
          <w:rFonts w:ascii="Courier New" w:hAnsi="Courier New" w:cs="Courier New"/>
          <w:sz w:val="16"/>
          <w:szCs w:val="16"/>
        </w:rPr>
        <w:t xml:space="preserve"> "</w:t>
      </w:r>
      <w:r w:rsidRPr="00AD5932">
        <w:rPr>
          <w:rFonts w:ascii="Courier New" w:hAnsi="Courier New" w:cs="Courier New"/>
          <w:sz w:val="16"/>
          <w:szCs w:val="16"/>
        </w:rPr>
        <w:t>/homework solutions/Hotspots data (</w:t>
      </w:r>
      <w:proofErr w:type="spellStart"/>
      <w:r w:rsidRPr="00AD5932">
        <w:rPr>
          <w:rFonts w:ascii="Courier New" w:hAnsi="Courier New" w:cs="Courier New"/>
          <w:sz w:val="16"/>
          <w:szCs w:val="16"/>
        </w:rPr>
        <w:t>Chp</w:t>
      </w:r>
      <w:proofErr w:type="spellEnd"/>
      <w:r w:rsidRPr="00AD5932">
        <w:rPr>
          <w:rFonts w:ascii="Courier New" w:hAnsi="Courier New" w:cs="Courier New"/>
          <w:sz w:val="16"/>
          <w:szCs w:val="16"/>
        </w:rPr>
        <w:t xml:space="preserve"> 8) for </w:t>
      </w:r>
      <w:proofErr w:type="spellStart"/>
      <w:r w:rsidRPr="00AD5932">
        <w:rPr>
          <w:rFonts w:ascii="Courier New" w:hAnsi="Courier New" w:cs="Courier New"/>
          <w:sz w:val="16"/>
          <w:szCs w:val="16"/>
        </w:rPr>
        <w:t>nonexperimental</w:t>
      </w:r>
      <w:proofErr w:type="spellEnd"/>
      <w:r w:rsidRPr="00AD5932">
        <w:rPr>
          <w:rFonts w:ascii="Courier New" w:hAnsi="Courier New" w:cs="Courier New"/>
          <w:sz w:val="16"/>
          <w:szCs w:val="16"/>
        </w:rPr>
        <w:t xml:space="preserve"> units.</w:t>
      </w:r>
      <w:proofErr w:type="spellStart"/>
      <w:r w:rsidRPr="00AD5932">
        <w:rPr>
          <w:rFonts w:ascii="Courier New" w:hAnsi="Courier New" w:cs="Courier New"/>
          <w:sz w:val="16"/>
          <w:szCs w:val="16"/>
        </w:rPr>
        <w:t>dta</w:t>
      </w:r>
      <w:proofErr w:type="spellEnd"/>
      <w:r w:rsidRPr="00AD5932">
        <w:rPr>
          <w:rFonts w:ascii="Courier New" w:hAnsi="Courier New" w:cs="Courier New"/>
          <w:sz w:val="16"/>
          <w:szCs w:val="16"/>
        </w:rPr>
        <w:t>",clear</w:t>
      </w:r>
    </w:p>
    <w:p w14:paraId="74AA4A8A" w14:textId="500DD826"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 </w:t>
      </w:r>
      <w:proofErr w:type="gramStart"/>
      <w:r w:rsidRPr="00AD5932">
        <w:rPr>
          <w:rFonts w:ascii="Courier New" w:hAnsi="Courier New" w:cs="Courier New"/>
          <w:sz w:val="16"/>
          <w:szCs w:val="16"/>
        </w:rPr>
        <w:t>gen</w:t>
      </w:r>
      <w:proofErr w:type="gramEnd"/>
      <w:r w:rsidRPr="00AD5932">
        <w:rPr>
          <w:rFonts w:ascii="Courier New" w:hAnsi="Courier New" w:cs="Courier New"/>
          <w:sz w:val="16"/>
          <w:szCs w:val="16"/>
        </w:rPr>
        <w:t xml:space="preserve"> q=.</w:t>
      </w:r>
    </w:p>
    <w:p w14:paraId="43FA865F"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(100 missing values generated)</w:t>
      </w:r>
    </w:p>
    <w:p w14:paraId="45BA1AAE"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roofErr w:type="gramStart"/>
      <w:r w:rsidRPr="00AD5932">
        <w:rPr>
          <w:rFonts w:ascii="Courier New" w:hAnsi="Courier New" w:cs="Courier New"/>
          <w:sz w:val="16"/>
          <w:szCs w:val="16"/>
        </w:rPr>
        <w:t>replace</w:t>
      </w:r>
      <w:proofErr w:type="gramEnd"/>
      <w:r w:rsidRPr="00AD5932">
        <w:rPr>
          <w:rFonts w:ascii="Courier New" w:hAnsi="Courier New" w:cs="Courier New"/>
          <w:sz w:val="16"/>
          <w:szCs w:val="16"/>
        </w:rPr>
        <w:t xml:space="preserve"> q=prob00 if exposure==0 </w:t>
      </w:r>
    </w:p>
    <w:p w14:paraId="0F9E663F"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(64 real changes made)</w:t>
      </w:r>
    </w:p>
    <w:p w14:paraId="4AC53AFB" w14:textId="77777777" w:rsidR="00AD5932" w:rsidRPr="00AD5932" w:rsidRDefault="00AD5932" w:rsidP="00AD5932">
      <w:pPr>
        <w:spacing w:after="200"/>
        <w:contextualSpacing/>
        <w:rPr>
          <w:rFonts w:ascii="Courier New" w:hAnsi="Courier New" w:cs="Courier New"/>
          <w:sz w:val="16"/>
          <w:szCs w:val="16"/>
        </w:rPr>
      </w:pPr>
    </w:p>
    <w:p w14:paraId="0B747C97"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roofErr w:type="gramStart"/>
      <w:r w:rsidRPr="00AD5932">
        <w:rPr>
          <w:rFonts w:ascii="Courier New" w:hAnsi="Courier New" w:cs="Courier New"/>
          <w:sz w:val="16"/>
          <w:szCs w:val="16"/>
        </w:rPr>
        <w:t>replace</w:t>
      </w:r>
      <w:proofErr w:type="gramEnd"/>
      <w:r w:rsidRPr="00AD5932">
        <w:rPr>
          <w:rFonts w:ascii="Courier New" w:hAnsi="Courier New" w:cs="Courier New"/>
          <w:sz w:val="16"/>
          <w:szCs w:val="16"/>
        </w:rPr>
        <w:t xml:space="preserve"> q=prob10 if exposure==10 </w:t>
      </w:r>
    </w:p>
    <w:p w14:paraId="0EDC5253"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(36 real changes made)</w:t>
      </w:r>
    </w:p>
    <w:p w14:paraId="450DEF58" w14:textId="6B6AB32A"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roofErr w:type="gramStart"/>
      <w:r w:rsidRPr="00AD5932">
        <w:rPr>
          <w:rFonts w:ascii="Courier New" w:hAnsi="Courier New" w:cs="Courier New"/>
          <w:sz w:val="16"/>
          <w:szCs w:val="16"/>
        </w:rPr>
        <w:t>list</w:t>
      </w:r>
      <w:proofErr w:type="gramEnd"/>
      <w:r w:rsidRPr="00AD5932">
        <w:rPr>
          <w:rFonts w:ascii="Courier New" w:hAnsi="Courier New" w:cs="Courier New"/>
          <w:sz w:val="16"/>
          <w:szCs w:val="16"/>
        </w:rPr>
        <w:t xml:space="preserve"> prob00 prob10  exposure  q</w:t>
      </w:r>
    </w:p>
    <w:p w14:paraId="42A3D517" w14:textId="77777777" w:rsidR="00AD5932" w:rsidRPr="00AD5932" w:rsidRDefault="00AD5932" w:rsidP="00AD5932">
      <w:pPr>
        <w:spacing w:after="200"/>
        <w:contextualSpacing/>
        <w:rPr>
          <w:rFonts w:ascii="Courier New" w:hAnsi="Courier New" w:cs="Courier New"/>
          <w:sz w:val="16"/>
          <w:szCs w:val="16"/>
        </w:rPr>
      </w:pPr>
    </w:p>
    <w:p w14:paraId="2232B032"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0D9E23AB"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 </w:t>
      </w:r>
      <w:proofErr w:type="gramStart"/>
      <w:r w:rsidRPr="00AD5932">
        <w:rPr>
          <w:rFonts w:ascii="Courier New" w:hAnsi="Courier New" w:cs="Courier New"/>
          <w:sz w:val="16"/>
          <w:szCs w:val="16"/>
        </w:rPr>
        <w:t>prob00</w:t>
      </w:r>
      <w:proofErr w:type="gramEnd"/>
      <w:r w:rsidRPr="00AD5932">
        <w:rPr>
          <w:rFonts w:ascii="Courier New" w:hAnsi="Courier New" w:cs="Courier New"/>
          <w:sz w:val="16"/>
          <w:szCs w:val="16"/>
        </w:rPr>
        <w:t xml:space="preserve">   prob10   exposure        q |</w:t>
      </w:r>
    </w:p>
    <w:p w14:paraId="06CAFEC3"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349C35B0"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1. | .66576   .33424         10   .33424 |</w:t>
      </w:r>
    </w:p>
    <w:p w14:paraId="67C47947"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2. | .66798   .33202          0   .66798 |</w:t>
      </w:r>
    </w:p>
    <w:p w14:paraId="776D788C"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3. | .66649   .33351          0   .66649 |</w:t>
      </w:r>
    </w:p>
    <w:p w14:paraId="3DB6984F"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4. | .17511   .82489          0   .17511 |</w:t>
      </w:r>
    </w:p>
    <w:p w14:paraId="20FDD582"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5. | .66649   .33351          0   .66649 |</w:t>
      </w:r>
    </w:p>
    <w:p w14:paraId="44F4A8A7"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78F6F2FE"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6. | .66649   .33351          0   .66649 |</w:t>
      </w:r>
    </w:p>
    <w:p w14:paraId="34D502CB"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7. </w:t>
      </w:r>
      <w:proofErr w:type="gramStart"/>
      <w:r w:rsidRPr="00AD5932">
        <w:rPr>
          <w:rFonts w:ascii="Courier New" w:hAnsi="Courier New" w:cs="Courier New"/>
          <w:sz w:val="16"/>
          <w:szCs w:val="16"/>
        </w:rPr>
        <w:t>|      1</w:t>
      </w:r>
      <w:proofErr w:type="gramEnd"/>
      <w:r w:rsidRPr="00AD5932">
        <w:rPr>
          <w:rFonts w:ascii="Courier New" w:hAnsi="Courier New" w:cs="Courier New"/>
          <w:sz w:val="16"/>
          <w:szCs w:val="16"/>
        </w:rPr>
        <w:t xml:space="preserve">        0          </w:t>
      </w:r>
      <w:proofErr w:type="spellStart"/>
      <w:r w:rsidRPr="00AD5932">
        <w:rPr>
          <w:rFonts w:ascii="Courier New" w:hAnsi="Courier New" w:cs="Courier New"/>
          <w:sz w:val="16"/>
          <w:szCs w:val="16"/>
        </w:rPr>
        <w:t>0</w:t>
      </w:r>
      <w:proofErr w:type="spellEnd"/>
      <w:r w:rsidRPr="00AD5932">
        <w:rPr>
          <w:rFonts w:ascii="Courier New" w:hAnsi="Courier New" w:cs="Courier New"/>
          <w:sz w:val="16"/>
          <w:szCs w:val="16"/>
        </w:rPr>
        <w:t xml:space="preserve">        1 |</w:t>
      </w:r>
    </w:p>
    <w:p w14:paraId="6AD8FDC9"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8. | .43713   .56287         10   .56287 |</w:t>
      </w:r>
    </w:p>
    <w:p w14:paraId="218CF245"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9. | .66704   .33296         10   .33296 |</w:t>
      </w:r>
    </w:p>
    <w:p w14:paraId="37370A6C"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10. | .66332   .33668          0   .66332 |</w:t>
      </w:r>
    </w:p>
    <w:p w14:paraId="5597A467"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358AF516"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11. | .66636   .33364          0   .66636 |</w:t>
      </w:r>
    </w:p>
    <w:p w14:paraId="2EE91586"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12. | .10868   .89132         10   .89132 |</w:t>
      </w:r>
    </w:p>
    <w:p w14:paraId="3EEB88ED"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13. </w:t>
      </w:r>
      <w:proofErr w:type="gramStart"/>
      <w:r w:rsidRPr="00AD5932">
        <w:rPr>
          <w:rFonts w:ascii="Courier New" w:hAnsi="Courier New" w:cs="Courier New"/>
          <w:sz w:val="16"/>
          <w:szCs w:val="16"/>
        </w:rPr>
        <w:t>|      1</w:t>
      </w:r>
      <w:proofErr w:type="gramEnd"/>
      <w:r w:rsidRPr="00AD5932">
        <w:rPr>
          <w:rFonts w:ascii="Courier New" w:hAnsi="Courier New" w:cs="Courier New"/>
          <w:sz w:val="16"/>
          <w:szCs w:val="16"/>
        </w:rPr>
        <w:t xml:space="preserve">        0          </w:t>
      </w:r>
      <w:proofErr w:type="spellStart"/>
      <w:r w:rsidRPr="00AD5932">
        <w:rPr>
          <w:rFonts w:ascii="Courier New" w:hAnsi="Courier New" w:cs="Courier New"/>
          <w:sz w:val="16"/>
          <w:szCs w:val="16"/>
        </w:rPr>
        <w:t>0</w:t>
      </w:r>
      <w:proofErr w:type="spellEnd"/>
      <w:r w:rsidRPr="00AD5932">
        <w:rPr>
          <w:rFonts w:ascii="Courier New" w:hAnsi="Courier New" w:cs="Courier New"/>
          <w:sz w:val="16"/>
          <w:szCs w:val="16"/>
        </w:rPr>
        <w:t xml:space="preserve">        1 |</w:t>
      </w:r>
    </w:p>
    <w:p w14:paraId="6CF0BE5E"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14. | .43682   .56318         10   .56318 |</w:t>
      </w:r>
    </w:p>
    <w:p w14:paraId="6AC406EB"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15. | .43753   .56247          0   .43753 |</w:t>
      </w:r>
    </w:p>
    <w:p w14:paraId="7D4A5F6D"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293BD4AE"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16. | .17562   .82438         10   .82438 |</w:t>
      </w:r>
    </w:p>
    <w:p w14:paraId="775AE941"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17. | .66807   .33193          0   .66807 |</w:t>
      </w:r>
    </w:p>
    <w:p w14:paraId="75B35ED7"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18. | .43803   .56197          0   .43803 |</w:t>
      </w:r>
    </w:p>
    <w:p w14:paraId="7D4A6499"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19. | .66649   .33351          0   .66649 |</w:t>
      </w:r>
    </w:p>
    <w:p w14:paraId="2A024396"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20. | .43803   .56197          0   .43803 |</w:t>
      </w:r>
    </w:p>
    <w:p w14:paraId="33E78AAA"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54BF65F0"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21. | .66596   .33404          0   .66596 |</w:t>
      </w:r>
    </w:p>
    <w:p w14:paraId="4DB67B48"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22. </w:t>
      </w:r>
      <w:proofErr w:type="gramStart"/>
      <w:r w:rsidRPr="00AD5932">
        <w:rPr>
          <w:rFonts w:ascii="Courier New" w:hAnsi="Courier New" w:cs="Courier New"/>
          <w:sz w:val="16"/>
          <w:szCs w:val="16"/>
        </w:rPr>
        <w:t>|      1</w:t>
      </w:r>
      <w:proofErr w:type="gramEnd"/>
      <w:r w:rsidRPr="00AD5932">
        <w:rPr>
          <w:rFonts w:ascii="Courier New" w:hAnsi="Courier New" w:cs="Courier New"/>
          <w:sz w:val="16"/>
          <w:szCs w:val="16"/>
        </w:rPr>
        <w:t xml:space="preserve">        0          </w:t>
      </w:r>
      <w:proofErr w:type="spellStart"/>
      <w:r w:rsidRPr="00AD5932">
        <w:rPr>
          <w:rFonts w:ascii="Courier New" w:hAnsi="Courier New" w:cs="Courier New"/>
          <w:sz w:val="16"/>
          <w:szCs w:val="16"/>
        </w:rPr>
        <w:t>0</w:t>
      </w:r>
      <w:proofErr w:type="spellEnd"/>
      <w:r w:rsidRPr="00AD5932">
        <w:rPr>
          <w:rFonts w:ascii="Courier New" w:hAnsi="Courier New" w:cs="Courier New"/>
          <w:sz w:val="16"/>
          <w:szCs w:val="16"/>
        </w:rPr>
        <w:t xml:space="preserve">        1 |</w:t>
      </w:r>
    </w:p>
    <w:p w14:paraId="6CA463DA"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23. | .66514   .33486          0   .66514 |</w:t>
      </w:r>
    </w:p>
    <w:p w14:paraId="79979535"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24. | .66825   .33175         10   .33175 |</w:t>
      </w:r>
    </w:p>
    <w:p w14:paraId="47440B90"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25. | .66649   .33351          0   .66649 |</w:t>
      </w:r>
    </w:p>
    <w:p w14:paraId="187C7027"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78E73DAA"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26. </w:t>
      </w:r>
      <w:proofErr w:type="gramStart"/>
      <w:r w:rsidRPr="00AD5932">
        <w:rPr>
          <w:rFonts w:ascii="Courier New" w:hAnsi="Courier New" w:cs="Courier New"/>
          <w:sz w:val="16"/>
          <w:szCs w:val="16"/>
        </w:rPr>
        <w:t>|      1</w:t>
      </w:r>
      <w:proofErr w:type="gramEnd"/>
      <w:r w:rsidRPr="00AD5932">
        <w:rPr>
          <w:rFonts w:ascii="Courier New" w:hAnsi="Courier New" w:cs="Courier New"/>
          <w:sz w:val="16"/>
          <w:szCs w:val="16"/>
        </w:rPr>
        <w:t xml:space="preserve">        0          </w:t>
      </w:r>
      <w:proofErr w:type="spellStart"/>
      <w:r w:rsidRPr="00AD5932">
        <w:rPr>
          <w:rFonts w:ascii="Courier New" w:hAnsi="Courier New" w:cs="Courier New"/>
          <w:sz w:val="16"/>
          <w:szCs w:val="16"/>
        </w:rPr>
        <w:t>0</w:t>
      </w:r>
      <w:proofErr w:type="spellEnd"/>
      <w:r w:rsidRPr="00AD5932">
        <w:rPr>
          <w:rFonts w:ascii="Courier New" w:hAnsi="Courier New" w:cs="Courier New"/>
          <w:sz w:val="16"/>
          <w:szCs w:val="16"/>
        </w:rPr>
        <w:t xml:space="preserve">        1 |</w:t>
      </w:r>
    </w:p>
    <w:p w14:paraId="5A35971F"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27. </w:t>
      </w:r>
      <w:proofErr w:type="gramStart"/>
      <w:r w:rsidRPr="00AD5932">
        <w:rPr>
          <w:rFonts w:ascii="Courier New" w:hAnsi="Courier New" w:cs="Courier New"/>
          <w:sz w:val="16"/>
          <w:szCs w:val="16"/>
        </w:rPr>
        <w:t>|      1</w:t>
      </w:r>
      <w:proofErr w:type="gramEnd"/>
      <w:r w:rsidRPr="00AD5932">
        <w:rPr>
          <w:rFonts w:ascii="Courier New" w:hAnsi="Courier New" w:cs="Courier New"/>
          <w:sz w:val="16"/>
          <w:szCs w:val="16"/>
        </w:rPr>
        <w:t xml:space="preserve">        0          </w:t>
      </w:r>
      <w:proofErr w:type="spellStart"/>
      <w:r w:rsidRPr="00AD5932">
        <w:rPr>
          <w:rFonts w:ascii="Courier New" w:hAnsi="Courier New" w:cs="Courier New"/>
          <w:sz w:val="16"/>
          <w:szCs w:val="16"/>
        </w:rPr>
        <w:t>0</w:t>
      </w:r>
      <w:proofErr w:type="spellEnd"/>
      <w:r w:rsidRPr="00AD5932">
        <w:rPr>
          <w:rFonts w:ascii="Courier New" w:hAnsi="Courier New" w:cs="Courier New"/>
          <w:sz w:val="16"/>
          <w:szCs w:val="16"/>
        </w:rPr>
        <w:t xml:space="preserve">        1 |</w:t>
      </w:r>
    </w:p>
    <w:p w14:paraId="54F35D8C"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28. | .66807   .33193          0   .66807 |</w:t>
      </w:r>
    </w:p>
    <w:p w14:paraId="1758A32C"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29. </w:t>
      </w:r>
      <w:proofErr w:type="gramStart"/>
      <w:r w:rsidRPr="00AD5932">
        <w:rPr>
          <w:rFonts w:ascii="Courier New" w:hAnsi="Courier New" w:cs="Courier New"/>
          <w:sz w:val="16"/>
          <w:szCs w:val="16"/>
        </w:rPr>
        <w:t>|      1</w:t>
      </w:r>
      <w:proofErr w:type="gramEnd"/>
      <w:r w:rsidRPr="00AD5932">
        <w:rPr>
          <w:rFonts w:ascii="Courier New" w:hAnsi="Courier New" w:cs="Courier New"/>
          <w:sz w:val="16"/>
          <w:szCs w:val="16"/>
        </w:rPr>
        <w:t xml:space="preserve">        0          </w:t>
      </w:r>
      <w:proofErr w:type="spellStart"/>
      <w:r w:rsidRPr="00AD5932">
        <w:rPr>
          <w:rFonts w:ascii="Courier New" w:hAnsi="Courier New" w:cs="Courier New"/>
          <w:sz w:val="16"/>
          <w:szCs w:val="16"/>
        </w:rPr>
        <w:t>0</w:t>
      </w:r>
      <w:proofErr w:type="spellEnd"/>
      <w:r w:rsidRPr="00AD5932">
        <w:rPr>
          <w:rFonts w:ascii="Courier New" w:hAnsi="Courier New" w:cs="Courier New"/>
          <w:sz w:val="16"/>
          <w:szCs w:val="16"/>
        </w:rPr>
        <w:t xml:space="preserve">        1 |</w:t>
      </w:r>
    </w:p>
    <w:p w14:paraId="3E788442"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30. </w:t>
      </w:r>
      <w:proofErr w:type="gramStart"/>
      <w:r w:rsidRPr="00AD5932">
        <w:rPr>
          <w:rFonts w:ascii="Courier New" w:hAnsi="Courier New" w:cs="Courier New"/>
          <w:sz w:val="16"/>
          <w:szCs w:val="16"/>
        </w:rPr>
        <w:t>|      1</w:t>
      </w:r>
      <w:proofErr w:type="gramEnd"/>
      <w:r w:rsidRPr="00AD5932">
        <w:rPr>
          <w:rFonts w:ascii="Courier New" w:hAnsi="Courier New" w:cs="Courier New"/>
          <w:sz w:val="16"/>
          <w:szCs w:val="16"/>
        </w:rPr>
        <w:t xml:space="preserve">        0          </w:t>
      </w:r>
      <w:proofErr w:type="spellStart"/>
      <w:r w:rsidRPr="00AD5932">
        <w:rPr>
          <w:rFonts w:ascii="Courier New" w:hAnsi="Courier New" w:cs="Courier New"/>
          <w:sz w:val="16"/>
          <w:szCs w:val="16"/>
        </w:rPr>
        <w:t>0</w:t>
      </w:r>
      <w:proofErr w:type="spellEnd"/>
      <w:r w:rsidRPr="00AD5932">
        <w:rPr>
          <w:rFonts w:ascii="Courier New" w:hAnsi="Courier New" w:cs="Courier New"/>
          <w:sz w:val="16"/>
          <w:szCs w:val="16"/>
        </w:rPr>
        <w:t xml:space="preserve">        1 |</w:t>
      </w:r>
    </w:p>
    <w:p w14:paraId="3076B770"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556806E6"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31. | .66649   .33351          0   .66649 |</w:t>
      </w:r>
    </w:p>
    <w:p w14:paraId="12DD7CC6"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32. </w:t>
      </w:r>
      <w:proofErr w:type="gramStart"/>
      <w:r w:rsidRPr="00AD5932">
        <w:rPr>
          <w:rFonts w:ascii="Courier New" w:hAnsi="Courier New" w:cs="Courier New"/>
          <w:sz w:val="16"/>
          <w:szCs w:val="16"/>
        </w:rPr>
        <w:t>|      1</w:t>
      </w:r>
      <w:proofErr w:type="gramEnd"/>
      <w:r w:rsidRPr="00AD5932">
        <w:rPr>
          <w:rFonts w:ascii="Courier New" w:hAnsi="Courier New" w:cs="Courier New"/>
          <w:sz w:val="16"/>
          <w:szCs w:val="16"/>
        </w:rPr>
        <w:t xml:space="preserve">        0          </w:t>
      </w:r>
      <w:proofErr w:type="spellStart"/>
      <w:r w:rsidRPr="00AD5932">
        <w:rPr>
          <w:rFonts w:ascii="Courier New" w:hAnsi="Courier New" w:cs="Courier New"/>
          <w:sz w:val="16"/>
          <w:szCs w:val="16"/>
        </w:rPr>
        <w:t>0</w:t>
      </w:r>
      <w:proofErr w:type="spellEnd"/>
      <w:r w:rsidRPr="00AD5932">
        <w:rPr>
          <w:rFonts w:ascii="Courier New" w:hAnsi="Courier New" w:cs="Courier New"/>
          <w:sz w:val="16"/>
          <w:szCs w:val="16"/>
        </w:rPr>
        <w:t xml:space="preserve">        1 |</w:t>
      </w:r>
    </w:p>
    <w:p w14:paraId="56087BE3"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33. | .66852   .33148          0   .66852 |</w:t>
      </w:r>
    </w:p>
    <w:p w14:paraId="1E85AA01"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34. </w:t>
      </w:r>
      <w:proofErr w:type="gramStart"/>
      <w:r w:rsidRPr="00AD5932">
        <w:rPr>
          <w:rFonts w:ascii="Courier New" w:hAnsi="Courier New" w:cs="Courier New"/>
          <w:sz w:val="16"/>
          <w:szCs w:val="16"/>
        </w:rPr>
        <w:t>|      1</w:t>
      </w:r>
      <w:proofErr w:type="gramEnd"/>
      <w:r w:rsidRPr="00AD5932">
        <w:rPr>
          <w:rFonts w:ascii="Courier New" w:hAnsi="Courier New" w:cs="Courier New"/>
          <w:sz w:val="16"/>
          <w:szCs w:val="16"/>
        </w:rPr>
        <w:t xml:space="preserve">        0          </w:t>
      </w:r>
      <w:proofErr w:type="spellStart"/>
      <w:r w:rsidRPr="00AD5932">
        <w:rPr>
          <w:rFonts w:ascii="Courier New" w:hAnsi="Courier New" w:cs="Courier New"/>
          <w:sz w:val="16"/>
          <w:szCs w:val="16"/>
        </w:rPr>
        <w:t>0</w:t>
      </w:r>
      <w:proofErr w:type="spellEnd"/>
      <w:r w:rsidRPr="00AD5932">
        <w:rPr>
          <w:rFonts w:ascii="Courier New" w:hAnsi="Courier New" w:cs="Courier New"/>
          <w:sz w:val="16"/>
          <w:szCs w:val="16"/>
        </w:rPr>
        <w:t xml:space="preserve">        1 |</w:t>
      </w:r>
    </w:p>
    <w:p w14:paraId="08D7A97B"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35. | .43778   .56222         10   .56222 |</w:t>
      </w:r>
    </w:p>
    <w:p w14:paraId="548D813D"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53A3EBC8"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36. | .66603   .33397          0   .66603 |</w:t>
      </w:r>
    </w:p>
    <w:p w14:paraId="529943B4"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37. | .10872   .89128         10   .89128 |</w:t>
      </w:r>
    </w:p>
    <w:p w14:paraId="5CC72762"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38. | .66744   .33256         10   .33256 |</w:t>
      </w:r>
    </w:p>
    <w:p w14:paraId="5F3EB005"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39. |  .1767    .8233         10    .8233 |</w:t>
      </w:r>
    </w:p>
    <w:p w14:paraId="02F38C5B"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40. </w:t>
      </w:r>
      <w:proofErr w:type="gramStart"/>
      <w:r w:rsidRPr="00AD5932">
        <w:rPr>
          <w:rFonts w:ascii="Courier New" w:hAnsi="Courier New" w:cs="Courier New"/>
          <w:sz w:val="16"/>
          <w:szCs w:val="16"/>
        </w:rPr>
        <w:t>|      1</w:t>
      </w:r>
      <w:proofErr w:type="gramEnd"/>
      <w:r w:rsidRPr="00AD5932">
        <w:rPr>
          <w:rFonts w:ascii="Courier New" w:hAnsi="Courier New" w:cs="Courier New"/>
          <w:sz w:val="16"/>
          <w:szCs w:val="16"/>
        </w:rPr>
        <w:t xml:space="preserve">        0          </w:t>
      </w:r>
      <w:proofErr w:type="spellStart"/>
      <w:r w:rsidRPr="00AD5932">
        <w:rPr>
          <w:rFonts w:ascii="Courier New" w:hAnsi="Courier New" w:cs="Courier New"/>
          <w:sz w:val="16"/>
          <w:szCs w:val="16"/>
        </w:rPr>
        <w:t>0</w:t>
      </w:r>
      <w:proofErr w:type="spellEnd"/>
      <w:r w:rsidRPr="00AD5932">
        <w:rPr>
          <w:rFonts w:ascii="Courier New" w:hAnsi="Courier New" w:cs="Courier New"/>
          <w:sz w:val="16"/>
          <w:szCs w:val="16"/>
        </w:rPr>
        <w:t xml:space="preserve">        1 |</w:t>
      </w:r>
    </w:p>
    <w:p w14:paraId="545C3F0C"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71EB8DD8"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41. | .28067   .71933          0   .28067 |</w:t>
      </w:r>
    </w:p>
    <w:p w14:paraId="74AD8A2E"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42. | .66704   .33296         10   .33296 |</w:t>
      </w:r>
    </w:p>
    <w:p w14:paraId="409B0A83"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43. </w:t>
      </w:r>
      <w:proofErr w:type="gramStart"/>
      <w:r w:rsidRPr="00AD5932">
        <w:rPr>
          <w:rFonts w:ascii="Courier New" w:hAnsi="Courier New" w:cs="Courier New"/>
          <w:sz w:val="16"/>
          <w:szCs w:val="16"/>
        </w:rPr>
        <w:t>|      1</w:t>
      </w:r>
      <w:proofErr w:type="gramEnd"/>
      <w:r w:rsidRPr="00AD5932">
        <w:rPr>
          <w:rFonts w:ascii="Courier New" w:hAnsi="Courier New" w:cs="Courier New"/>
          <w:sz w:val="16"/>
          <w:szCs w:val="16"/>
        </w:rPr>
        <w:t xml:space="preserve">        0          </w:t>
      </w:r>
      <w:proofErr w:type="spellStart"/>
      <w:r w:rsidRPr="00AD5932">
        <w:rPr>
          <w:rFonts w:ascii="Courier New" w:hAnsi="Courier New" w:cs="Courier New"/>
          <w:sz w:val="16"/>
          <w:szCs w:val="16"/>
        </w:rPr>
        <w:t>0</w:t>
      </w:r>
      <w:proofErr w:type="spellEnd"/>
      <w:r w:rsidRPr="00AD5932">
        <w:rPr>
          <w:rFonts w:ascii="Courier New" w:hAnsi="Courier New" w:cs="Courier New"/>
          <w:sz w:val="16"/>
          <w:szCs w:val="16"/>
        </w:rPr>
        <w:t xml:space="preserve">        1 |</w:t>
      </w:r>
    </w:p>
    <w:p w14:paraId="16EF0A8D"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44. | .43753   .56247          0   .43753 |</w:t>
      </w:r>
    </w:p>
    <w:p w14:paraId="6B747738"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45. | .28233   .71767         10   .71767 |</w:t>
      </w:r>
    </w:p>
    <w:p w14:paraId="6E0EA1CB"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4261CBBA"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46. | .43833   .56167         10   .56167 |</w:t>
      </w:r>
    </w:p>
    <w:p w14:paraId="3CD17676"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47. | .10961   .89039         10   .89039 |</w:t>
      </w:r>
    </w:p>
    <w:p w14:paraId="4ABA692E"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48. | .66649   .33351          0   .66649 |</w:t>
      </w:r>
    </w:p>
    <w:p w14:paraId="6C61DB28"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49. | .43884   .56116         10   .56116 |</w:t>
      </w:r>
    </w:p>
    <w:p w14:paraId="01217862"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50. | .66807   .33193          0   .66807 |</w:t>
      </w:r>
    </w:p>
    <w:p w14:paraId="7C13FBF9"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25B67E63"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51. | .06551   .93449         10   .93449 |</w:t>
      </w:r>
    </w:p>
    <w:p w14:paraId="651B75CD"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52. | .10961   .89039         10   .89039 |</w:t>
      </w:r>
    </w:p>
    <w:p w14:paraId="69833181"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53. | .17592   .82408         10   .82408 |</w:t>
      </w:r>
    </w:p>
    <w:p w14:paraId="690F219D"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54. </w:t>
      </w:r>
      <w:proofErr w:type="gramStart"/>
      <w:r w:rsidRPr="00AD5932">
        <w:rPr>
          <w:rFonts w:ascii="Courier New" w:hAnsi="Courier New" w:cs="Courier New"/>
          <w:sz w:val="16"/>
          <w:szCs w:val="16"/>
        </w:rPr>
        <w:t>|      1</w:t>
      </w:r>
      <w:proofErr w:type="gramEnd"/>
      <w:r w:rsidRPr="00AD5932">
        <w:rPr>
          <w:rFonts w:ascii="Courier New" w:hAnsi="Courier New" w:cs="Courier New"/>
          <w:sz w:val="16"/>
          <w:szCs w:val="16"/>
        </w:rPr>
        <w:t xml:space="preserve">        0          </w:t>
      </w:r>
      <w:proofErr w:type="spellStart"/>
      <w:r w:rsidRPr="00AD5932">
        <w:rPr>
          <w:rFonts w:ascii="Courier New" w:hAnsi="Courier New" w:cs="Courier New"/>
          <w:sz w:val="16"/>
          <w:szCs w:val="16"/>
        </w:rPr>
        <w:t>0</w:t>
      </w:r>
      <w:proofErr w:type="spellEnd"/>
      <w:r w:rsidRPr="00AD5932">
        <w:rPr>
          <w:rFonts w:ascii="Courier New" w:hAnsi="Courier New" w:cs="Courier New"/>
          <w:sz w:val="16"/>
          <w:szCs w:val="16"/>
        </w:rPr>
        <w:t xml:space="preserve">        1 |</w:t>
      </w:r>
    </w:p>
    <w:p w14:paraId="048978A1"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55. | .43682   .56318         10   .56318 |</w:t>
      </w:r>
    </w:p>
    <w:p w14:paraId="28E55DE1"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024F4CB8"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56. | .43682   .56318         10   .56318 |</w:t>
      </w:r>
    </w:p>
    <w:p w14:paraId="373EE95D"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57. </w:t>
      </w:r>
      <w:proofErr w:type="gramStart"/>
      <w:r w:rsidRPr="00AD5932">
        <w:rPr>
          <w:rFonts w:ascii="Courier New" w:hAnsi="Courier New" w:cs="Courier New"/>
          <w:sz w:val="16"/>
          <w:szCs w:val="16"/>
        </w:rPr>
        <w:t>|      1</w:t>
      </w:r>
      <w:proofErr w:type="gramEnd"/>
      <w:r w:rsidRPr="00AD5932">
        <w:rPr>
          <w:rFonts w:ascii="Courier New" w:hAnsi="Courier New" w:cs="Courier New"/>
          <w:sz w:val="16"/>
          <w:szCs w:val="16"/>
        </w:rPr>
        <w:t xml:space="preserve">        0          </w:t>
      </w:r>
      <w:proofErr w:type="spellStart"/>
      <w:r w:rsidRPr="00AD5932">
        <w:rPr>
          <w:rFonts w:ascii="Courier New" w:hAnsi="Courier New" w:cs="Courier New"/>
          <w:sz w:val="16"/>
          <w:szCs w:val="16"/>
        </w:rPr>
        <w:t>0</w:t>
      </w:r>
      <w:proofErr w:type="spellEnd"/>
      <w:r w:rsidRPr="00AD5932">
        <w:rPr>
          <w:rFonts w:ascii="Courier New" w:hAnsi="Courier New" w:cs="Courier New"/>
          <w:sz w:val="16"/>
          <w:szCs w:val="16"/>
        </w:rPr>
        <w:t xml:space="preserve">        1 |</w:t>
      </w:r>
    </w:p>
    <w:p w14:paraId="038B6950"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58. | .17511   .82489          0   .17511 |</w:t>
      </w:r>
    </w:p>
    <w:p w14:paraId="1653C1FC"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59. | .28091   .71909         10   .71909 |</w:t>
      </w:r>
    </w:p>
    <w:p w14:paraId="2645A290"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60. | .66649   .33351          0   .66649 |</w:t>
      </w:r>
    </w:p>
    <w:p w14:paraId="587A22C3"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6094725F"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61. </w:t>
      </w:r>
      <w:proofErr w:type="gramStart"/>
      <w:r w:rsidRPr="00AD5932">
        <w:rPr>
          <w:rFonts w:ascii="Courier New" w:hAnsi="Courier New" w:cs="Courier New"/>
          <w:sz w:val="16"/>
          <w:szCs w:val="16"/>
        </w:rPr>
        <w:t>|      1</w:t>
      </w:r>
      <w:proofErr w:type="gramEnd"/>
      <w:r w:rsidRPr="00AD5932">
        <w:rPr>
          <w:rFonts w:ascii="Courier New" w:hAnsi="Courier New" w:cs="Courier New"/>
          <w:sz w:val="16"/>
          <w:szCs w:val="16"/>
        </w:rPr>
        <w:t xml:space="preserve">        0          </w:t>
      </w:r>
      <w:proofErr w:type="spellStart"/>
      <w:r w:rsidRPr="00AD5932">
        <w:rPr>
          <w:rFonts w:ascii="Courier New" w:hAnsi="Courier New" w:cs="Courier New"/>
          <w:sz w:val="16"/>
          <w:szCs w:val="16"/>
        </w:rPr>
        <w:t>0</w:t>
      </w:r>
      <w:proofErr w:type="spellEnd"/>
      <w:r w:rsidRPr="00AD5932">
        <w:rPr>
          <w:rFonts w:ascii="Courier New" w:hAnsi="Courier New" w:cs="Courier New"/>
          <w:sz w:val="16"/>
          <w:szCs w:val="16"/>
        </w:rPr>
        <w:t xml:space="preserve">        1 |</w:t>
      </w:r>
    </w:p>
    <w:p w14:paraId="39F4970E"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62. </w:t>
      </w:r>
      <w:proofErr w:type="gramStart"/>
      <w:r w:rsidRPr="00AD5932">
        <w:rPr>
          <w:rFonts w:ascii="Courier New" w:hAnsi="Courier New" w:cs="Courier New"/>
          <w:sz w:val="16"/>
          <w:szCs w:val="16"/>
        </w:rPr>
        <w:t>|      1</w:t>
      </w:r>
      <w:proofErr w:type="gramEnd"/>
      <w:r w:rsidRPr="00AD5932">
        <w:rPr>
          <w:rFonts w:ascii="Courier New" w:hAnsi="Courier New" w:cs="Courier New"/>
          <w:sz w:val="16"/>
          <w:szCs w:val="16"/>
        </w:rPr>
        <w:t xml:space="preserve">        0          </w:t>
      </w:r>
      <w:proofErr w:type="spellStart"/>
      <w:r w:rsidRPr="00AD5932">
        <w:rPr>
          <w:rFonts w:ascii="Courier New" w:hAnsi="Courier New" w:cs="Courier New"/>
          <w:sz w:val="16"/>
          <w:szCs w:val="16"/>
        </w:rPr>
        <w:t>0</w:t>
      </w:r>
      <w:proofErr w:type="spellEnd"/>
      <w:r w:rsidRPr="00AD5932">
        <w:rPr>
          <w:rFonts w:ascii="Courier New" w:hAnsi="Courier New" w:cs="Courier New"/>
          <w:sz w:val="16"/>
          <w:szCs w:val="16"/>
        </w:rPr>
        <w:t xml:space="preserve">        1 |</w:t>
      </w:r>
    </w:p>
    <w:p w14:paraId="7753C72E"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63. </w:t>
      </w:r>
      <w:proofErr w:type="gramStart"/>
      <w:r w:rsidRPr="00AD5932">
        <w:rPr>
          <w:rFonts w:ascii="Courier New" w:hAnsi="Courier New" w:cs="Courier New"/>
          <w:sz w:val="16"/>
          <w:szCs w:val="16"/>
        </w:rPr>
        <w:t>|      1</w:t>
      </w:r>
      <w:proofErr w:type="gramEnd"/>
      <w:r w:rsidRPr="00AD5932">
        <w:rPr>
          <w:rFonts w:ascii="Courier New" w:hAnsi="Courier New" w:cs="Courier New"/>
          <w:sz w:val="16"/>
          <w:szCs w:val="16"/>
        </w:rPr>
        <w:t xml:space="preserve">        0          </w:t>
      </w:r>
      <w:proofErr w:type="spellStart"/>
      <w:r w:rsidRPr="00AD5932">
        <w:rPr>
          <w:rFonts w:ascii="Courier New" w:hAnsi="Courier New" w:cs="Courier New"/>
          <w:sz w:val="16"/>
          <w:szCs w:val="16"/>
        </w:rPr>
        <w:t>0</w:t>
      </w:r>
      <w:proofErr w:type="spellEnd"/>
      <w:r w:rsidRPr="00AD5932">
        <w:rPr>
          <w:rFonts w:ascii="Courier New" w:hAnsi="Courier New" w:cs="Courier New"/>
          <w:sz w:val="16"/>
          <w:szCs w:val="16"/>
        </w:rPr>
        <w:t xml:space="preserve">        1 |</w:t>
      </w:r>
    </w:p>
    <w:p w14:paraId="640D1A68"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64. </w:t>
      </w:r>
      <w:proofErr w:type="gramStart"/>
      <w:r w:rsidRPr="00AD5932">
        <w:rPr>
          <w:rFonts w:ascii="Courier New" w:hAnsi="Courier New" w:cs="Courier New"/>
          <w:sz w:val="16"/>
          <w:szCs w:val="16"/>
        </w:rPr>
        <w:t>|      1</w:t>
      </w:r>
      <w:proofErr w:type="gramEnd"/>
      <w:r w:rsidRPr="00AD5932">
        <w:rPr>
          <w:rFonts w:ascii="Courier New" w:hAnsi="Courier New" w:cs="Courier New"/>
          <w:sz w:val="16"/>
          <w:szCs w:val="16"/>
        </w:rPr>
        <w:t xml:space="preserve">        0          </w:t>
      </w:r>
      <w:proofErr w:type="spellStart"/>
      <w:r w:rsidRPr="00AD5932">
        <w:rPr>
          <w:rFonts w:ascii="Courier New" w:hAnsi="Courier New" w:cs="Courier New"/>
          <w:sz w:val="16"/>
          <w:szCs w:val="16"/>
        </w:rPr>
        <w:t>0</w:t>
      </w:r>
      <w:proofErr w:type="spellEnd"/>
      <w:r w:rsidRPr="00AD5932">
        <w:rPr>
          <w:rFonts w:ascii="Courier New" w:hAnsi="Courier New" w:cs="Courier New"/>
          <w:sz w:val="16"/>
          <w:szCs w:val="16"/>
        </w:rPr>
        <w:t xml:space="preserve">        1 |</w:t>
      </w:r>
    </w:p>
    <w:p w14:paraId="65BAFACB"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65. |  .1767    .8233         10    .8233 |</w:t>
      </w:r>
    </w:p>
    <w:p w14:paraId="513436FB"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5B2E10FA"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66. </w:t>
      </w:r>
      <w:proofErr w:type="gramStart"/>
      <w:r w:rsidRPr="00AD5932">
        <w:rPr>
          <w:rFonts w:ascii="Courier New" w:hAnsi="Courier New" w:cs="Courier New"/>
          <w:sz w:val="16"/>
          <w:szCs w:val="16"/>
        </w:rPr>
        <w:t>|      1</w:t>
      </w:r>
      <w:proofErr w:type="gramEnd"/>
      <w:r w:rsidRPr="00AD5932">
        <w:rPr>
          <w:rFonts w:ascii="Courier New" w:hAnsi="Courier New" w:cs="Courier New"/>
          <w:sz w:val="16"/>
          <w:szCs w:val="16"/>
        </w:rPr>
        <w:t xml:space="preserve">        0          </w:t>
      </w:r>
      <w:proofErr w:type="spellStart"/>
      <w:r w:rsidRPr="00AD5932">
        <w:rPr>
          <w:rFonts w:ascii="Courier New" w:hAnsi="Courier New" w:cs="Courier New"/>
          <w:sz w:val="16"/>
          <w:szCs w:val="16"/>
        </w:rPr>
        <w:t>0</w:t>
      </w:r>
      <w:proofErr w:type="spellEnd"/>
      <w:r w:rsidRPr="00AD5932">
        <w:rPr>
          <w:rFonts w:ascii="Courier New" w:hAnsi="Courier New" w:cs="Courier New"/>
          <w:sz w:val="16"/>
          <w:szCs w:val="16"/>
        </w:rPr>
        <w:t xml:space="preserve">        1 |</w:t>
      </w:r>
    </w:p>
    <w:p w14:paraId="114E1FD7"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67. </w:t>
      </w:r>
      <w:proofErr w:type="gramStart"/>
      <w:r w:rsidRPr="00AD5932">
        <w:rPr>
          <w:rFonts w:ascii="Courier New" w:hAnsi="Courier New" w:cs="Courier New"/>
          <w:sz w:val="16"/>
          <w:szCs w:val="16"/>
        </w:rPr>
        <w:t>|      1</w:t>
      </w:r>
      <w:proofErr w:type="gramEnd"/>
      <w:r w:rsidRPr="00AD5932">
        <w:rPr>
          <w:rFonts w:ascii="Courier New" w:hAnsi="Courier New" w:cs="Courier New"/>
          <w:sz w:val="16"/>
          <w:szCs w:val="16"/>
        </w:rPr>
        <w:t xml:space="preserve">        0          </w:t>
      </w:r>
      <w:proofErr w:type="spellStart"/>
      <w:r w:rsidRPr="00AD5932">
        <w:rPr>
          <w:rFonts w:ascii="Courier New" w:hAnsi="Courier New" w:cs="Courier New"/>
          <w:sz w:val="16"/>
          <w:szCs w:val="16"/>
        </w:rPr>
        <w:t>0</w:t>
      </w:r>
      <w:proofErr w:type="spellEnd"/>
      <w:r w:rsidRPr="00AD5932">
        <w:rPr>
          <w:rFonts w:ascii="Courier New" w:hAnsi="Courier New" w:cs="Courier New"/>
          <w:sz w:val="16"/>
          <w:szCs w:val="16"/>
        </w:rPr>
        <w:t xml:space="preserve">        1 |</w:t>
      </w:r>
    </w:p>
    <w:p w14:paraId="7D28267C"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68. </w:t>
      </w:r>
      <w:proofErr w:type="gramStart"/>
      <w:r w:rsidRPr="00AD5932">
        <w:rPr>
          <w:rFonts w:ascii="Courier New" w:hAnsi="Courier New" w:cs="Courier New"/>
          <w:sz w:val="16"/>
          <w:szCs w:val="16"/>
        </w:rPr>
        <w:t>|      1</w:t>
      </w:r>
      <w:proofErr w:type="gramEnd"/>
      <w:r w:rsidRPr="00AD5932">
        <w:rPr>
          <w:rFonts w:ascii="Courier New" w:hAnsi="Courier New" w:cs="Courier New"/>
          <w:sz w:val="16"/>
          <w:szCs w:val="16"/>
        </w:rPr>
        <w:t xml:space="preserve">        0          </w:t>
      </w:r>
      <w:proofErr w:type="spellStart"/>
      <w:r w:rsidRPr="00AD5932">
        <w:rPr>
          <w:rFonts w:ascii="Courier New" w:hAnsi="Courier New" w:cs="Courier New"/>
          <w:sz w:val="16"/>
          <w:szCs w:val="16"/>
        </w:rPr>
        <w:t>0</w:t>
      </w:r>
      <w:proofErr w:type="spellEnd"/>
      <w:r w:rsidRPr="00AD5932">
        <w:rPr>
          <w:rFonts w:ascii="Courier New" w:hAnsi="Courier New" w:cs="Courier New"/>
          <w:sz w:val="16"/>
          <w:szCs w:val="16"/>
        </w:rPr>
        <w:t xml:space="preserve">        1 |</w:t>
      </w:r>
    </w:p>
    <w:p w14:paraId="085969C6"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69. |  .1774    .8226         10    .8226 |</w:t>
      </w:r>
    </w:p>
    <w:p w14:paraId="693B74D1"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70. </w:t>
      </w:r>
      <w:proofErr w:type="gramStart"/>
      <w:r w:rsidRPr="00AD5932">
        <w:rPr>
          <w:rFonts w:ascii="Courier New" w:hAnsi="Courier New" w:cs="Courier New"/>
          <w:sz w:val="16"/>
          <w:szCs w:val="16"/>
        </w:rPr>
        <w:t>|      1</w:t>
      </w:r>
      <w:proofErr w:type="gramEnd"/>
      <w:r w:rsidRPr="00AD5932">
        <w:rPr>
          <w:rFonts w:ascii="Courier New" w:hAnsi="Courier New" w:cs="Courier New"/>
          <w:sz w:val="16"/>
          <w:szCs w:val="16"/>
        </w:rPr>
        <w:t xml:space="preserve">        0          </w:t>
      </w:r>
      <w:proofErr w:type="spellStart"/>
      <w:r w:rsidRPr="00AD5932">
        <w:rPr>
          <w:rFonts w:ascii="Courier New" w:hAnsi="Courier New" w:cs="Courier New"/>
          <w:sz w:val="16"/>
          <w:szCs w:val="16"/>
        </w:rPr>
        <w:t>0</w:t>
      </w:r>
      <w:proofErr w:type="spellEnd"/>
      <w:r w:rsidRPr="00AD5932">
        <w:rPr>
          <w:rFonts w:ascii="Courier New" w:hAnsi="Courier New" w:cs="Courier New"/>
          <w:sz w:val="16"/>
          <w:szCs w:val="16"/>
        </w:rPr>
        <w:t xml:space="preserve">        1 |</w:t>
      </w:r>
    </w:p>
    <w:p w14:paraId="28FD765B"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1EB24146"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71. </w:t>
      </w:r>
      <w:proofErr w:type="gramStart"/>
      <w:r w:rsidRPr="00AD5932">
        <w:rPr>
          <w:rFonts w:ascii="Courier New" w:hAnsi="Courier New" w:cs="Courier New"/>
          <w:sz w:val="16"/>
          <w:szCs w:val="16"/>
        </w:rPr>
        <w:t>|      1</w:t>
      </w:r>
      <w:proofErr w:type="gramEnd"/>
      <w:r w:rsidRPr="00AD5932">
        <w:rPr>
          <w:rFonts w:ascii="Courier New" w:hAnsi="Courier New" w:cs="Courier New"/>
          <w:sz w:val="16"/>
          <w:szCs w:val="16"/>
        </w:rPr>
        <w:t xml:space="preserve">        0          </w:t>
      </w:r>
      <w:proofErr w:type="spellStart"/>
      <w:r w:rsidRPr="00AD5932">
        <w:rPr>
          <w:rFonts w:ascii="Courier New" w:hAnsi="Courier New" w:cs="Courier New"/>
          <w:sz w:val="16"/>
          <w:szCs w:val="16"/>
        </w:rPr>
        <w:t>0</w:t>
      </w:r>
      <w:proofErr w:type="spellEnd"/>
      <w:r w:rsidRPr="00AD5932">
        <w:rPr>
          <w:rFonts w:ascii="Courier New" w:hAnsi="Courier New" w:cs="Courier New"/>
          <w:sz w:val="16"/>
          <w:szCs w:val="16"/>
        </w:rPr>
        <w:t xml:space="preserve">        1 |</w:t>
      </w:r>
    </w:p>
    <w:p w14:paraId="377EE775"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72. | .17601   .82399          0   .17601 |</w:t>
      </w:r>
    </w:p>
    <w:p w14:paraId="1A8242DB"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73. | .66704   .33296         10   .33296 |</w:t>
      </w:r>
    </w:p>
    <w:p w14:paraId="124B8CC0"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74. </w:t>
      </w:r>
      <w:proofErr w:type="gramStart"/>
      <w:r w:rsidRPr="00AD5932">
        <w:rPr>
          <w:rFonts w:ascii="Courier New" w:hAnsi="Courier New" w:cs="Courier New"/>
          <w:sz w:val="16"/>
          <w:szCs w:val="16"/>
        </w:rPr>
        <w:t>|      1</w:t>
      </w:r>
      <w:proofErr w:type="gramEnd"/>
      <w:r w:rsidRPr="00AD5932">
        <w:rPr>
          <w:rFonts w:ascii="Courier New" w:hAnsi="Courier New" w:cs="Courier New"/>
          <w:sz w:val="16"/>
          <w:szCs w:val="16"/>
        </w:rPr>
        <w:t xml:space="preserve">        0          </w:t>
      </w:r>
      <w:proofErr w:type="spellStart"/>
      <w:r w:rsidRPr="00AD5932">
        <w:rPr>
          <w:rFonts w:ascii="Courier New" w:hAnsi="Courier New" w:cs="Courier New"/>
          <w:sz w:val="16"/>
          <w:szCs w:val="16"/>
        </w:rPr>
        <w:t>0</w:t>
      </w:r>
      <w:proofErr w:type="spellEnd"/>
      <w:r w:rsidRPr="00AD5932">
        <w:rPr>
          <w:rFonts w:ascii="Courier New" w:hAnsi="Courier New" w:cs="Courier New"/>
          <w:sz w:val="16"/>
          <w:szCs w:val="16"/>
        </w:rPr>
        <w:t xml:space="preserve">        1 |</w:t>
      </w:r>
    </w:p>
    <w:p w14:paraId="77635646"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75. | .66929   .33071         10   .33071 |</w:t>
      </w:r>
    </w:p>
    <w:p w14:paraId="38F1A1EF"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28DE13E2"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76. | .10826   .89174          0   .10826 |</w:t>
      </w:r>
    </w:p>
    <w:p w14:paraId="6AAD9892"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77. </w:t>
      </w:r>
      <w:proofErr w:type="gramStart"/>
      <w:r w:rsidRPr="00AD5932">
        <w:rPr>
          <w:rFonts w:ascii="Courier New" w:hAnsi="Courier New" w:cs="Courier New"/>
          <w:sz w:val="16"/>
          <w:szCs w:val="16"/>
        </w:rPr>
        <w:t>|      1</w:t>
      </w:r>
      <w:proofErr w:type="gramEnd"/>
      <w:r w:rsidRPr="00AD5932">
        <w:rPr>
          <w:rFonts w:ascii="Courier New" w:hAnsi="Courier New" w:cs="Courier New"/>
          <w:sz w:val="16"/>
          <w:szCs w:val="16"/>
        </w:rPr>
        <w:t xml:space="preserve">        0          </w:t>
      </w:r>
      <w:proofErr w:type="spellStart"/>
      <w:r w:rsidRPr="00AD5932">
        <w:rPr>
          <w:rFonts w:ascii="Courier New" w:hAnsi="Courier New" w:cs="Courier New"/>
          <w:sz w:val="16"/>
          <w:szCs w:val="16"/>
        </w:rPr>
        <w:t>0</w:t>
      </w:r>
      <w:proofErr w:type="spellEnd"/>
      <w:r w:rsidRPr="00AD5932">
        <w:rPr>
          <w:rFonts w:ascii="Courier New" w:hAnsi="Courier New" w:cs="Courier New"/>
          <w:sz w:val="16"/>
          <w:szCs w:val="16"/>
        </w:rPr>
        <w:t xml:space="preserve">        1 |</w:t>
      </w:r>
    </w:p>
    <w:p w14:paraId="20C30038"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78. </w:t>
      </w:r>
      <w:proofErr w:type="gramStart"/>
      <w:r w:rsidRPr="00AD5932">
        <w:rPr>
          <w:rFonts w:ascii="Courier New" w:hAnsi="Courier New" w:cs="Courier New"/>
          <w:sz w:val="16"/>
          <w:szCs w:val="16"/>
        </w:rPr>
        <w:t>|      1</w:t>
      </w:r>
      <w:proofErr w:type="gramEnd"/>
      <w:r w:rsidRPr="00AD5932">
        <w:rPr>
          <w:rFonts w:ascii="Courier New" w:hAnsi="Courier New" w:cs="Courier New"/>
          <w:sz w:val="16"/>
          <w:szCs w:val="16"/>
        </w:rPr>
        <w:t xml:space="preserve">        0          </w:t>
      </w:r>
      <w:proofErr w:type="spellStart"/>
      <w:r w:rsidRPr="00AD5932">
        <w:rPr>
          <w:rFonts w:ascii="Courier New" w:hAnsi="Courier New" w:cs="Courier New"/>
          <w:sz w:val="16"/>
          <w:szCs w:val="16"/>
        </w:rPr>
        <w:t>0</w:t>
      </w:r>
      <w:proofErr w:type="spellEnd"/>
      <w:r w:rsidRPr="00AD5932">
        <w:rPr>
          <w:rFonts w:ascii="Courier New" w:hAnsi="Courier New" w:cs="Courier New"/>
          <w:sz w:val="16"/>
          <w:szCs w:val="16"/>
        </w:rPr>
        <w:t xml:space="preserve">        1 |</w:t>
      </w:r>
    </w:p>
    <w:p w14:paraId="73EC1C63"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79. </w:t>
      </w:r>
      <w:proofErr w:type="gramStart"/>
      <w:r w:rsidRPr="00AD5932">
        <w:rPr>
          <w:rFonts w:ascii="Courier New" w:hAnsi="Courier New" w:cs="Courier New"/>
          <w:sz w:val="16"/>
          <w:szCs w:val="16"/>
        </w:rPr>
        <w:t>|      1</w:t>
      </w:r>
      <w:proofErr w:type="gramEnd"/>
      <w:r w:rsidRPr="00AD5932">
        <w:rPr>
          <w:rFonts w:ascii="Courier New" w:hAnsi="Courier New" w:cs="Courier New"/>
          <w:sz w:val="16"/>
          <w:szCs w:val="16"/>
        </w:rPr>
        <w:t xml:space="preserve">        0          </w:t>
      </w:r>
      <w:proofErr w:type="spellStart"/>
      <w:r w:rsidRPr="00AD5932">
        <w:rPr>
          <w:rFonts w:ascii="Courier New" w:hAnsi="Courier New" w:cs="Courier New"/>
          <w:sz w:val="16"/>
          <w:szCs w:val="16"/>
        </w:rPr>
        <w:t>0</w:t>
      </w:r>
      <w:proofErr w:type="spellEnd"/>
      <w:r w:rsidRPr="00AD5932">
        <w:rPr>
          <w:rFonts w:ascii="Courier New" w:hAnsi="Courier New" w:cs="Courier New"/>
          <w:sz w:val="16"/>
          <w:szCs w:val="16"/>
        </w:rPr>
        <w:t xml:space="preserve">        1 |</w:t>
      </w:r>
    </w:p>
    <w:p w14:paraId="4409FD12"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80. </w:t>
      </w:r>
      <w:proofErr w:type="gramStart"/>
      <w:r w:rsidRPr="00AD5932">
        <w:rPr>
          <w:rFonts w:ascii="Courier New" w:hAnsi="Courier New" w:cs="Courier New"/>
          <w:sz w:val="16"/>
          <w:szCs w:val="16"/>
        </w:rPr>
        <w:t>|      1</w:t>
      </w:r>
      <w:proofErr w:type="gramEnd"/>
      <w:r w:rsidRPr="00AD5932">
        <w:rPr>
          <w:rFonts w:ascii="Courier New" w:hAnsi="Courier New" w:cs="Courier New"/>
          <w:sz w:val="16"/>
          <w:szCs w:val="16"/>
        </w:rPr>
        <w:t xml:space="preserve">        0          </w:t>
      </w:r>
      <w:proofErr w:type="spellStart"/>
      <w:r w:rsidRPr="00AD5932">
        <w:rPr>
          <w:rFonts w:ascii="Courier New" w:hAnsi="Courier New" w:cs="Courier New"/>
          <w:sz w:val="16"/>
          <w:szCs w:val="16"/>
        </w:rPr>
        <w:t>0</w:t>
      </w:r>
      <w:proofErr w:type="spellEnd"/>
      <w:r w:rsidRPr="00AD5932">
        <w:rPr>
          <w:rFonts w:ascii="Courier New" w:hAnsi="Courier New" w:cs="Courier New"/>
          <w:sz w:val="16"/>
          <w:szCs w:val="16"/>
        </w:rPr>
        <w:t xml:space="preserve">        1 |</w:t>
      </w:r>
    </w:p>
    <w:p w14:paraId="4E3E8629"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4FADBEF1"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81. | .43695   .56305         10   .56305 |</w:t>
      </w:r>
    </w:p>
    <w:p w14:paraId="5782FA8B"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82. | .27995   .72005          0   .27995 |</w:t>
      </w:r>
    </w:p>
    <w:p w14:paraId="56D27BEA"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83. | .43803   .56197          0   .43803 |</w:t>
      </w:r>
    </w:p>
    <w:p w14:paraId="63E89C8B"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84. </w:t>
      </w:r>
      <w:proofErr w:type="gramStart"/>
      <w:r w:rsidRPr="00AD5932">
        <w:rPr>
          <w:rFonts w:ascii="Courier New" w:hAnsi="Courier New" w:cs="Courier New"/>
          <w:sz w:val="16"/>
          <w:szCs w:val="16"/>
        </w:rPr>
        <w:t>|      1</w:t>
      </w:r>
      <w:proofErr w:type="gramEnd"/>
      <w:r w:rsidRPr="00AD5932">
        <w:rPr>
          <w:rFonts w:ascii="Courier New" w:hAnsi="Courier New" w:cs="Courier New"/>
          <w:sz w:val="16"/>
          <w:szCs w:val="16"/>
        </w:rPr>
        <w:t xml:space="preserve">        0          </w:t>
      </w:r>
      <w:proofErr w:type="spellStart"/>
      <w:r w:rsidRPr="00AD5932">
        <w:rPr>
          <w:rFonts w:ascii="Courier New" w:hAnsi="Courier New" w:cs="Courier New"/>
          <w:sz w:val="16"/>
          <w:szCs w:val="16"/>
        </w:rPr>
        <w:t>0</w:t>
      </w:r>
      <w:proofErr w:type="spellEnd"/>
      <w:r w:rsidRPr="00AD5932">
        <w:rPr>
          <w:rFonts w:ascii="Courier New" w:hAnsi="Courier New" w:cs="Courier New"/>
          <w:sz w:val="16"/>
          <w:szCs w:val="16"/>
        </w:rPr>
        <w:t xml:space="preserve">        1 |</w:t>
      </w:r>
    </w:p>
    <w:p w14:paraId="6DCA66D8"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85. | .17653   .82347         10   .82347 |</w:t>
      </w:r>
    </w:p>
    <w:p w14:paraId="08D87152"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72800C36"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86. | .43803   .56197          0   .43803 |</w:t>
      </w:r>
    </w:p>
    <w:p w14:paraId="35616103"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87. | .43803   .56197          0   .43803 |</w:t>
      </w:r>
    </w:p>
    <w:p w14:paraId="73D3916B"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88. | .43778   .56222         10   .56222 |</w:t>
      </w:r>
    </w:p>
    <w:p w14:paraId="167EB434"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89. | .43689   .56311         10   .56311 |</w:t>
      </w:r>
    </w:p>
    <w:p w14:paraId="15D3EBF6"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90. | .43713   .56287         10   .56287 |</w:t>
      </w:r>
    </w:p>
    <w:p w14:paraId="7E0FF143"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44A7A0AF"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91. | .66422   .33578          0   .66422 |</w:t>
      </w:r>
    </w:p>
    <w:p w14:paraId="6DCC3176"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92. </w:t>
      </w:r>
      <w:proofErr w:type="gramStart"/>
      <w:r w:rsidRPr="00AD5932">
        <w:rPr>
          <w:rFonts w:ascii="Courier New" w:hAnsi="Courier New" w:cs="Courier New"/>
          <w:sz w:val="16"/>
          <w:szCs w:val="16"/>
        </w:rPr>
        <w:t>|      1</w:t>
      </w:r>
      <w:proofErr w:type="gramEnd"/>
      <w:r w:rsidRPr="00AD5932">
        <w:rPr>
          <w:rFonts w:ascii="Courier New" w:hAnsi="Courier New" w:cs="Courier New"/>
          <w:sz w:val="16"/>
          <w:szCs w:val="16"/>
        </w:rPr>
        <w:t xml:space="preserve">        0          </w:t>
      </w:r>
      <w:proofErr w:type="spellStart"/>
      <w:r w:rsidRPr="00AD5932">
        <w:rPr>
          <w:rFonts w:ascii="Courier New" w:hAnsi="Courier New" w:cs="Courier New"/>
          <w:sz w:val="16"/>
          <w:szCs w:val="16"/>
        </w:rPr>
        <w:t>0</w:t>
      </w:r>
      <w:proofErr w:type="spellEnd"/>
      <w:r w:rsidRPr="00AD5932">
        <w:rPr>
          <w:rFonts w:ascii="Courier New" w:hAnsi="Courier New" w:cs="Courier New"/>
          <w:sz w:val="16"/>
          <w:szCs w:val="16"/>
        </w:rPr>
        <w:t xml:space="preserve">        1 |</w:t>
      </w:r>
    </w:p>
    <w:p w14:paraId="4D927E8B"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93. | .66825   .33175         10   .33175 |</w:t>
      </w:r>
    </w:p>
    <w:p w14:paraId="080D6BF2"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94. | .66596   .33404          0   .66596 |</w:t>
      </w:r>
    </w:p>
    <w:p w14:paraId="05F2E767"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95. | .43665   .56335         10   .56335 |</w:t>
      </w:r>
    </w:p>
    <w:p w14:paraId="52A40EA4"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7AD29A91"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96. | .43724   .56276         10   .56276 |</w:t>
      </w:r>
    </w:p>
    <w:p w14:paraId="7C80A994"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97. | .43724   .56276         10   .56276 |</w:t>
      </w:r>
    </w:p>
    <w:p w14:paraId="6EF68B2C"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98. | .66807   .33193          0   .66807 |</w:t>
      </w:r>
    </w:p>
    <w:p w14:paraId="0346134B"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99. | .43724   .56276         10   .56276 |</w:t>
      </w:r>
    </w:p>
    <w:p w14:paraId="325EE4E9"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100. | .27995   .72005          0   .27995 |</w:t>
      </w:r>
    </w:p>
    <w:p w14:paraId="7D808F1E"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47FF65E3" w14:textId="77777777" w:rsidR="00AD5932" w:rsidRPr="00AD5932" w:rsidRDefault="00AD5932" w:rsidP="00AD5932">
      <w:pPr>
        <w:spacing w:after="200"/>
        <w:contextualSpacing/>
        <w:rPr>
          <w:rFonts w:ascii="Courier New" w:hAnsi="Courier New" w:cs="Courier New"/>
          <w:sz w:val="16"/>
          <w:szCs w:val="16"/>
        </w:rPr>
      </w:pPr>
    </w:p>
    <w:p w14:paraId="2BF49633"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roofErr w:type="gramStart"/>
      <w:r w:rsidRPr="00AD5932">
        <w:rPr>
          <w:rFonts w:ascii="Courier New" w:hAnsi="Courier New" w:cs="Courier New"/>
          <w:sz w:val="16"/>
          <w:szCs w:val="16"/>
        </w:rPr>
        <w:t>drop</w:t>
      </w:r>
      <w:proofErr w:type="gramEnd"/>
      <w:r w:rsidRPr="00AD5932">
        <w:rPr>
          <w:rFonts w:ascii="Courier New" w:hAnsi="Courier New" w:cs="Courier New"/>
          <w:sz w:val="16"/>
          <w:szCs w:val="16"/>
        </w:rPr>
        <w:t xml:space="preserve"> if prob10==0</w:t>
      </w:r>
    </w:p>
    <w:p w14:paraId="6132E91C"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(29 observations deleted)</w:t>
      </w:r>
    </w:p>
    <w:p w14:paraId="7925B50E" w14:textId="77777777" w:rsidR="00AD5932" w:rsidRPr="00AD5932" w:rsidRDefault="00AD5932" w:rsidP="00AD5932">
      <w:pPr>
        <w:spacing w:after="200"/>
        <w:contextualSpacing/>
        <w:rPr>
          <w:rFonts w:ascii="Courier New" w:hAnsi="Courier New" w:cs="Courier New"/>
          <w:sz w:val="16"/>
          <w:szCs w:val="16"/>
        </w:rPr>
      </w:pPr>
    </w:p>
    <w:p w14:paraId="369FCAC7"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roofErr w:type="gramStart"/>
      <w:r w:rsidRPr="00AD5932">
        <w:rPr>
          <w:rFonts w:ascii="Courier New" w:hAnsi="Courier New" w:cs="Courier New"/>
          <w:sz w:val="16"/>
          <w:szCs w:val="16"/>
        </w:rPr>
        <w:t>list</w:t>
      </w:r>
      <w:proofErr w:type="gramEnd"/>
      <w:r w:rsidRPr="00AD5932">
        <w:rPr>
          <w:rFonts w:ascii="Courier New" w:hAnsi="Courier New" w:cs="Courier New"/>
          <w:sz w:val="16"/>
          <w:szCs w:val="16"/>
        </w:rPr>
        <w:t xml:space="preserve"> prob00 prob10  exposure  q</w:t>
      </w:r>
    </w:p>
    <w:p w14:paraId="2B331554" w14:textId="77777777" w:rsidR="00AD5932" w:rsidRPr="00AD5932" w:rsidRDefault="00AD5932" w:rsidP="00AD5932">
      <w:pPr>
        <w:spacing w:after="200"/>
        <w:contextualSpacing/>
        <w:rPr>
          <w:rFonts w:ascii="Courier New" w:hAnsi="Courier New" w:cs="Courier New"/>
          <w:sz w:val="16"/>
          <w:szCs w:val="16"/>
        </w:rPr>
      </w:pPr>
    </w:p>
    <w:p w14:paraId="61C5F39B"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021F7514"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 </w:t>
      </w:r>
      <w:proofErr w:type="gramStart"/>
      <w:r w:rsidRPr="00AD5932">
        <w:rPr>
          <w:rFonts w:ascii="Courier New" w:hAnsi="Courier New" w:cs="Courier New"/>
          <w:sz w:val="16"/>
          <w:szCs w:val="16"/>
        </w:rPr>
        <w:t>prob00</w:t>
      </w:r>
      <w:proofErr w:type="gramEnd"/>
      <w:r w:rsidRPr="00AD5932">
        <w:rPr>
          <w:rFonts w:ascii="Courier New" w:hAnsi="Courier New" w:cs="Courier New"/>
          <w:sz w:val="16"/>
          <w:szCs w:val="16"/>
        </w:rPr>
        <w:t xml:space="preserve">   prob10   exposure        q |</w:t>
      </w:r>
    </w:p>
    <w:p w14:paraId="0BDB25BC"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714349E1"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1. | .66576   .33424         10   .33424 |</w:t>
      </w:r>
    </w:p>
    <w:p w14:paraId="3D76307E"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2. | .66798   .33202          0   .66798 |</w:t>
      </w:r>
    </w:p>
    <w:p w14:paraId="7A2F34C0"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3. | .66649   .33351          0   .66649 |</w:t>
      </w:r>
    </w:p>
    <w:p w14:paraId="0007A7EF"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4. | .17511   .82489          0   .17511 |</w:t>
      </w:r>
    </w:p>
    <w:p w14:paraId="40C22ACE"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5. | .66649   .33351          0   .66649 |</w:t>
      </w:r>
    </w:p>
    <w:p w14:paraId="73F0F667"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7E29C586"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6. | .66649   .33351          0   .66649 |</w:t>
      </w:r>
    </w:p>
    <w:p w14:paraId="238BAC7A"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7. | .43713   .56287         10   .56287 |</w:t>
      </w:r>
    </w:p>
    <w:p w14:paraId="40649578"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8. | .66704   .33296         10   .33296 |</w:t>
      </w:r>
    </w:p>
    <w:p w14:paraId="6DC6EB91"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9. | .66332   .33668          0   .66332 |</w:t>
      </w:r>
    </w:p>
    <w:p w14:paraId="034804C1"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10. | .66636   .33364          0   .66636 |</w:t>
      </w:r>
    </w:p>
    <w:p w14:paraId="7CEB02F4"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5EDD363D"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11. | .10868   .89132         10   .89132 |</w:t>
      </w:r>
    </w:p>
    <w:p w14:paraId="6776ACC8"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12. | .43682   .56318         10   .56318 |</w:t>
      </w:r>
    </w:p>
    <w:p w14:paraId="4ECF60B4"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13. | .43753   .56247          0   .43753 |</w:t>
      </w:r>
    </w:p>
    <w:p w14:paraId="04BDB063"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14. | .17562   .82438         10   .82438 |</w:t>
      </w:r>
    </w:p>
    <w:p w14:paraId="7C247504"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15. | .66807   .33193          0   .66807 |</w:t>
      </w:r>
    </w:p>
    <w:p w14:paraId="1DAA1D5B"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2234EC20"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16. | .43803   .56197          0   .43803 |</w:t>
      </w:r>
    </w:p>
    <w:p w14:paraId="635346B6"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17. | .66649   .33351          0   .66649 |</w:t>
      </w:r>
    </w:p>
    <w:p w14:paraId="0CCCB213"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18. | .43803   .56197          0   .43803 |</w:t>
      </w:r>
    </w:p>
    <w:p w14:paraId="23D84358"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19. | .66596   .33404          0   .66596 |</w:t>
      </w:r>
    </w:p>
    <w:p w14:paraId="3A9C428A"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20. | .66514   .33486          0   .66514 |</w:t>
      </w:r>
    </w:p>
    <w:p w14:paraId="17B16B1F"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0C674694"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21. | .66825   .33175         10   .33175 |</w:t>
      </w:r>
    </w:p>
    <w:p w14:paraId="710B45B9"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22. | .66649   .33351          0   .66649 |</w:t>
      </w:r>
    </w:p>
    <w:p w14:paraId="587EBF9E"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23. | .66807   .33193          0   .66807 |</w:t>
      </w:r>
    </w:p>
    <w:p w14:paraId="118A0284"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24. | .66649   .33351          0   .66649 |</w:t>
      </w:r>
    </w:p>
    <w:p w14:paraId="768F4DED"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25. | .66852   .33148          0   .66852 |</w:t>
      </w:r>
    </w:p>
    <w:p w14:paraId="72AD8457"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05BAF891"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26. | .43778   .56222         10   .56222 |</w:t>
      </w:r>
    </w:p>
    <w:p w14:paraId="70DE88FF"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27. | .66603   .33397          0   .66603 |</w:t>
      </w:r>
    </w:p>
    <w:p w14:paraId="243A92ED"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28. | .10872   .89128         10   .89128 |</w:t>
      </w:r>
    </w:p>
    <w:p w14:paraId="76236456"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29. | .66744   .33256         10   .33256 |</w:t>
      </w:r>
    </w:p>
    <w:p w14:paraId="46CD3A11"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30. |  .1767    .8233         10    .8233 |</w:t>
      </w:r>
    </w:p>
    <w:p w14:paraId="4A397DB6"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1A98794C"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31. | .28067   .71933          0   .28067 |</w:t>
      </w:r>
    </w:p>
    <w:p w14:paraId="66722BB4"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32. | .66704   .33296         10   .33296 |</w:t>
      </w:r>
    </w:p>
    <w:p w14:paraId="45038317"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33. | .43753   .56247          0   .43753 |</w:t>
      </w:r>
    </w:p>
    <w:p w14:paraId="32C8D602"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34. | .28233   .71767         10   .71767 |</w:t>
      </w:r>
    </w:p>
    <w:p w14:paraId="5DC6DD99"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35. | .43833   .56167         10   .56167 |</w:t>
      </w:r>
    </w:p>
    <w:p w14:paraId="31300C60"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1B5797E4"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36. | .10961   .89039         10   .89039 |</w:t>
      </w:r>
    </w:p>
    <w:p w14:paraId="0A6AD794"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37. | .66649   .33351          0   .66649 |</w:t>
      </w:r>
    </w:p>
    <w:p w14:paraId="3FDD02C3"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38. | .43884   .56116         10   .56116 |</w:t>
      </w:r>
    </w:p>
    <w:p w14:paraId="1CBFBCF2"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39. | .66807   .33193          0   .66807 |</w:t>
      </w:r>
    </w:p>
    <w:p w14:paraId="02C05C0C"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40. | .06551   .93449         10   .93449 |</w:t>
      </w:r>
    </w:p>
    <w:p w14:paraId="2897DA74"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64A4606B"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41. | .10961   .89039         10   .89039 |</w:t>
      </w:r>
    </w:p>
    <w:p w14:paraId="1113D645"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42. | .17592   .82408         10   .82408 |</w:t>
      </w:r>
    </w:p>
    <w:p w14:paraId="410FD009"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43. | .43682   .56318         10   .56318 |</w:t>
      </w:r>
    </w:p>
    <w:p w14:paraId="16ACC13D"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44. | .43682   .56318         10   .56318 |</w:t>
      </w:r>
    </w:p>
    <w:p w14:paraId="7C7DFE13"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45. | .17511   .82489          0   .17511 |</w:t>
      </w:r>
    </w:p>
    <w:p w14:paraId="08891298"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0D9B1615"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46. | .28091   .71909         10   .71909 |</w:t>
      </w:r>
    </w:p>
    <w:p w14:paraId="11AAD456"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47. | .66649   .33351          0   .66649 |</w:t>
      </w:r>
    </w:p>
    <w:p w14:paraId="61A09D44"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48. |  .1767    .8233         10    .8233 |</w:t>
      </w:r>
    </w:p>
    <w:p w14:paraId="69BE121E"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49. |  .1774    .8226         10    .8226 |</w:t>
      </w:r>
    </w:p>
    <w:p w14:paraId="3BC9EFA0"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50. | .17601   .82399          0   .17601 |</w:t>
      </w:r>
    </w:p>
    <w:p w14:paraId="4CFAA816"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470F4176"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51. | .66704   .33296         10   .33296 |</w:t>
      </w:r>
    </w:p>
    <w:p w14:paraId="2F4F342B"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52. | .66929   .33071         10   .33071 |</w:t>
      </w:r>
    </w:p>
    <w:p w14:paraId="0C912978"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53. | .10826   .89174          0   .10826 |</w:t>
      </w:r>
    </w:p>
    <w:p w14:paraId="37F09DE3"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54. | .43695   .56305         10   .56305 |</w:t>
      </w:r>
    </w:p>
    <w:p w14:paraId="24E5D745"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55. | .27995   .72005          0   .27995 |</w:t>
      </w:r>
    </w:p>
    <w:p w14:paraId="208048B0"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74713A83"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56. | .43803   .56197          0   .43803 |</w:t>
      </w:r>
    </w:p>
    <w:p w14:paraId="36DEA4BC"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57. | .17653   .82347         10   .82347 |</w:t>
      </w:r>
    </w:p>
    <w:p w14:paraId="16627E91"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58. | .43803   .56197          0   .43803 |</w:t>
      </w:r>
    </w:p>
    <w:p w14:paraId="5B9E31FA"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59. | .43803   .56197          0   .43803 |</w:t>
      </w:r>
    </w:p>
    <w:p w14:paraId="5EF03197"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60. | .43778   .56222         10   .56222 |</w:t>
      </w:r>
    </w:p>
    <w:p w14:paraId="3FAB4BAB"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2982A27C"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61. | .43689   .56311         10   .56311 |</w:t>
      </w:r>
    </w:p>
    <w:p w14:paraId="13A02DD7"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62. | .43713   .56287         10   .56287 |</w:t>
      </w:r>
    </w:p>
    <w:p w14:paraId="030B4CD4"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63. | .66422   .33578          0   .66422 |</w:t>
      </w:r>
    </w:p>
    <w:p w14:paraId="638F0B93"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64. | .66825   .33175         10   .33175 |</w:t>
      </w:r>
    </w:p>
    <w:p w14:paraId="01BBE6D7"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65. | .66596   .33404          0   .66596 |</w:t>
      </w:r>
    </w:p>
    <w:p w14:paraId="209387D2"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56CE423B"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66. | .43665   .56335         10   .56335 |</w:t>
      </w:r>
    </w:p>
    <w:p w14:paraId="41CFB217"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67. | .43724   .56276         10   .56276 |</w:t>
      </w:r>
    </w:p>
    <w:p w14:paraId="57F00255"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68. | .43724   .56276         10   .56276 |</w:t>
      </w:r>
    </w:p>
    <w:p w14:paraId="2D9658E3"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69. | .66807   .33193          0   .66807 |</w:t>
      </w:r>
    </w:p>
    <w:p w14:paraId="7BDCC66A"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70. | .43724   .56276         10   .56276 |</w:t>
      </w:r>
    </w:p>
    <w:p w14:paraId="5FB4DB6C"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3852B572"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71. | .27995   .72005          0   .27995 |</w:t>
      </w:r>
    </w:p>
    <w:p w14:paraId="5807AFE1"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39F31FEF" w14:textId="77777777" w:rsidR="00AD5932" w:rsidRPr="00AD5932" w:rsidRDefault="00AD5932" w:rsidP="00AD5932">
      <w:pPr>
        <w:spacing w:after="200"/>
        <w:contextualSpacing/>
        <w:rPr>
          <w:rFonts w:ascii="Courier New" w:hAnsi="Courier New" w:cs="Courier New"/>
          <w:sz w:val="16"/>
          <w:szCs w:val="16"/>
        </w:rPr>
      </w:pPr>
    </w:p>
    <w:p w14:paraId="3F1CDB75"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511BE3DB"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roofErr w:type="gramStart"/>
      <w:r w:rsidRPr="00AD5932">
        <w:rPr>
          <w:rFonts w:ascii="Courier New" w:hAnsi="Courier New" w:cs="Courier New"/>
          <w:sz w:val="16"/>
          <w:szCs w:val="16"/>
        </w:rPr>
        <w:t>gen</w:t>
      </w:r>
      <w:proofErr w:type="gramEnd"/>
      <w:r w:rsidRPr="00AD5932">
        <w:rPr>
          <w:rFonts w:ascii="Courier New" w:hAnsi="Courier New" w:cs="Courier New"/>
          <w:sz w:val="16"/>
          <w:szCs w:val="16"/>
        </w:rPr>
        <w:t xml:space="preserve"> </w:t>
      </w:r>
      <w:proofErr w:type="spellStart"/>
      <w:r w:rsidRPr="00AD5932">
        <w:rPr>
          <w:rFonts w:ascii="Courier New" w:hAnsi="Courier New" w:cs="Courier New"/>
          <w:sz w:val="16"/>
          <w:szCs w:val="16"/>
        </w:rPr>
        <w:t>wt</w:t>
      </w:r>
      <w:proofErr w:type="spellEnd"/>
      <w:r w:rsidRPr="00AD5932">
        <w:rPr>
          <w:rFonts w:ascii="Courier New" w:hAnsi="Courier New" w:cs="Courier New"/>
          <w:sz w:val="16"/>
          <w:szCs w:val="16"/>
        </w:rPr>
        <w:t>=1/q</w:t>
      </w:r>
    </w:p>
    <w:p w14:paraId="360125EC" w14:textId="77777777" w:rsidR="00AD5932" w:rsidRPr="00AD5932" w:rsidRDefault="00AD5932" w:rsidP="00AD5932">
      <w:pPr>
        <w:spacing w:after="200"/>
        <w:contextualSpacing/>
        <w:rPr>
          <w:rFonts w:ascii="Courier New" w:hAnsi="Courier New" w:cs="Courier New"/>
          <w:sz w:val="16"/>
          <w:szCs w:val="16"/>
        </w:rPr>
      </w:pPr>
    </w:p>
    <w:p w14:paraId="65188EA5"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7A254DD1"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roofErr w:type="gramStart"/>
      <w:r w:rsidRPr="00AD5932">
        <w:rPr>
          <w:rFonts w:ascii="Courier New" w:hAnsi="Courier New" w:cs="Courier New"/>
          <w:sz w:val="16"/>
          <w:szCs w:val="16"/>
        </w:rPr>
        <w:t>gen</w:t>
      </w:r>
      <w:proofErr w:type="gramEnd"/>
      <w:r w:rsidRPr="00AD5932">
        <w:rPr>
          <w:rFonts w:ascii="Courier New" w:hAnsi="Courier New" w:cs="Courier New"/>
          <w:sz w:val="16"/>
          <w:szCs w:val="16"/>
        </w:rPr>
        <w:t xml:space="preserve"> treat=0</w:t>
      </w:r>
    </w:p>
    <w:p w14:paraId="04275120" w14:textId="77777777" w:rsidR="00AD5932" w:rsidRPr="00AD5932" w:rsidRDefault="00AD5932" w:rsidP="00AD5932">
      <w:pPr>
        <w:spacing w:after="200"/>
        <w:contextualSpacing/>
        <w:rPr>
          <w:rFonts w:ascii="Courier New" w:hAnsi="Courier New" w:cs="Courier New"/>
          <w:sz w:val="16"/>
          <w:szCs w:val="16"/>
        </w:rPr>
      </w:pPr>
    </w:p>
    <w:p w14:paraId="735FF863"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roofErr w:type="gramStart"/>
      <w:r w:rsidRPr="00AD5932">
        <w:rPr>
          <w:rFonts w:ascii="Courier New" w:hAnsi="Courier New" w:cs="Courier New"/>
          <w:sz w:val="16"/>
          <w:szCs w:val="16"/>
        </w:rPr>
        <w:t>replace</w:t>
      </w:r>
      <w:proofErr w:type="gramEnd"/>
      <w:r w:rsidRPr="00AD5932">
        <w:rPr>
          <w:rFonts w:ascii="Courier New" w:hAnsi="Courier New" w:cs="Courier New"/>
          <w:sz w:val="16"/>
          <w:szCs w:val="16"/>
        </w:rPr>
        <w:t xml:space="preserve"> treat=1 if exposure==10</w:t>
      </w:r>
    </w:p>
    <w:p w14:paraId="43C8DDE8"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(36 real changes made)</w:t>
      </w:r>
    </w:p>
    <w:p w14:paraId="0BF5F583" w14:textId="77777777" w:rsidR="00AD5932" w:rsidRPr="00AD5932" w:rsidRDefault="00AD5932" w:rsidP="00AD5932">
      <w:pPr>
        <w:spacing w:after="200"/>
        <w:contextualSpacing/>
        <w:rPr>
          <w:rFonts w:ascii="Courier New" w:hAnsi="Courier New" w:cs="Courier New"/>
          <w:sz w:val="16"/>
          <w:szCs w:val="16"/>
        </w:rPr>
      </w:pPr>
    </w:p>
    <w:p w14:paraId="75D8491A"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roofErr w:type="spellStart"/>
      <w:proofErr w:type="gramStart"/>
      <w:r w:rsidRPr="00AD5932">
        <w:rPr>
          <w:rFonts w:ascii="Courier New" w:hAnsi="Courier New" w:cs="Courier New"/>
          <w:sz w:val="16"/>
          <w:szCs w:val="16"/>
        </w:rPr>
        <w:t>reg</w:t>
      </w:r>
      <w:proofErr w:type="spellEnd"/>
      <w:proofErr w:type="gramEnd"/>
      <w:r w:rsidRPr="00AD5932">
        <w:rPr>
          <w:rFonts w:ascii="Courier New" w:hAnsi="Courier New" w:cs="Courier New"/>
          <w:sz w:val="16"/>
          <w:szCs w:val="16"/>
        </w:rPr>
        <w:t xml:space="preserve"> y treat if (exposure==0 | exposure==10)  [aw=</w:t>
      </w:r>
      <w:proofErr w:type="spellStart"/>
      <w:r w:rsidRPr="00AD5932">
        <w:rPr>
          <w:rFonts w:ascii="Courier New" w:hAnsi="Courier New" w:cs="Courier New"/>
          <w:sz w:val="16"/>
          <w:szCs w:val="16"/>
        </w:rPr>
        <w:t>wt</w:t>
      </w:r>
      <w:proofErr w:type="spellEnd"/>
      <w:r w:rsidRPr="00AD5932">
        <w:rPr>
          <w:rFonts w:ascii="Courier New" w:hAnsi="Courier New" w:cs="Courier New"/>
          <w:sz w:val="16"/>
          <w:szCs w:val="16"/>
        </w:rPr>
        <w:t xml:space="preserve">] </w:t>
      </w:r>
    </w:p>
    <w:p w14:paraId="0579523A"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w:t>
      </w:r>
      <w:proofErr w:type="gramStart"/>
      <w:r w:rsidRPr="00AD5932">
        <w:rPr>
          <w:rFonts w:ascii="Courier New" w:hAnsi="Courier New" w:cs="Courier New"/>
          <w:sz w:val="16"/>
          <w:szCs w:val="16"/>
        </w:rPr>
        <w:t>sum</w:t>
      </w:r>
      <w:proofErr w:type="gramEnd"/>
      <w:r w:rsidRPr="00AD5932">
        <w:rPr>
          <w:rFonts w:ascii="Courier New" w:hAnsi="Courier New" w:cs="Courier New"/>
          <w:sz w:val="16"/>
          <w:szCs w:val="16"/>
        </w:rPr>
        <w:t xml:space="preserve"> of </w:t>
      </w:r>
      <w:proofErr w:type="spellStart"/>
      <w:r w:rsidRPr="00AD5932">
        <w:rPr>
          <w:rFonts w:ascii="Courier New" w:hAnsi="Courier New" w:cs="Courier New"/>
          <w:sz w:val="16"/>
          <w:szCs w:val="16"/>
        </w:rPr>
        <w:t>wgt</w:t>
      </w:r>
      <w:proofErr w:type="spellEnd"/>
      <w:r w:rsidRPr="00AD5932">
        <w:rPr>
          <w:rFonts w:ascii="Courier New" w:hAnsi="Courier New" w:cs="Courier New"/>
          <w:sz w:val="16"/>
          <w:szCs w:val="16"/>
        </w:rPr>
        <w:t xml:space="preserve"> is   1.5089e+02)</w:t>
      </w:r>
    </w:p>
    <w:p w14:paraId="1A541E37" w14:textId="77777777" w:rsidR="00AD5932" w:rsidRPr="00AD5932" w:rsidRDefault="00AD5932" w:rsidP="00AD5932">
      <w:pPr>
        <w:spacing w:after="200"/>
        <w:contextualSpacing/>
        <w:rPr>
          <w:rFonts w:ascii="Courier New" w:hAnsi="Courier New" w:cs="Courier New"/>
          <w:sz w:val="16"/>
          <w:szCs w:val="16"/>
        </w:rPr>
      </w:pPr>
    </w:p>
    <w:p w14:paraId="2817DEBA"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Source </w:t>
      </w:r>
      <w:proofErr w:type="gramStart"/>
      <w:r w:rsidRPr="00AD5932">
        <w:rPr>
          <w:rFonts w:ascii="Courier New" w:hAnsi="Courier New" w:cs="Courier New"/>
          <w:sz w:val="16"/>
          <w:szCs w:val="16"/>
        </w:rPr>
        <w:t>|       SS</w:t>
      </w:r>
      <w:proofErr w:type="gramEnd"/>
      <w:r w:rsidRPr="00AD5932">
        <w:rPr>
          <w:rFonts w:ascii="Courier New" w:hAnsi="Courier New" w:cs="Courier New"/>
          <w:sz w:val="16"/>
          <w:szCs w:val="16"/>
        </w:rPr>
        <w:t xml:space="preserve">       </w:t>
      </w:r>
      <w:proofErr w:type="spellStart"/>
      <w:r w:rsidRPr="00AD5932">
        <w:rPr>
          <w:rFonts w:ascii="Courier New" w:hAnsi="Courier New" w:cs="Courier New"/>
          <w:sz w:val="16"/>
          <w:szCs w:val="16"/>
        </w:rPr>
        <w:t>df</w:t>
      </w:r>
      <w:proofErr w:type="spellEnd"/>
      <w:r w:rsidRPr="00AD5932">
        <w:rPr>
          <w:rFonts w:ascii="Courier New" w:hAnsi="Courier New" w:cs="Courier New"/>
          <w:sz w:val="16"/>
          <w:szCs w:val="16"/>
        </w:rPr>
        <w:t xml:space="preserve">       MS              Number of </w:t>
      </w:r>
      <w:proofErr w:type="spellStart"/>
      <w:r w:rsidRPr="00AD5932">
        <w:rPr>
          <w:rFonts w:ascii="Courier New" w:hAnsi="Courier New" w:cs="Courier New"/>
          <w:sz w:val="16"/>
          <w:szCs w:val="16"/>
        </w:rPr>
        <w:t>obs</w:t>
      </w:r>
      <w:proofErr w:type="spellEnd"/>
      <w:r w:rsidRPr="00AD5932">
        <w:rPr>
          <w:rFonts w:ascii="Courier New" w:hAnsi="Courier New" w:cs="Courier New"/>
          <w:sz w:val="16"/>
          <w:szCs w:val="16"/>
        </w:rPr>
        <w:t xml:space="preserve"> =      71</w:t>
      </w:r>
    </w:p>
    <w:p w14:paraId="36C848A2"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w:t>
      </w:r>
      <w:proofErr w:type="gramStart"/>
      <w:r w:rsidRPr="00AD5932">
        <w:rPr>
          <w:rFonts w:ascii="Courier New" w:hAnsi="Courier New" w:cs="Courier New"/>
          <w:sz w:val="16"/>
          <w:szCs w:val="16"/>
        </w:rPr>
        <w:t>-           F</w:t>
      </w:r>
      <w:proofErr w:type="gramEnd"/>
      <w:r w:rsidRPr="00AD5932">
        <w:rPr>
          <w:rFonts w:ascii="Courier New" w:hAnsi="Courier New" w:cs="Courier New"/>
          <w:sz w:val="16"/>
          <w:szCs w:val="16"/>
        </w:rPr>
        <w:t>(  1,    69) =   84.21</w:t>
      </w:r>
    </w:p>
    <w:p w14:paraId="3C973822"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Model </w:t>
      </w:r>
      <w:proofErr w:type="gramStart"/>
      <w:r w:rsidRPr="00AD5932">
        <w:rPr>
          <w:rFonts w:ascii="Courier New" w:hAnsi="Courier New" w:cs="Courier New"/>
          <w:sz w:val="16"/>
          <w:szCs w:val="16"/>
        </w:rPr>
        <w:t>|  370.490378</w:t>
      </w:r>
      <w:proofErr w:type="gramEnd"/>
      <w:r w:rsidRPr="00AD5932">
        <w:rPr>
          <w:rFonts w:ascii="Courier New" w:hAnsi="Courier New" w:cs="Courier New"/>
          <w:sz w:val="16"/>
          <w:szCs w:val="16"/>
        </w:rPr>
        <w:t xml:space="preserve">     1  370.490378           </w:t>
      </w:r>
      <w:proofErr w:type="spellStart"/>
      <w:r w:rsidRPr="00AD5932">
        <w:rPr>
          <w:rFonts w:ascii="Courier New" w:hAnsi="Courier New" w:cs="Courier New"/>
          <w:sz w:val="16"/>
          <w:szCs w:val="16"/>
        </w:rPr>
        <w:t>Prob</w:t>
      </w:r>
      <w:proofErr w:type="spellEnd"/>
      <w:r w:rsidRPr="00AD5932">
        <w:rPr>
          <w:rFonts w:ascii="Courier New" w:hAnsi="Courier New" w:cs="Courier New"/>
          <w:sz w:val="16"/>
          <w:szCs w:val="16"/>
        </w:rPr>
        <w:t xml:space="preserve"> &gt; F      =  0.0000</w:t>
      </w:r>
    </w:p>
    <w:p w14:paraId="10513C8F"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Residual </w:t>
      </w:r>
      <w:proofErr w:type="gramStart"/>
      <w:r w:rsidRPr="00AD5932">
        <w:rPr>
          <w:rFonts w:ascii="Courier New" w:hAnsi="Courier New" w:cs="Courier New"/>
          <w:sz w:val="16"/>
          <w:szCs w:val="16"/>
        </w:rPr>
        <w:t>|  303.588966</w:t>
      </w:r>
      <w:proofErr w:type="gramEnd"/>
      <w:r w:rsidRPr="00AD5932">
        <w:rPr>
          <w:rFonts w:ascii="Courier New" w:hAnsi="Courier New" w:cs="Courier New"/>
          <w:sz w:val="16"/>
          <w:szCs w:val="16"/>
        </w:rPr>
        <w:t xml:space="preserve">    69  4.39984008           R-squared     =  0.5496</w:t>
      </w:r>
    </w:p>
    <w:p w14:paraId="178CE303"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w:t>
      </w:r>
      <w:proofErr w:type="gramStart"/>
      <w:r w:rsidRPr="00AD5932">
        <w:rPr>
          <w:rFonts w:ascii="Courier New" w:hAnsi="Courier New" w:cs="Courier New"/>
          <w:sz w:val="16"/>
          <w:szCs w:val="16"/>
        </w:rPr>
        <w:t xml:space="preserve">-           </w:t>
      </w:r>
      <w:proofErr w:type="spellStart"/>
      <w:r w:rsidRPr="00AD5932">
        <w:rPr>
          <w:rFonts w:ascii="Courier New" w:hAnsi="Courier New" w:cs="Courier New"/>
          <w:sz w:val="16"/>
          <w:szCs w:val="16"/>
        </w:rPr>
        <w:t>Adj</w:t>
      </w:r>
      <w:proofErr w:type="spellEnd"/>
      <w:proofErr w:type="gramEnd"/>
      <w:r w:rsidRPr="00AD5932">
        <w:rPr>
          <w:rFonts w:ascii="Courier New" w:hAnsi="Courier New" w:cs="Courier New"/>
          <w:sz w:val="16"/>
          <w:szCs w:val="16"/>
        </w:rPr>
        <w:t xml:space="preserve"> R-squared =  0.5431</w:t>
      </w:r>
    </w:p>
    <w:p w14:paraId="12EDB240"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Total </w:t>
      </w:r>
      <w:proofErr w:type="gramStart"/>
      <w:r w:rsidRPr="00AD5932">
        <w:rPr>
          <w:rFonts w:ascii="Courier New" w:hAnsi="Courier New" w:cs="Courier New"/>
          <w:sz w:val="16"/>
          <w:szCs w:val="16"/>
        </w:rPr>
        <w:t>|  674.079343</w:t>
      </w:r>
      <w:proofErr w:type="gramEnd"/>
      <w:r w:rsidRPr="00AD5932">
        <w:rPr>
          <w:rFonts w:ascii="Courier New" w:hAnsi="Courier New" w:cs="Courier New"/>
          <w:sz w:val="16"/>
          <w:szCs w:val="16"/>
        </w:rPr>
        <w:t xml:space="preserve">    70   9.6297049           Root MSE      =  2.0976</w:t>
      </w:r>
    </w:p>
    <w:p w14:paraId="43DBF1A7" w14:textId="77777777" w:rsidR="00AD5932" w:rsidRPr="00AD5932" w:rsidRDefault="00AD5932" w:rsidP="00AD5932">
      <w:pPr>
        <w:spacing w:after="200"/>
        <w:contextualSpacing/>
        <w:rPr>
          <w:rFonts w:ascii="Courier New" w:hAnsi="Courier New" w:cs="Courier New"/>
          <w:sz w:val="16"/>
          <w:szCs w:val="16"/>
        </w:rPr>
      </w:pPr>
    </w:p>
    <w:p w14:paraId="67D27A8B"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w:t>
      </w:r>
    </w:p>
    <w:p w14:paraId="10B40F66"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roofErr w:type="gramStart"/>
      <w:r w:rsidRPr="00AD5932">
        <w:rPr>
          <w:rFonts w:ascii="Courier New" w:hAnsi="Courier New" w:cs="Courier New"/>
          <w:sz w:val="16"/>
          <w:szCs w:val="16"/>
        </w:rPr>
        <w:t>y</w:t>
      </w:r>
      <w:proofErr w:type="gramEnd"/>
      <w:r w:rsidRPr="00AD5932">
        <w:rPr>
          <w:rFonts w:ascii="Courier New" w:hAnsi="Courier New" w:cs="Courier New"/>
          <w:sz w:val="16"/>
          <w:szCs w:val="16"/>
        </w:rPr>
        <w:t xml:space="preserve"> |      </w:t>
      </w:r>
      <w:proofErr w:type="spellStart"/>
      <w:r w:rsidRPr="00AD5932">
        <w:rPr>
          <w:rFonts w:ascii="Courier New" w:hAnsi="Courier New" w:cs="Courier New"/>
          <w:sz w:val="16"/>
          <w:szCs w:val="16"/>
        </w:rPr>
        <w:t>Coef</w:t>
      </w:r>
      <w:proofErr w:type="spellEnd"/>
      <w:r w:rsidRPr="00AD5932">
        <w:rPr>
          <w:rFonts w:ascii="Courier New" w:hAnsi="Courier New" w:cs="Courier New"/>
          <w:sz w:val="16"/>
          <w:szCs w:val="16"/>
        </w:rPr>
        <w:t xml:space="preserve">.   Std. Err.      </w:t>
      </w:r>
      <w:proofErr w:type="gramStart"/>
      <w:r w:rsidRPr="00AD5932">
        <w:rPr>
          <w:rFonts w:ascii="Courier New" w:hAnsi="Courier New" w:cs="Courier New"/>
          <w:sz w:val="16"/>
          <w:szCs w:val="16"/>
        </w:rPr>
        <w:t>t</w:t>
      </w:r>
      <w:proofErr w:type="gramEnd"/>
      <w:r w:rsidRPr="00AD5932">
        <w:rPr>
          <w:rFonts w:ascii="Courier New" w:hAnsi="Courier New" w:cs="Courier New"/>
          <w:sz w:val="16"/>
          <w:szCs w:val="16"/>
        </w:rPr>
        <w:t xml:space="preserve">    P&gt;|t|     [95% Conf. Interval]</w:t>
      </w:r>
    </w:p>
    <w:p w14:paraId="66BF7AEB"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w:t>
      </w:r>
    </w:p>
    <w:p w14:paraId="5ADB726B"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roofErr w:type="gramStart"/>
      <w:r w:rsidRPr="00AD5932">
        <w:rPr>
          <w:rFonts w:ascii="Courier New" w:hAnsi="Courier New" w:cs="Courier New"/>
          <w:sz w:val="16"/>
          <w:szCs w:val="16"/>
        </w:rPr>
        <w:t>treat</w:t>
      </w:r>
      <w:proofErr w:type="gramEnd"/>
      <w:r w:rsidRPr="00AD5932">
        <w:rPr>
          <w:rFonts w:ascii="Courier New" w:hAnsi="Courier New" w:cs="Courier New"/>
          <w:sz w:val="16"/>
          <w:szCs w:val="16"/>
        </w:rPr>
        <w:t xml:space="preserve"> |   </w:t>
      </w:r>
      <w:r w:rsidRPr="00AD5932">
        <w:rPr>
          <w:rFonts w:ascii="Courier New" w:hAnsi="Courier New" w:cs="Courier New"/>
          <w:color w:val="FF0000"/>
          <w:sz w:val="16"/>
          <w:szCs w:val="16"/>
        </w:rPr>
        <w:t>4.602226</w:t>
      </w:r>
      <w:r w:rsidRPr="00AD5932">
        <w:rPr>
          <w:rFonts w:ascii="Courier New" w:hAnsi="Courier New" w:cs="Courier New"/>
          <w:sz w:val="16"/>
          <w:szCs w:val="16"/>
        </w:rPr>
        <w:t xml:space="preserve">   .5015311     9.18   0.000     3.601699    5.602753</w:t>
      </w:r>
    </w:p>
    <w:p w14:paraId="2FC1660A"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_</w:t>
      </w:r>
      <w:proofErr w:type="gramStart"/>
      <w:r w:rsidRPr="00AD5932">
        <w:rPr>
          <w:rFonts w:ascii="Courier New" w:hAnsi="Courier New" w:cs="Courier New"/>
          <w:sz w:val="16"/>
          <w:szCs w:val="16"/>
        </w:rPr>
        <w:t>cons</w:t>
      </w:r>
      <w:proofErr w:type="gramEnd"/>
      <w:r w:rsidRPr="00AD5932">
        <w:rPr>
          <w:rFonts w:ascii="Courier New" w:hAnsi="Courier New" w:cs="Courier New"/>
          <w:sz w:val="16"/>
          <w:szCs w:val="16"/>
        </w:rPr>
        <w:t xml:space="preserve"> |   4.285784   .3325747    12.89   0.000     3.622316    4.949252</w:t>
      </w:r>
    </w:p>
    <w:p w14:paraId="29744814"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w:t>
      </w:r>
    </w:p>
    <w:p w14:paraId="6CFDF4D0" w14:textId="77777777" w:rsidR="00AD5932" w:rsidRPr="00AD5932" w:rsidRDefault="00AD5932" w:rsidP="00AD5932">
      <w:pPr>
        <w:spacing w:after="200"/>
        <w:contextualSpacing/>
        <w:rPr>
          <w:rFonts w:ascii="Courier New" w:hAnsi="Courier New" w:cs="Courier New"/>
          <w:sz w:val="16"/>
          <w:szCs w:val="16"/>
        </w:rPr>
      </w:pPr>
    </w:p>
    <w:p w14:paraId="65A5CFB0" w14:textId="77777777" w:rsidR="00AD5932" w:rsidRPr="00AD5932" w:rsidRDefault="00AD5932" w:rsidP="00AD5932">
      <w:pPr>
        <w:spacing w:after="200"/>
        <w:contextualSpacing/>
        <w:rPr>
          <w:rFonts w:ascii="Courier New" w:hAnsi="Courier New" w:cs="Courier New"/>
          <w:sz w:val="16"/>
          <w:szCs w:val="16"/>
        </w:rPr>
      </w:pPr>
      <w:r w:rsidRPr="00AD5932">
        <w:rPr>
          <w:rFonts w:ascii="Courier New" w:hAnsi="Courier New" w:cs="Courier New"/>
          <w:sz w:val="16"/>
          <w:szCs w:val="16"/>
        </w:rPr>
        <w:t xml:space="preserve">. </w:t>
      </w:r>
    </w:p>
    <w:p w14:paraId="2039653E" w14:textId="77777777" w:rsidR="00AD5932" w:rsidRPr="007A7A92" w:rsidRDefault="00AD5932" w:rsidP="00AD5932">
      <w:pPr>
        <w:spacing w:after="200" w:line="276" w:lineRule="auto"/>
      </w:pPr>
    </w:p>
    <w:p w14:paraId="46018748" w14:textId="77777777" w:rsidR="004F19AE" w:rsidRDefault="004F19AE" w:rsidP="004F19AE">
      <w:pPr>
        <w:pStyle w:val="ListParagraph"/>
      </w:pPr>
    </w:p>
    <w:p w14:paraId="43AFA21C" w14:textId="44D839B9" w:rsidR="004F19AE" w:rsidRPr="009555ED" w:rsidRDefault="004F19AE" w:rsidP="004F19AE">
      <w:pPr>
        <w:pStyle w:val="ListParagraph"/>
        <w:numPr>
          <w:ilvl w:val="0"/>
          <w:numId w:val="3"/>
        </w:numPr>
        <w:spacing w:after="200" w:line="276" w:lineRule="auto"/>
      </w:pPr>
      <w:r>
        <w:t>A doctoral student conducted an experiment in which she randomly varied whether she ran or walked 40 minutes</w:t>
      </w:r>
      <w:ins w:id="1" w:author="Peter" w:date="2011-11-19T18:16:00Z">
        <w:r w:rsidR="00A87B2D" w:rsidRPr="00A87B2D">
          <w:t xml:space="preserve"> </w:t>
        </w:r>
        <w:r w:rsidR="00A87B2D">
          <w:t>by flipping a coin</w:t>
        </w:r>
      </w:ins>
      <w:r>
        <w:t xml:space="preserve"> each morning.</w:t>
      </w:r>
      <w:r>
        <w:rPr>
          <w:rStyle w:val="FootnoteReference"/>
        </w:rPr>
        <w:footnoteReference w:id="2"/>
      </w:r>
      <w:r>
        <w:t xml:space="preserve">  In the middle of each afternoon over a period of 26 days, she measured the following outcome variables: (1) her weight (minus a constant, for privacy’s sake), (2) her score in a game of Tetris, (3) her mood on a 0–5 scale, with 5 being the most pleasant, (4) her energy level on a 0–5 scale, with 5 being the most energetic, and (5) whether she answered correctly a randomly selected problem from the math section of the GRE.  Outcomes are missing for days 13 and 17.  The data are listed below.</w:t>
      </w:r>
    </w:p>
    <w:p w14:paraId="17EE50D9" w14:textId="4C07E600" w:rsidR="00D47E53" w:rsidRPr="00D47E53" w:rsidRDefault="004F19AE" w:rsidP="004F19AE">
      <w:pPr>
        <w:pStyle w:val="ListParagraph"/>
        <w:numPr>
          <w:ilvl w:val="1"/>
          <w:numId w:val="3"/>
        </w:numPr>
        <w:spacing w:after="200" w:line="276" w:lineRule="auto"/>
        <w:rPr>
          <w:rStyle w:val="SubtleReference"/>
          <w:smallCaps w:val="0"/>
          <w:color w:val="auto"/>
          <w:u w:val="none"/>
        </w:rPr>
      </w:pPr>
      <w:r>
        <w:t>Suppose you were seeking to estimate the average effect of running on her Tetris score.  Explain the assumptions needed to identify this causal effect based on this within-subjects design.  Are these assumptions plausible in this instance?  What special concerns arise due to the fact that the subject was conducting the study, undergoing the treatments, and measuring her own outcomes?</w:t>
      </w:r>
      <w:r w:rsidR="002C7A7A">
        <w:t xml:space="preserve">  </w:t>
      </w:r>
      <w:r w:rsidR="002C7A7A">
        <w:rPr>
          <w:rStyle w:val="SubtleReference"/>
        </w:rPr>
        <w:t xml:space="preserve">Suppose the effect were defined as </w:t>
      </w:r>
      <m:oMath>
        <m:sSub>
          <m:sSubPr>
            <m:ctrlPr>
              <w:rPr>
                <w:rStyle w:val="SubtleReference"/>
                <w:rFonts w:ascii="Cambria Math" w:hAnsi="Cambria Math"/>
              </w:rPr>
            </m:ctrlPr>
          </m:sSubPr>
          <m:e>
            <m:r>
              <w:rPr>
                <w:rStyle w:val="SubtleReference"/>
                <w:rFonts w:ascii="Cambria Math" w:hAnsi="Cambria Math"/>
              </w:rPr>
              <m:t>Y</m:t>
            </m:r>
          </m:e>
          <m:sub>
            <m:r>
              <w:rPr>
                <w:rStyle w:val="SubtleReference"/>
                <w:rFonts w:ascii="Cambria Math" w:hAnsi="Cambria Math"/>
              </w:rPr>
              <m:t>i</m:t>
            </m:r>
          </m:sub>
        </m:sSub>
        <m:r>
          <w:rPr>
            <w:rStyle w:val="SubtleReference"/>
            <w:rFonts w:ascii="Cambria Math" w:hAnsi="Cambria Math"/>
          </w:rPr>
          <m:t>(1)</m:t>
        </m:r>
      </m:oMath>
      <w:r w:rsidR="002C7A7A">
        <w:rPr>
          <w:rStyle w:val="SubtleReference"/>
        </w:rPr>
        <w:t xml:space="preserve"> and </w:t>
      </w:r>
      <m:oMath>
        <m:sSub>
          <m:sSubPr>
            <m:ctrlPr>
              <w:rPr>
                <w:rStyle w:val="SubtleReference"/>
                <w:rFonts w:ascii="Cambria Math" w:hAnsi="Cambria Math"/>
              </w:rPr>
            </m:ctrlPr>
          </m:sSubPr>
          <m:e>
            <m:r>
              <w:rPr>
                <w:rStyle w:val="SubtleReference"/>
                <w:rFonts w:ascii="Cambria Math" w:hAnsi="Cambria Math"/>
              </w:rPr>
              <m:t>Y</m:t>
            </m:r>
          </m:e>
          <m:sub>
            <m:r>
              <w:rPr>
                <w:rStyle w:val="SubtleReference"/>
                <w:rFonts w:ascii="Cambria Math" w:hAnsi="Cambria Math"/>
              </w:rPr>
              <m:t>i</m:t>
            </m:r>
          </m:sub>
        </m:sSub>
        <m:r>
          <w:rPr>
            <w:rStyle w:val="SubtleReference"/>
            <w:rFonts w:ascii="Cambria Math" w:hAnsi="Cambria Math"/>
          </w:rPr>
          <m:t>(0)</m:t>
        </m:r>
      </m:oMath>
      <w:r w:rsidR="002C7A7A">
        <w:rPr>
          <w:rStyle w:val="SubtleReference"/>
        </w:rPr>
        <w:t>, where the subscript refers to day.  This formulation assumes potential outcomes respond only to the treatments administered that day, with no carryover from days past and no anticipation of treatments to come</w:t>
      </w:r>
      <w:r w:rsidR="00D47E53">
        <w:rPr>
          <w:rStyle w:val="SubtleReference"/>
        </w:rPr>
        <w:t xml:space="preserve">.   The no-anticipation assumption seems reasonable; more questionable is the assumption that Tetris scores respond only to today’s treatment, not yesterday’s.  The potential outcomes above presuppose that the cognitive or physiologic effects of running disappear after a night’s sleep.  In order to relax this assumption, one could expand the schedule of potential outcomes to include pairs (or longer sequences) of treatments on successive days.  </w:t>
      </w:r>
    </w:p>
    <w:p w14:paraId="21D2E162" w14:textId="77777777" w:rsidR="00D47E53" w:rsidRDefault="00D47E53" w:rsidP="00D47E53">
      <w:pPr>
        <w:pStyle w:val="ListParagraph"/>
        <w:spacing w:after="200" w:line="276" w:lineRule="auto"/>
        <w:ind w:left="1080"/>
        <w:rPr>
          <w:rStyle w:val="SubtleReference"/>
        </w:rPr>
      </w:pPr>
    </w:p>
    <w:p w14:paraId="43EAD48D" w14:textId="353045B0" w:rsidR="004F19AE" w:rsidRDefault="00D47E53" w:rsidP="00D47E53">
      <w:pPr>
        <w:pStyle w:val="ListParagraph"/>
        <w:spacing w:after="200" w:line="276" w:lineRule="auto"/>
        <w:ind w:left="1080"/>
      </w:pPr>
      <w:r>
        <w:rPr>
          <w:rStyle w:val="SubtleReference"/>
        </w:rPr>
        <w:t xml:space="preserve">There is a risk of an excludability violation when measuring one’s own outcomes; what if the subject tries harder when playing tetris in </w:t>
      </w:r>
      <w:r w:rsidRPr="0078664F">
        <w:rPr>
          <w:rStyle w:val="SubtleReference"/>
        </w:rPr>
        <w:t>the wake of a running treatment?</w:t>
      </w:r>
      <w:r w:rsidR="002C7A7A">
        <w:rPr>
          <w:rStyle w:val="SubtleReference"/>
        </w:rPr>
        <w:t xml:space="preserve">  </w:t>
      </w:r>
    </w:p>
    <w:p w14:paraId="22E910E6" w14:textId="61A01160" w:rsidR="004F19AE" w:rsidRDefault="004F19AE" w:rsidP="004F19AE">
      <w:pPr>
        <w:pStyle w:val="ListParagraph"/>
        <w:numPr>
          <w:ilvl w:val="1"/>
          <w:numId w:val="3"/>
        </w:numPr>
        <w:spacing w:after="200" w:line="276" w:lineRule="auto"/>
      </w:pPr>
      <w:r>
        <w:t xml:space="preserve">Estimate the effect of running on Tetris score.  Use randomization inference to test the sharp null hypothesis that running has no </w:t>
      </w:r>
      <w:r w:rsidRPr="00A005FC">
        <w:rPr>
          <w:highlight w:val="yellow"/>
        </w:rPr>
        <w:t>immediate or lagged</w:t>
      </w:r>
      <w:r>
        <w:t xml:space="preserve"> effect on Tetris scores.</w:t>
      </w:r>
      <w:r w:rsidR="00427254">
        <w:t xml:space="preserve">  </w:t>
      </w:r>
      <w:r w:rsidR="00427254">
        <w:rPr>
          <w:rStyle w:val="SubtleReference"/>
        </w:rPr>
        <w:t>Focusing solely on the immediate effect of running that day’s tetris scores, we see that on non-running days the average tetris score is 12,806, as compared to 26,419 on running days.  Randomization inference indicates that this observed difference has a one-tailed p-value of 0.003</w:t>
      </w:r>
      <w:ins w:id="2" w:author="Donald Green" w:date="2011-11-20T08:26:00Z">
        <w:r w:rsidR="008C6C01">
          <w:rPr>
            <w:rStyle w:val="SubtleReference"/>
          </w:rPr>
          <w:t>8</w:t>
        </w:r>
      </w:ins>
      <w:r w:rsidR="00427254">
        <w:rPr>
          <w:rStyle w:val="SubtleReference"/>
        </w:rPr>
        <w:t xml:space="preserve">. </w:t>
      </w:r>
      <w:ins w:id="3" w:author="Donald Green" w:date="2011-11-20T08:26:00Z">
        <w:r w:rsidR="008C6C01">
          <w:rPr>
            <w:rStyle w:val="SubtleReference"/>
          </w:rPr>
          <w:t xml:space="preserve">  Using the F-statistic to assess the joint significance of immediate and one-period lagged effects, we obtain a p-value of 0.016, again allowing us to reject the null hypothesis of no effect.</w:t>
        </w:r>
      </w:ins>
    </w:p>
    <w:p w14:paraId="6239FBB4" w14:textId="4DCED604" w:rsidR="004F19AE" w:rsidRDefault="004F19AE" w:rsidP="004F19AE">
      <w:pPr>
        <w:pStyle w:val="ListParagraph"/>
        <w:numPr>
          <w:ilvl w:val="1"/>
          <w:numId w:val="3"/>
        </w:numPr>
        <w:spacing w:after="200" w:line="276" w:lineRule="auto"/>
      </w:pPr>
      <w:r>
        <w:t xml:space="preserve">One way to lend credibility to within-subjects results is to verify the no-anticipation assumption.  Use the variable Run to predict the Tetris score </w:t>
      </w:r>
      <w:r w:rsidRPr="00526FEA">
        <w:rPr>
          <w:i/>
        </w:rPr>
        <w:t>on the preceding day</w:t>
      </w:r>
      <w:r>
        <w:t>.  Presumably, the true effect is zero</w:t>
      </w:r>
      <w:r w:rsidRPr="00582148">
        <w:rPr>
          <w:highlight w:val="yellow"/>
        </w:rPr>
        <w:t xml:space="preserve">.  </w:t>
      </w:r>
      <w:ins w:id="4" w:author="Donald Green" w:date="2011-12-13T09:49:00Z">
        <w:r w:rsidR="003534F3" w:rsidRPr="00582148">
          <w:rPr>
            <w:highlight w:val="yellow"/>
          </w:rPr>
          <w:t>Does randomization inference confirm this prediction?</w:t>
        </w:r>
        <w:r w:rsidR="003534F3" w:rsidRPr="00833E9D">
          <w:t xml:space="preserve">  </w:t>
        </w:r>
      </w:ins>
      <w:r w:rsidR="00185F31">
        <w:rPr>
          <w:rStyle w:val="SubtleReference"/>
        </w:rPr>
        <w:t xml:space="preserve">As </w:t>
      </w:r>
      <w:proofErr w:type="spellStart"/>
      <w:r w:rsidR="00185F31">
        <w:rPr>
          <w:rStyle w:val="SubtleReference"/>
        </w:rPr>
        <w:t>expected</w:t>
      </w:r>
      <w:proofErr w:type="gramStart"/>
      <w:r w:rsidR="00185F31">
        <w:rPr>
          <w:rStyle w:val="SubtleReference"/>
        </w:rPr>
        <w:t>,the</w:t>
      </w:r>
      <w:proofErr w:type="spellEnd"/>
      <w:proofErr w:type="gramEnd"/>
      <w:r w:rsidR="00185F31">
        <w:rPr>
          <w:rStyle w:val="SubtleReference"/>
        </w:rPr>
        <w:t xml:space="preserve"> means are similar (21,740 for control and 20,727 for treatment), and the</w:t>
      </w:r>
      <w:r w:rsidR="008E224A">
        <w:rPr>
          <w:rStyle w:val="SubtleReference"/>
        </w:rPr>
        <w:t xml:space="preserve"> two-tailed p-value is 0.8</w:t>
      </w:r>
      <w:ins w:id="5" w:author="Donald Green" w:date="2011-11-20T14:47:00Z">
        <w:r w:rsidR="00051D64">
          <w:rPr>
            <w:rStyle w:val="SubtleReference"/>
          </w:rPr>
          <w:t>95</w:t>
        </w:r>
      </w:ins>
      <w:r w:rsidR="008E224A">
        <w:rPr>
          <w:rStyle w:val="SubtleReference"/>
        </w:rPr>
        <w:t>.</w:t>
      </w:r>
    </w:p>
    <w:p w14:paraId="657A126A" w14:textId="6DB543A3" w:rsidR="004F19AE" w:rsidRDefault="004F19AE" w:rsidP="004F19AE">
      <w:pPr>
        <w:pStyle w:val="ListParagraph"/>
        <w:numPr>
          <w:ilvl w:val="1"/>
          <w:numId w:val="3"/>
        </w:numPr>
        <w:spacing w:after="200" w:line="276" w:lineRule="auto"/>
      </w:pPr>
      <w:r>
        <w:t>If Tetris responds to exercise, one might suppose that energy levels and GRE scores would as well.  Are these hypotheses borne out by the data?</w:t>
      </w:r>
      <w:r w:rsidR="00C14663">
        <w:t xml:space="preserve">  </w:t>
      </w:r>
      <w:r w:rsidR="00C14663">
        <w:rPr>
          <w:rStyle w:val="SubtleReference"/>
        </w:rPr>
        <w:t>No, energy has a difference-in-means of just 0.07 and a p-value of 0.</w:t>
      </w:r>
      <w:ins w:id="6" w:author="Donald Green" w:date="2011-11-20T14:47:00Z">
        <w:r w:rsidR="00051D64">
          <w:rPr>
            <w:rStyle w:val="SubtleReference"/>
          </w:rPr>
          <w:t>465</w:t>
        </w:r>
      </w:ins>
      <w:r w:rsidR="00C14663">
        <w:rPr>
          <w:rStyle w:val="SubtleReference"/>
        </w:rPr>
        <w:t>; and GRE’s effect goes (insignificantly</w:t>
      </w:r>
      <w:r w:rsidR="00A02AB6">
        <w:rPr>
          <w:rStyle w:val="SubtleReference"/>
        </w:rPr>
        <w:t>, p=0.</w:t>
      </w:r>
      <w:ins w:id="7" w:author="Donald Green" w:date="2011-11-20T14:47:00Z">
        <w:r w:rsidR="00051D64">
          <w:rPr>
            <w:rStyle w:val="SubtleReference"/>
          </w:rPr>
          <w:t>806</w:t>
        </w:r>
      </w:ins>
      <w:r w:rsidR="00C14663">
        <w:rPr>
          <w:rStyle w:val="SubtleReference"/>
        </w:rPr>
        <w:t>) in the wrong direction, with the treatment diminishing the probability of a right answer by 0.157.</w:t>
      </w:r>
    </w:p>
    <w:tbl>
      <w:tblPr>
        <w:tblpPr w:leftFromText="180" w:rightFromText="180" w:vertAnchor="text" w:horzAnchor="page" w:tblpX="2556" w:tblpY="6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13"/>
        <w:gridCol w:w="632"/>
        <w:gridCol w:w="954"/>
        <w:gridCol w:w="881"/>
        <w:gridCol w:w="800"/>
        <w:gridCol w:w="944"/>
        <w:gridCol w:w="1096"/>
        <w:gridCol w:w="650"/>
      </w:tblGrid>
      <w:tr w:rsidR="004F19AE" w:rsidRPr="0041261C" w14:paraId="43886410" w14:textId="77777777" w:rsidTr="003F5B00">
        <w:tc>
          <w:tcPr>
            <w:tcW w:w="0" w:type="auto"/>
            <w:vAlign w:val="bottom"/>
          </w:tcPr>
          <w:p w14:paraId="1721472D" w14:textId="77777777" w:rsidR="004F19AE" w:rsidRPr="0041261C" w:rsidRDefault="004F19AE" w:rsidP="003F5B00">
            <w:pPr>
              <w:jc w:val="center"/>
              <w:rPr>
                <w:rFonts w:cs="Calibri"/>
                <w:color w:val="000000"/>
              </w:rPr>
            </w:pPr>
            <w:r w:rsidRPr="0041261C">
              <w:rPr>
                <w:rFonts w:cs="Calibri"/>
                <w:color w:val="000000"/>
              </w:rPr>
              <w:t>Day</w:t>
            </w:r>
          </w:p>
        </w:tc>
        <w:tc>
          <w:tcPr>
            <w:tcW w:w="0" w:type="auto"/>
            <w:vAlign w:val="bottom"/>
          </w:tcPr>
          <w:p w14:paraId="72B43494" w14:textId="77777777" w:rsidR="004F19AE" w:rsidRPr="0041261C" w:rsidRDefault="004F19AE" w:rsidP="003F5B00">
            <w:pPr>
              <w:jc w:val="center"/>
              <w:rPr>
                <w:rFonts w:cs="Calibri"/>
                <w:color w:val="000000"/>
              </w:rPr>
            </w:pPr>
            <w:r w:rsidRPr="0041261C">
              <w:rPr>
                <w:rFonts w:cs="Calibri"/>
                <w:color w:val="000000"/>
              </w:rPr>
              <w:t>Run</w:t>
            </w:r>
          </w:p>
        </w:tc>
        <w:tc>
          <w:tcPr>
            <w:tcW w:w="0" w:type="auto"/>
            <w:vAlign w:val="bottom"/>
          </w:tcPr>
          <w:p w14:paraId="06520A8E" w14:textId="77777777" w:rsidR="004F19AE" w:rsidRPr="0041261C" w:rsidRDefault="004F19AE" w:rsidP="003F5B00">
            <w:pPr>
              <w:jc w:val="center"/>
              <w:rPr>
                <w:rFonts w:cs="Calibri"/>
                <w:color w:val="000000"/>
              </w:rPr>
            </w:pPr>
            <w:r w:rsidRPr="0041261C">
              <w:rPr>
                <w:rFonts w:cs="Calibri"/>
                <w:color w:val="000000"/>
              </w:rPr>
              <w:t>Weight</w:t>
            </w:r>
          </w:p>
        </w:tc>
        <w:tc>
          <w:tcPr>
            <w:tcW w:w="0" w:type="auto"/>
            <w:vAlign w:val="bottom"/>
          </w:tcPr>
          <w:p w14:paraId="146B9592" w14:textId="77777777" w:rsidR="004F19AE" w:rsidRPr="0041261C" w:rsidRDefault="004F19AE" w:rsidP="003F5B00">
            <w:pPr>
              <w:jc w:val="center"/>
              <w:rPr>
                <w:rFonts w:cs="Calibri"/>
                <w:color w:val="000000"/>
              </w:rPr>
            </w:pPr>
            <w:r w:rsidRPr="0041261C">
              <w:rPr>
                <w:rFonts w:cs="Calibri"/>
                <w:color w:val="000000"/>
              </w:rPr>
              <w:t>Tetris</w:t>
            </w:r>
          </w:p>
        </w:tc>
        <w:tc>
          <w:tcPr>
            <w:tcW w:w="0" w:type="auto"/>
            <w:vAlign w:val="bottom"/>
          </w:tcPr>
          <w:p w14:paraId="7E55CD6A" w14:textId="77777777" w:rsidR="004F19AE" w:rsidRPr="0041261C" w:rsidRDefault="004F19AE" w:rsidP="003F5B00">
            <w:pPr>
              <w:jc w:val="center"/>
              <w:rPr>
                <w:rFonts w:cs="Calibri"/>
                <w:color w:val="000000"/>
              </w:rPr>
            </w:pPr>
            <w:r w:rsidRPr="0041261C">
              <w:rPr>
                <w:rFonts w:cs="Calibri"/>
                <w:color w:val="000000"/>
              </w:rPr>
              <w:t>Mood</w:t>
            </w:r>
          </w:p>
        </w:tc>
        <w:tc>
          <w:tcPr>
            <w:tcW w:w="0" w:type="auto"/>
            <w:vAlign w:val="bottom"/>
          </w:tcPr>
          <w:p w14:paraId="3CB6515F" w14:textId="77777777" w:rsidR="004F19AE" w:rsidRPr="0041261C" w:rsidRDefault="004F19AE" w:rsidP="003F5B00">
            <w:pPr>
              <w:jc w:val="center"/>
              <w:rPr>
                <w:rFonts w:cs="Calibri"/>
                <w:color w:val="000000"/>
              </w:rPr>
            </w:pPr>
            <w:r w:rsidRPr="0041261C">
              <w:rPr>
                <w:rFonts w:cs="Calibri"/>
                <w:color w:val="000000"/>
              </w:rPr>
              <w:t>Energy</w:t>
            </w:r>
          </w:p>
        </w:tc>
        <w:tc>
          <w:tcPr>
            <w:tcW w:w="0" w:type="auto"/>
            <w:vAlign w:val="bottom"/>
          </w:tcPr>
          <w:p w14:paraId="395C78B6" w14:textId="77777777" w:rsidR="004F19AE" w:rsidRPr="0041261C" w:rsidRDefault="004F19AE" w:rsidP="003F5B00">
            <w:pPr>
              <w:jc w:val="center"/>
              <w:rPr>
                <w:rFonts w:cs="Calibri"/>
                <w:color w:val="000000"/>
              </w:rPr>
            </w:pPr>
            <w:r w:rsidRPr="0041261C">
              <w:rPr>
                <w:rFonts w:cs="Calibri"/>
                <w:color w:val="000000"/>
              </w:rPr>
              <w:t>Appetite</w:t>
            </w:r>
          </w:p>
        </w:tc>
        <w:tc>
          <w:tcPr>
            <w:tcW w:w="0" w:type="auto"/>
            <w:vAlign w:val="bottom"/>
          </w:tcPr>
          <w:p w14:paraId="2B8FB7BC" w14:textId="77777777" w:rsidR="004F19AE" w:rsidRPr="0041261C" w:rsidRDefault="004F19AE" w:rsidP="003F5B00">
            <w:pPr>
              <w:jc w:val="center"/>
              <w:rPr>
                <w:rFonts w:cs="Calibri"/>
                <w:color w:val="000000"/>
              </w:rPr>
            </w:pPr>
            <w:r w:rsidRPr="0041261C">
              <w:rPr>
                <w:rFonts w:cs="Calibri"/>
                <w:color w:val="000000"/>
              </w:rPr>
              <w:t>GRE</w:t>
            </w:r>
          </w:p>
        </w:tc>
      </w:tr>
      <w:tr w:rsidR="004F19AE" w:rsidRPr="0041261C" w14:paraId="0D114262" w14:textId="77777777" w:rsidTr="003F5B00">
        <w:tc>
          <w:tcPr>
            <w:tcW w:w="0" w:type="auto"/>
            <w:vAlign w:val="bottom"/>
          </w:tcPr>
          <w:p w14:paraId="62739F90" w14:textId="77777777" w:rsidR="004F19AE" w:rsidRPr="0041261C" w:rsidRDefault="004F19AE" w:rsidP="003F5B00">
            <w:pPr>
              <w:jc w:val="center"/>
              <w:rPr>
                <w:rFonts w:cs="Calibri"/>
                <w:color w:val="000000"/>
              </w:rPr>
            </w:pPr>
            <w:r w:rsidRPr="0041261C">
              <w:rPr>
                <w:rFonts w:cs="Calibri"/>
                <w:color w:val="000000"/>
              </w:rPr>
              <w:t>1</w:t>
            </w:r>
          </w:p>
        </w:tc>
        <w:tc>
          <w:tcPr>
            <w:tcW w:w="0" w:type="auto"/>
            <w:vAlign w:val="bottom"/>
          </w:tcPr>
          <w:p w14:paraId="08BD4AC8" w14:textId="77777777" w:rsidR="004F19AE" w:rsidRPr="0041261C" w:rsidRDefault="004F19AE" w:rsidP="003F5B00">
            <w:pPr>
              <w:jc w:val="center"/>
              <w:rPr>
                <w:rFonts w:cs="Calibri"/>
                <w:color w:val="000000"/>
              </w:rPr>
            </w:pPr>
            <w:r w:rsidRPr="0041261C">
              <w:rPr>
                <w:rFonts w:cs="Calibri"/>
                <w:color w:val="000000"/>
              </w:rPr>
              <w:t>1</w:t>
            </w:r>
          </w:p>
        </w:tc>
        <w:tc>
          <w:tcPr>
            <w:tcW w:w="0" w:type="auto"/>
            <w:vAlign w:val="bottom"/>
          </w:tcPr>
          <w:p w14:paraId="60EA8A9C" w14:textId="77777777" w:rsidR="004F19AE" w:rsidRPr="0041261C" w:rsidRDefault="004F19AE" w:rsidP="003F5B00">
            <w:pPr>
              <w:jc w:val="center"/>
              <w:rPr>
                <w:rFonts w:cs="Calibri"/>
                <w:color w:val="000000"/>
              </w:rPr>
            </w:pPr>
            <w:r w:rsidRPr="0041261C">
              <w:rPr>
                <w:rFonts w:cs="Calibri"/>
                <w:color w:val="000000"/>
              </w:rPr>
              <w:t>21</w:t>
            </w:r>
          </w:p>
        </w:tc>
        <w:tc>
          <w:tcPr>
            <w:tcW w:w="0" w:type="auto"/>
            <w:vAlign w:val="bottom"/>
          </w:tcPr>
          <w:p w14:paraId="20D4661B" w14:textId="77777777" w:rsidR="004F19AE" w:rsidRPr="0041261C" w:rsidRDefault="004F19AE" w:rsidP="003F5B00">
            <w:pPr>
              <w:jc w:val="center"/>
              <w:rPr>
                <w:rFonts w:cs="Calibri"/>
                <w:color w:val="000000"/>
              </w:rPr>
            </w:pPr>
            <w:r w:rsidRPr="0041261C">
              <w:rPr>
                <w:rFonts w:cs="Calibri"/>
                <w:color w:val="000000"/>
              </w:rPr>
              <w:t>11092</w:t>
            </w:r>
          </w:p>
        </w:tc>
        <w:tc>
          <w:tcPr>
            <w:tcW w:w="0" w:type="auto"/>
            <w:vAlign w:val="bottom"/>
          </w:tcPr>
          <w:p w14:paraId="0F5DCEB6" w14:textId="77777777" w:rsidR="004F19AE" w:rsidRPr="0041261C" w:rsidRDefault="004F19AE" w:rsidP="003F5B00">
            <w:pPr>
              <w:jc w:val="center"/>
              <w:rPr>
                <w:rFonts w:cs="Calibri"/>
                <w:color w:val="000000"/>
              </w:rPr>
            </w:pPr>
            <w:r w:rsidRPr="0041261C">
              <w:rPr>
                <w:rFonts w:cs="Calibri"/>
                <w:color w:val="000000"/>
              </w:rPr>
              <w:t>3</w:t>
            </w:r>
          </w:p>
        </w:tc>
        <w:tc>
          <w:tcPr>
            <w:tcW w:w="0" w:type="auto"/>
            <w:vAlign w:val="bottom"/>
          </w:tcPr>
          <w:p w14:paraId="1CCFD8BD" w14:textId="77777777" w:rsidR="004F19AE" w:rsidRPr="0041261C" w:rsidRDefault="004F19AE" w:rsidP="003F5B00">
            <w:pPr>
              <w:jc w:val="center"/>
              <w:rPr>
                <w:rFonts w:cs="Calibri"/>
                <w:color w:val="000000"/>
              </w:rPr>
            </w:pPr>
            <w:r w:rsidRPr="0041261C">
              <w:rPr>
                <w:rFonts w:cs="Calibri"/>
                <w:color w:val="000000"/>
              </w:rPr>
              <w:t>3</w:t>
            </w:r>
          </w:p>
        </w:tc>
        <w:tc>
          <w:tcPr>
            <w:tcW w:w="0" w:type="auto"/>
            <w:vAlign w:val="bottom"/>
          </w:tcPr>
          <w:p w14:paraId="6CBA7C1C" w14:textId="77777777" w:rsidR="004F19AE" w:rsidRPr="0041261C" w:rsidRDefault="004F19AE" w:rsidP="003F5B00">
            <w:pPr>
              <w:jc w:val="center"/>
              <w:rPr>
                <w:rFonts w:cs="Calibri"/>
                <w:color w:val="000000"/>
              </w:rPr>
            </w:pPr>
            <w:r w:rsidRPr="0041261C">
              <w:rPr>
                <w:rFonts w:cs="Calibri"/>
                <w:color w:val="000000"/>
              </w:rPr>
              <w:t>0</w:t>
            </w:r>
          </w:p>
        </w:tc>
        <w:tc>
          <w:tcPr>
            <w:tcW w:w="0" w:type="auto"/>
            <w:vAlign w:val="bottom"/>
          </w:tcPr>
          <w:p w14:paraId="493839E1" w14:textId="77777777" w:rsidR="004F19AE" w:rsidRPr="0041261C" w:rsidRDefault="004F19AE" w:rsidP="003F5B00">
            <w:pPr>
              <w:jc w:val="center"/>
              <w:rPr>
                <w:rFonts w:cs="Calibri"/>
                <w:color w:val="000000"/>
              </w:rPr>
            </w:pPr>
            <w:r w:rsidRPr="0041261C">
              <w:rPr>
                <w:rFonts w:cs="Calibri"/>
                <w:color w:val="000000"/>
              </w:rPr>
              <w:t>1</w:t>
            </w:r>
          </w:p>
        </w:tc>
      </w:tr>
      <w:tr w:rsidR="004F19AE" w:rsidRPr="0041261C" w14:paraId="6B5DC7AF" w14:textId="77777777" w:rsidTr="003F5B00">
        <w:tc>
          <w:tcPr>
            <w:tcW w:w="0" w:type="auto"/>
            <w:vAlign w:val="bottom"/>
          </w:tcPr>
          <w:p w14:paraId="6A2C74AD" w14:textId="77777777" w:rsidR="004F19AE" w:rsidRPr="0041261C" w:rsidRDefault="004F19AE" w:rsidP="003F5B00">
            <w:pPr>
              <w:jc w:val="center"/>
              <w:rPr>
                <w:rFonts w:cs="Calibri"/>
                <w:color w:val="000000"/>
              </w:rPr>
            </w:pPr>
            <w:r w:rsidRPr="0041261C">
              <w:rPr>
                <w:rFonts w:cs="Calibri"/>
                <w:color w:val="000000"/>
              </w:rPr>
              <w:t>2</w:t>
            </w:r>
          </w:p>
        </w:tc>
        <w:tc>
          <w:tcPr>
            <w:tcW w:w="0" w:type="auto"/>
            <w:vAlign w:val="bottom"/>
          </w:tcPr>
          <w:p w14:paraId="46851133" w14:textId="77777777" w:rsidR="004F19AE" w:rsidRPr="0041261C" w:rsidRDefault="004F19AE" w:rsidP="003F5B00">
            <w:pPr>
              <w:jc w:val="center"/>
              <w:rPr>
                <w:rFonts w:cs="Calibri"/>
                <w:color w:val="000000"/>
              </w:rPr>
            </w:pPr>
            <w:r w:rsidRPr="0041261C">
              <w:rPr>
                <w:rFonts w:cs="Calibri"/>
                <w:color w:val="000000"/>
              </w:rPr>
              <w:t>1</w:t>
            </w:r>
          </w:p>
        </w:tc>
        <w:tc>
          <w:tcPr>
            <w:tcW w:w="0" w:type="auto"/>
            <w:vAlign w:val="bottom"/>
          </w:tcPr>
          <w:p w14:paraId="79F1B122" w14:textId="77777777" w:rsidR="004F19AE" w:rsidRPr="0041261C" w:rsidRDefault="004F19AE" w:rsidP="003F5B00">
            <w:pPr>
              <w:jc w:val="center"/>
              <w:rPr>
                <w:rFonts w:cs="Calibri"/>
                <w:color w:val="000000"/>
              </w:rPr>
            </w:pPr>
            <w:r w:rsidRPr="0041261C">
              <w:rPr>
                <w:rFonts w:cs="Calibri"/>
                <w:color w:val="000000"/>
              </w:rPr>
              <w:t>21</w:t>
            </w:r>
          </w:p>
        </w:tc>
        <w:tc>
          <w:tcPr>
            <w:tcW w:w="0" w:type="auto"/>
            <w:vAlign w:val="bottom"/>
          </w:tcPr>
          <w:p w14:paraId="48255CDD" w14:textId="77777777" w:rsidR="004F19AE" w:rsidRPr="0041261C" w:rsidRDefault="004F19AE" w:rsidP="003F5B00">
            <w:pPr>
              <w:jc w:val="center"/>
              <w:rPr>
                <w:rFonts w:cs="Calibri"/>
                <w:color w:val="000000"/>
              </w:rPr>
            </w:pPr>
            <w:r w:rsidRPr="0041261C">
              <w:rPr>
                <w:rFonts w:cs="Calibri"/>
                <w:color w:val="000000"/>
              </w:rPr>
              <w:t>14745</w:t>
            </w:r>
          </w:p>
        </w:tc>
        <w:tc>
          <w:tcPr>
            <w:tcW w:w="0" w:type="auto"/>
            <w:vAlign w:val="bottom"/>
          </w:tcPr>
          <w:p w14:paraId="5C685955" w14:textId="77777777" w:rsidR="004F19AE" w:rsidRPr="0041261C" w:rsidRDefault="004F19AE" w:rsidP="003F5B00">
            <w:pPr>
              <w:jc w:val="center"/>
              <w:rPr>
                <w:rFonts w:cs="Calibri"/>
                <w:color w:val="000000"/>
              </w:rPr>
            </w:pPr>
            <w:r w:rsidRPr="0041261C">
              <w:rPr>
                <w:rFonts w:cs="Calibri"/>
                <w:color w:val="000000"/>
              </w:rPr>
              <w:t>3</w:t>
            </w:r>
          </w:p>
        </w:tc>
        <w:tc>
          <w:tcPr>
            <w:tcW w:w="0" w:type="auto"/>
            <w:vAlign w:val="bottom"/>
          </w:tcPr>
          <w:p w14:paraId="2A3803EC" w14:textId="77777777" w:rsidR="004F19AE" w:rsidRPr="0041261C" w:rsidRDefault="004F19AE" w:rsidP="003F5B00">
            <w:pPr>
              <w:jc w:val="center"/>
              <w:rPr>
                <w:rFonts w:cs="Calibri"/>
                <w:color w:val="000000"/>
              </w:rPr>
            </w:pPr>
            <w:r w:rsidRPr="0041261C">
              <w:rPr>
                <w:rFonts w:cs="Calibri"/>
                <w:color w:val="000000"/>
              </w:rPr>
              <w:t>1</w:t>
            </w:r>
          </w:p>
        </w:tc>
        <w:tc>
          <w:tcPr>
            <w:tcW w:w="0" w:type="auto"/>
            <w:vAlign w:val="bottom"/>
          </w:tcPr>
          <w:p w14:paraId="41FB39BE" w14:textId="77777777" w:rsidR="004F19AE" w:rsidRPr="0041261C" w:rsidRDefault="004F19AE" w:rsidP="003F5B00">
            <w:pPr>
              <w:jc w:val="center"/>
              <w:rPr>
                <w:rFonts w:cs="Calibri"/>
                <w:color w:val="000000"/>
              </w:rPr>
            </w:pPr>
            <w:r w:rsidRPr="0041261C">
              <w:rPr>
                <w:rFonts w:cs="Calibri"/>
                <w:color w:val="000000"/>
              </w:rPr>
              <w:t>2</w:t>
            </w:r>
          </w:p>
        </w:tc>
        <w:tc>
          <w:tcPr>
            <w:tcW w:w="0" w:type="auto"/>
            <w:vAlign w:val="bottom"/>
          </w:tcPr>
          <w:p w14:paraId="5DE31306" w14:textId="77777777" w:rsidR="004F19AE" w:rsidRPr="0041261C" w:rsidRDefault="004F19AE" w:rsidP="003F5B00">
            <w:pPr>
              <w:jc w:val="center"/>
              <w:rPr>
                <w:rFonts w:cs="Calibri"/>
                <w:color w:val="000000"/>
              </w:rPr>
            </w:pPr>
            <w:r w:rsidRPr="0041261C">
              <w:rPr>
                <w:rFonts w:cs="Calibri"/>
                <w:color w:val="000000"/>
              </w:rPr>
              <w:t>0</w:t>
            </w:r>
          </w:p>
        </w:tc>
      </w:tr>
      <w:tr w:rsidR="004F19AE" w:rsidRPr="0041261C" w14:paraId="6C72733D" w14:textId="77777777" w:rsidTr="003F5B00">
        <w:tc>
          <w:tcPr>
            <w:tcW w:w="0" w:type="auto"/>
            <w:vAlign w:val="bottom"/>
          </w:tcPr>
          <w:p w14:paraId="07C2841B" w14:textId="77777777" w:rsidR="004F19AE" w:rsidRPr="0041261C" w:rsidRDefault="004F19AE" w:rsidP="003F5B00">
            <w:pPr>
              <w:jc w:val="center"/>
              <w:rPr>
                <w:rFonts w:cs="Calibri"/>
                <w:color w:val="000000"/>
              </w:rPr>
            </w:pPr>
            <w:r w:rsidRPr="0041261C">
              <w:rPr>
                <w:rFonts w:cs="Calibri"/>
                <w:color w:val="000000"/>
              </w:rPr>
              <w:t>3</w:t>
            </w:r>
          </w:p>
        </w:tc>
        <w:tc>
          <w:tcPr>
            <w:tcW w:w="0" w:type="auto"/>
            <w:vAlign w:val="bottom"/>
          </w:tcPr>
          <w:p w14:paraId="4C52B947" w14:textId="77777777" w:rsidR="004F19AE" w:rsidRPr="0041261C" w:rsidRDefault="004F19AE" w:rsidP="003F5B00">
            <w:pPr>
              <w:jc w:val="center"/>
              <w:rPr>
                <w:rFonts w:cs="Calibri"/>
                <w:color w:val="000000"/>
              </w:rPr>
            </w:pPr>
            <w:r w:rsidRPr="0041261C">
              <w:rPr>
                <w:rFonts w:cs="Calibri"/>
                <w:color w:val="000000"/>
              </w:rPr>
              <w:t>0</w:t>
            </w:r>
          </w:p>
        </w:tc>
        <w:tc>
          <w:tcPr>
            <w:tcW w:w="0" w:type="auto"/>
            <w:vAlign w:val="bottom"/>
          </w:tcPr>
          <w:p w14:paraId="1C9ABED9" w14:textId="77777777" w:rsidR="004F19AE" w:rsidRPr="0041261C" w:rsidRDefault="004F19AE" w:rsidP="003F5B00">
            <w:pPr>
              <w:jc w:val="center"/>
              <w:rPr>
                <w:rFonts w:cs="Calibri"/>
                <w:color w:val="000000"/>
              </w:rPr>
            </w:pPr>
            <w:r w:rsidRPr="0041261C">
              <w:rPr>
                <w:rFonts w:cs="Calibri"/>
                <w:color w:val="000000"/>
              </w:rPr>
              <w:t>20</w:t>
            </w:r>
          </w:p>
        </w:tc>
        <w:tc>
          <w:tcPr>
            <w:tcW w:w="0" w:type="auto"/>
            <w:vAlign w:val="bottom"/>
          </w:tcPr>
          <w:p w14:paraId="77984D71" w14:textId="77777777" w:rsidR="004F19AE" w:rsidRPr="0041261C" w:rsidRDefault="004F19AE" w:rsidP="003F5B00">
            <w:pPr>
              <w:jc w:val="center"/>
              <w:rPr>
                <w:rFonts w:cs="Calibri"/>
                <w:color w:val="000000"/>
              </w:rPr>
            </w:pPr>
            <w:r w:rsidRPr="0041261C">
              <w:rPr>
                <w:rFonts w:cs="Calibri"/>
                <w:color w:val="000000"/>
              </w:rPr>
              <w:t>11558</w:t>
            </w:r>
          </w:p>
        </w:tc>
        <w:tc>
          <w:tcPr>
            <w:tcW w:w="0" w:type="auto"/>
            <w:vAlign w:val="bottom"/>
          </w:tcPr>
          <w:p w14:paraId="28DFD440" w14:textId="77777777" w:rsidR="004F19AE" w:rsidRPr="0041261C" w:rsidRDefault="004F19AE" w:rsidP="003F5B00">
            <w:pPr>
              <w:jc w:val="center"/>
              <w:rPr>
                <w:rFonts w:cs="Calibri"/>
                <w:color w:val="000000"/>
              </w:rPr>
            </w:pPr>
            <w:r w:rsidRPr="0041261C">
              <w:rPr>
                <w:rFonts w:cs="Calibri"/>
                <w:color w:val="000000"/>
              </w:rPr>
              <w:t>3</w:t>
            </w:r>
          </w:p>
        </w:tc>
        <w:tc>
          <w:tcPr>
            <w:tcW w:w="0" w:type="auto"/>
            <w:vAlign w:val="bottom"/>
          </w:tcPr>
          <w:p w14:paraId="2DDE59D1" w14:textId="77777777" w:rsidR="004F19AE" w:rsidRPr="0041261C" w:rsidRDefault="004F19AE" w:rsidP="003F5B00">
            <w:pPr>
              <w:jc w:val="center"/>
              <w:rPr>
                <w:rFonts w:cs="Calibri"/>
                <w:color w:val="000000"/>
              </w:rPr>
            </w:pPr>
            <w:r w:rsidRPr="0041261C">
              <w:rPr>
                <w:rFonts w:cs="Calibri"/>
                <w:color w:val="000000"/>
              </w:rPr>
              <w:t>3</w:t>
            </w:r>
          </w:p>
        </w:tc>
        <w:tc>
          <w:tcPr>
            <w:tcW w:w="0" w:type="auto"/>
            <w:vAlign w:val="bottom"/>
          </w:tcPr>
          <w:p w14:paraId="4628741A" w14:textId="77777777" w:rsidR="004F19AE" w:rsidRPr="0041261C" w:rsidRDefault="004F19AE" w:rsidP="003F5B00">
            <w:pPr>
              <w:jc w:val="center"/>
              <w:rPr>
                <w:rFonts w:cs="Calibri"/>
                <w:color w:val="000000"/>
              </w:rPr>
            </w:pPr>
            <w:r w:rsidRPr="0041261C">
              <w:rPr>
                <w:rFonts w:cs="Calibri"/>
                <w:color w:val="000000"/>
              </w:rPr>
              <w:t>0</w:t>
            </w:r>
          </w:p>
        </w:tc>
        <w:tc>
          <w:tcPr>
            <w:tcW w:w="0" w:type="auto"/>
            <w:vAlign w:val="bottom"/>
          </w:tcPr>
          <w:p w14:paraId="18FAE6BC" w14:textId="77777777" w:rsidR="004F19AE" w:rsidRPr="0041261C" w:rsidRDefault="004F19AE" w:rsidP="003F5B00">
            <w:pPr>
              <w:jc w:val="center"/>
              <w:rPr>
                <w:rFonts w:cs="Calibri"/>
                <w:color w:val="000000"/>
              </w:rPr>
            </w:pPr>
            <w:r w:rsidRPr="0041261C">
              <w:rPr>
                <w:rFonts w:cs="Calibri"/>
                <w:color w:val="000000"/>
              </w:rPr>
              <w:t>1</w:t>
            </w:r>
          </w:p>
        </w:tc>
      </w:tr>
      <w:tr w:rsidR="004F19AE" w:rsidRPr="0041261C" w14:paraId="34FF3A24" w14:textId="77777777" w:rsidTr="003F5B00">
        <w:tc>
          <w:tcPr>
            <w:tcW w:w="0" w:type="auto"/>
            <w:vAlign w:val="bottom"/>
          </w:tcPr>
          <w:p w14:paraId="7DBBED28" w14:textId="77777777" w:rsidR="004F19AE" w:rsidRPr="0041261C" w:rsidRDefault="004F19AE" w:rsidP="003F5B00">
            <w:pPr>
              <w:jc w:val="center"/>
              <w:rPr>
                <w:rFonts w:cs="Calibri"/>
                <w:color w:val="000000"/>
              </w:rPr>
            </w:pPr>
            <w:r w:rsidRPr="0041261C">
              <w:rPr>
                <w:rFonts w:cs="Calibri"/>
                <w:color w:val="000000"/>
              </w:rPr>
              <w:t>4</w:t>
            </w:r>
          </w:p>
        </w:tc>
        <w:tc>
          <w:tcPr>
            <w:tcW w:w="0" w:type="auto"/>
            <w:vAlign w:val="bottom"/>
          </w:tcPr>
          <w:p w14:paraId="2D861D6E" w14:textId="77777777" w:rsidR="004F19AE" w:rsidRPr="0041261C" w:rsidRDefault="004F19AE" w:rsidP="003F5B00">
            <w:pPr>
              <w:jc w:val="center"/>
              <w:rPr>
                <w:rFonts w:cs="Calibri"/>
                <w:color w:val="000000"/>
              </w:rPr>
            </w:pPr>
            <w:r w:rsidRPr="0041261C">
              <w:rPr>
                <w:rFonts w:cs="Calibri"/>
                <w:color w:val="000000"/>
              </w:rPr>
              <w:t>0</w:t>
            </w:r>
          </w:p>
        </w:tc>
        <w:tc>
          <w:tcPr>
            <w:tcW w:w="0" w:type="auto"/>
            <w:vAlign w:val="bottom"/>
          </w:tcPr>
          <w:p w14:paraId="0D23CF38" w14:textId="77777777" w:rsidR="004F19AE" w:rsidRPr="0041261C" w:rsidRDefault="004F19AE" w:rsidP="003F5B00">
            <w:pPr>
              <w:jc w:val="center"/>
              <w:rPr>
                <w:rFonts w:cs="Calibri"/>
                <w:color w:val="000000"/>
              </w:rPr>
            </w:pPr>
            <w:r w:rsidRPr="0041261C">
              <w:rPr>
                <w:rFonts w:cs="Calibri"/>
                <w:color w:val="000000"/>
              </w:rPr>
              <w:t>21</w:t>
            </w:r>
          </w:p>
        </w:tc>
        <w:tc>
          <w:tcPr>
            <w:tcW w:w="0" w:type="auto"/>
            <w:vAlign w:val="bottom"/>
          </w:tcPr>
          <w:p w14:paraId="31D14B0C" w14:textId="77777777" w:rsidR="004F19AE" w:rsidRPr="0041261C" w:rsidRDefault="004F19AE" w:rsidP="003F5B00">
            <w:pPr>
              <w:jc w:val="center"/>
              <w:rPr>
                <w:rFonts w:cs="Calibri"/>
                <w:color w:val="000000"/>
              </w:rPr>
            </w:pPr>
            <w:r w:rsidRPr="0041261C">
              <w:rPr>
                <w:rFonts w:cs="Calibri"/>
                <w:color w:val="000000"/>
              </w:rPr>
              <w:t>11747</w:t>
            </w:r>
          </w:p>
        </w:tc>
        <w:tc>
          <w:tcPr>
            <w:tcW w:w="0" w:type="auto"/>
            <w:vAlign w:val="bottom"/>
          </w:tcPr>
          <w:p w14:paraId="4538CB93" w14:textId="77777777" w:rsidR="004F19AE" w:rsidRPr="0041261C" w:rsidRDefault="004F19AE" w:rsidP="003F5B00">
            <w:pPr>
              <w:jc w:val="center"/>
              <w:rPr>
                <w:rFonts w:cs="Calibri"/>
                <w:color w:val="000000"/>
              </w:rPr>
            </w:pPr>
            <w:r w:rsidRPr="0041261C">
              <w:rPr>
                <w:rFonts w:cs="Calibri"/>
                <w:color w:val="000000"/>
              </w:rPr>
              <w:t>3</w:t>
            </w:r>
          </w:p>
        </w:tc>
        <w:tc>
          <w:tcPr>
            <w:tcW w:w="0" w:type="auto"/>
            <w:vAlign w:val="bottom"/>
          </w:tcPr>
          <w:p w14:paraId="2EE6936E" w14:textId="77777777" w:rsidR="004F19AE" w:rsidRPr="0041261C" w:rsidRDefault="004F19AE" w:rsidP="003F5B00">
            <w:pPr>
              <w:jc w:val="center"/>
              <w:rPr>
                <w:rFonts w:cs="Calibri"/>
                <w:color w:val="000000"/>
              </w:rPr>
            </w:pPr>
            <w:r w:rsidRPr="0041261C">
              <w:rPr>
                <w:rFonts w:cs="Calibri"/>
                <w:color w:val="000000"/>
              </w:rPr>
              <w:t>1</w:t>
            </w:r>
          </w:p>
        </w:tc>
        <w:tc>
          <w:tcPr>
            <w:tcW w:w="0" w:type="auto"/>
            <w:vAlign w:val="bottom"/>
          </w:tcPr>
          <w:p w14:paraId="5EB2B24F" w14:textId="77777777" w:rsidR="004F19AE" w:rsidRPr="0041261C" w:rsidRDefault="004F19AE" w:rsidP="003F5B00">
            <w:pPr>
              <w:jc w:val="center"/>
              <w:rPr>
                <w:rFonts w:cs="Calibri"/>
                <w:color w:val="000000"/>
              </w:rPr>
            </w:pPr>
            <w:r w:rsidRPr="0041261C">
              <w:rPr>
                <w:rFonts w:cs="Calibri"/>
                <w:color w:val="000000"/>
              </w:rPr>
              <w:t>1</w:t>
            </w:r>
          </w:p>
        </w:tc>
        <w:tc>
          <w:tcPr>
            <w:tcW w:w="0" w:type="auto"/>
            <w:vAlign w:val="bottom"/>
          </w:tcPr>
          <w:p w14:paraId="086F6841" w14:textId="77777777" w:rsidR="004F19AE" w:rsidRPr="0041261C" w:rsidRDefault="004F19AE" w:rsidP="003F5B00">
            <w:pPr>
              <w:jc w:val="center"/>
              <w:rPr>
                <w:rFonts w:cs="Calibri"/>
                <w:color w:val="000000"/>
              </w:rPr>
            </w:pPr>
            <w:r w:rsidRPr="0041261C">
              <w:rPr>
                <w:rFonts w:cs="Calibri"/>
                <w:color w:val="000000"/>
              </w:rPr>
              <w:t>1</w:t>
            </w:r>
          </w:p>
        </w:tc>
      </w:tr>
      <w:tr w:rsidR="004F19AE" w:rsidRPr="0041261C" w14:paraId="71F7FB43" w14:textId="77777777" w:rsidTr="003F5B00">
        <w:tc>
          <w:tcPr>
            <w:tcW w:w="0" w:type="auto"/>
            <w:vAlign w:val="bottom"/>
          </w:tcPr>
          <w:p w14:paraId="3E663738" w14:textId="77777777" w:rsidR="004F19AE" w:rsidRPr="0041261C" w:rsidRDefault="004F19AE" w:rsidP="003F5B00">
            <w:pPr>
              <w:jc w:val="center"/>
              <w:rPr>
                <w:rFonts w:cs="Calibri"/>
                <w:color w:val="000000"/>
              </w:rPr>
            </w:pPr>
            <w:r w:rsidRPr="0041261C">
              <w:rPr>
                <w:rFonts w:cs="Calibri"/>
                <w:color w:val="000000"/>
              </w:rPr>
              <w:t>5</w:t>
            </w:r>
          </w:p>
        </w:tc>
        <w:tc>
          <w:tcPr>
            <w:tcW w:w="0" w:type="auto"/>
            <w:vAlign w:val="bottom"/>
          </w:tcPr>
          <w:p w14:paraId="72612566" w14:textId="77777777" w:rsidR="004F19AE" w:rsidRPr="0041261C" w:rsidRDefault="004F19AE" w:rsidP="003F5B00">
            <w:pPr>
              <w:jc w:val="center"/>
              <w:rPr>
                <w:rFonts w:cs="Calibri"/>
                <w:color w:val="000000"/>
              </w:rPr>
            </w:pPr>
            <w:r w:rsidRPr="0041261C">
              <w:rPr>
                <w:rFonts w:cs="Calibri"/>
                <w:color w:val="000000"/>
              </w:rPr>
              <w:t>0</w:t>
            </w:r>
          </w:p>
        </w:tc>
        <w:tc>
          <w:tcPr>
            <w:tcW w:w="0" w:type="auto"/>
            <w:vAlign w:val="bottom"/>
          </w:tcPr>
          <w:p w14:paraId="13E4B3E4" w14:textId="77777777" w:rsidR="004F19AE" w:rsidRPr="0041261C" w:rsidRDefault="004F19AE" w:rsidP="003F5B00">
            <w:pPr>
              <w:jc w:val="center"/>
              <w:rPr>
                <w:rFonts w:cs="Calibri"/>
                <w:color w:val="000000"/>
              </w:rPr>
            </w:pPr>
            <w:r w:rsidRPr="0041261C">
              <w:rPr>
                <w:rFonts w:cs="Calibri"/>
                <w:color w:val="000000"/>
              </w:rPr>
              <w:t>21</w:t>
            </w:r>
          </w:p>
        </w:tc>
        <w:tc>
          <w:tcPr>
            <w:tcW w:w="0" w:type="auto"/>
            <w:vAlign w:val="bottom"/>
          </w:tcPr>
          <w:p w14:paraId="47D5F2CA" w14:textId="77777777" w:rsidR="004F19AE" w:rsidRPr="0041261C" w:rsidRDefault="004F19AE" w:rsidP="003F5B00">
            <w:pPr>
              <w:jc w:val="center"/>
              <w:rPr>
                <w:rFonts w:cs="Calibri"/>
                <w:color w:val="000000"/>
              </w:rPr>
            </w:pPr>
            <w:r w:rsidRPr="0041261C">
              <w:rPr>
                <w:rFonts w:cs="Calibri"/>
                <w:color w:val="000000"/>
              </w:rPr>
              <w:t>14319</w:t>
            </w:r>
          </w:p>
        </w:tc>
        <w:tc>
          <w:tcPr>
            <w:tcW w:w="0" w:type="auto"/>
            <w:vAlign w:val="bottom"/>
          </w:tcPr>
          <w:p w14:paraId="75D01BBA" w14:textId="77777777" w:rsidR="004F19AE" w:rsidRPr="0041261C" w:rsidRDefault="004F19AE" w:rsidP="003F5B00">
            <w:pPr>
              <w:jc w:val="center"/>
              <w:rPr>
                <w:rFonts w:cs="Calibri"/>
                <w:color w:val="000000"/>
              </w:rPr>
            </w:pPr>
            <w:r w:rsidRPr="0041261C">
              <w:rPr>
                <w:rFonts w:cs="Calibri"/>
                <w:color w:val="000000"/>
              </w:rPr>
              <w:t>2</w:t>
            </w:r>
          </w:p>
        </w:tc>
        <w:tc>
          <w:tcPr>
            <w:tcW w:w="0" w:type="auto"/>
            <w:vAlign w:val="bottom"/>
          </w:tcPr>
          <w:p w14:paraId="4BC4A16F" w14:textId="77777777" w:rsidR="004F19AE" w:rsidRPr="0041261C" w:rsidRDefault="004F19AE" w:rsidP="003F5B00">
            <w:pPr>
              <w:jc w:val="center"/>
              <w:rPr>
                <w:rFonts w:cs="Calibri"/>
                <w:color w:val="000000"/>
              </w:rPr>
            </w:pPr>
            <w:r w:rsidRPr="0041261C">
              <w:rPr>
                <w:rFonts w:cs="Calibri"/>
                <w:color w:val="000000"/>
              </w:rPr>
              <w:t>3</w:t>
            </w:r>
          </w:p>
        </w:tc>
        <w:tc>
          <w:tcPr>
            <w:tcW w:w="0" w:type="auto"/>
            <w:vAlign w:val="bottom"/>
          </w:tcPr>
          <w:p w14:paraId="51720AB2" w14:textId="77777777" w:rsidR="004F19AE" w:rsidRPr="0041261C" w:rsidRDefault="004F19AE" w:rsidP="003F5B00">
            <w:pPr>
              <w:jc w:val="center"/>
              <w:rPr>
                <w:rFonts w:cs="Calibri"/>
                <w:color w:val="000000"/>
              </w:rPr>
            </w:pPr>
            <w:r w:rsidRPr="0041261C">
              <w:rPr>
                <w:rFonts w:cs="Calibri"/>
                <w:color w:val="000000"/>
              </w:rPr>
              <w:t>3</w:t>
            </w:r>
          </w:p>
        </w:tc>
        <w:tc>
          <w:tcPr>
            <w:tcW w:w="0" w:type="auto"/>
            <w:vAlign w:val="bottom"/>
          </w:tcPr>
          <w:p w14:paraId="1F1133AB" w14:textId="77777777" w:rsidR="004F19AE" w:rsidRPr="0041261C" w:rsidRDefault="004F19AE" w:rsidP="003F5B00">
            <w:pPr>
              <w:jc w:val="center"/>
              <w:rPr>
                <w:rFonts w:cs="Calibri"/>
                <w:color w:val="000000"/>
              </w:rPr>
            </w:pPr>
            <w:r w:rsidRPr="0041261C">
              <w:rPr>
                <w:rFonts w:cs="Calibri"/>
                <w:color w:val="000000"/>
              </w:rPr>
              <w:t>1</w:t>
            </w:r>
          </w:p>
        </w:tc>
      </w:tr>
      <w:tr w:rsidR="004F19AE" w:rsidRPr="0041261C" w14:paraId="4D2A7EF1" w14:textId="77777777" w:rsidTr="003F5B00">
        <w:tc>
          <w:tcPr>
            <w:tcW w:w="0" w:type="auto"/>
            <w:vAlign w:val="bottom"/>
          </w:tcPr>
          <w:p w14:paraId="516F38DE" w14:textId="77777777" w:rsidR="004F19AE" w:rsidRPr="0041261C" w:rsidRDefault="004F19AE" w:rsidP="003F5B00">
            <w:pPr>
              <w:jc w:val="center"/>
              <w:rPr>
                <w:rFonts w:cs="Calibri"/>
                <w:color w:val="000000"/>
              </w:rPr>
            </w:pPr>
            <w:r w:rsidRPr="0041261C">
              <w:rPr>
                <w:rFonts w:cs="Calibri"/>
                <w:color w:val="000000"/>
              </w:rPr>
              <w:t>6</w:t>
            </w:r>
          </w:p>
        </w:tc>
        <w:tc>
          <w:tcPr>
            <w:tcW w:w="0" w:type="auto"/>
            <w:vAlign w:val="bottom"/>
          </w:tcPr>
          <w:p w14:paraId="32E57C7C" w14:textId="77777777" w:rsidR="004F19AE" w:rsidRPr="0041261C" w:rsidRDefault="004F19AE" w:rsidP="003F5B00">
            <w:pPr>
              <w:jc w:val="center"/>
              <w:rPr>
                <w:rFonts w:cs="Calibri"/>
                <w:color w:val="000000"/>
              </w:rPr>
            </w:pPr>
            <w:r w:rsidRPr="0041261C">
              <w:rPr>
                <w:rFonts w:cs="Calibri"/>
                <w:color w:val="000000"/>
              </w:rPr>
              <w:t>1</w:t>
            </w:r>
          </w:p>
        </w:tc>
        <w:tc>
          <w:tcPr>
            <w:tcW w:w="0" w:type="auto"/>
            <w:vAlign w:val="bottom"/>
          </w:tcPr>
          <w:p w14:paraId="28E560BD" w14:textId="77777777" w:rsidR="004F19AE" w:rsidRPr="0041261C" w:rsidRDefault="004F19AE" w:rsidP="003F5B00">
            <w:pPr>
              <w:jc w:val="center"/>
              <w:rPr>
                <w:rFonts w:cs="Calibri"/>
                <w:color w:val="000000"/>
              </w:rPr>
            </w:pPr>
            <w:r w:rsidRPr="0041261C">
              <w:rPr>
                <w:rFonts w:cs="Calibri"/>
                <w:color w:val="000000"/>
              </w:rPr>
              <w:t>19</w:t>
            </w:r>
          </w:p>
        </w:tc>
        <w:tc>
          <w:tcPr>
            <w:tcW w:w="0" w:type="auto"/>
            <w:vAlign w:val="bottom"/>
          </w:tcPr>
          <w:p w14:paraId="02BCF547" w14:textId="77777777" w:rsidR="004F19AE" w:rsidRPr="0041261C" w:rsidRDefault="004F19AE" w:rsidP="003F5B00">
            <w:pPr>
              <w:jc w:val="center"/>
              <w:rPr>
                <w:rFonts w:cs="Calibri"/>
                <w:color w:val="000000"/>
              </w:rPr>
            </w:pPr>
            <w:r w:rsidRPr="0041261C">
              <w:rPr>
                <w:rFonts w:cs="Calibri"/>
                <w:color w:val="000000"/>
              </w:rPr>
              <w:t>7126</w:t>
            </w:r>
          </w:p>
        </w:tc>
        <w:tc>
          <w:tcPr>
            <w:tcW w:w="0" w:type="auto"/>
            <w:vAlign w:val="bottom"/>
          </w:tcPr>
          <w:p w14:paraId="261A4444" w14:textId="77777777" w:rsidR="004F19AE" w:rsidRPr="0041261C" w:rsidRDefault="004F19AE" w:rsidP="003F5B00">
            <w:pPr>
              <w:jc w:val="center"/>
              <w:rPr>
                <w:rFonts w:cs="Calibri"/>
                <w:color w:val="000000"/>
              </w:rPr>
            </w:pPr>
            <w:r w:rsidRPr="0041261C">
              <w:rPr>
                <w:rFonts w:cs="Calibri"/>
                <w:color w:val="000000"/>
              </w:rPr>
              <w:t>3</w:t>
            </w:r>
          </w:p>
        </w:tc>
        <w:tc>
          <w:tcPr>
            <w:tcW w:w="0" w:type="auto"/>
            <w:vAlign w:val="bottom"/>
          </w:tcPr>
          <w:p w14:paraId="58B9A345" w14:textId="77777777" w:rsidR="004F19AE" w:rsidRPr="0041261C" w:rsidRDefault="004F19AE" w:rsidP="003F5B00">
            <w:pPr>
              <w:jc w:val="center"/>
              <w:rPr>
                <w:rFonts w:cs="Calibri"/>
                <w:color w:val="000000"/>
              </w:rPr>
            </w:pPr>
            <w:r w:rsidRPr="0041261C">
              <w:rPr>
                <w:rFonts w:cs="Calibri"/>
                <w:color w:val="000000"/>
              </w:rPr>
              <w:t>2</w:t>
            </w:r>
          </w:p>
        </w:tc>
        <w:tc>
          <w:tcPr>
            <w:tcW w:w="0" w:type="auto"/>
            <w:vAlign w:val="bottom"/>
          </w:tcPr>
          <w:p w14:paraId="64B9723E" w14:textId="77777777" w:rsidR="004F19AE" w:rsidRPr="0041261C" w:rsidRDefault="004F19AE" w:rsidP="003F5B00">
            <w:pPr>
              <w:jc w:val="center"/>
              <w:rPr>
                <w:rFonts w:cs="Calibri"/>
                <w:color w:val="000000"/>
              </w:rPr>
            </w:pPr>
            <w:r w:rsidRPr="0041261C">
              <w:rPr>
                <w:rFonts w:cs="Calibri"/>
                <w:color w:val="000000"/>
              </w:rPr>
              <w:t>0</w:t>
            </w:r>
          </w:p>
        </w:tc>
        <w:tc>
          <w:tcPr>
            <w:tcW w:w="0" w:type="auto"/>
            <w:vAlign w:val="bottom"/>
          </w:tcPr>
          <w:p w14:paraId="3960AF1B" w14:textId="77777777" w:rsidR="004F19AE" w:rsidRPr="0041261C" w:rsidRDefault="004F19AE" w:rsidP="003F5B00">
            <w:pPr>
              <w:jc w:val="center"/>
              <w:rPr>
                <w:rFonts w:cs="Calibri"/>
                <w:color w:val="000000"/>
              </w:rPr>
            </w:pPr>
            <w:r w:rsidRPr="0041261C">
              <w:rPr>
                <w:rFonts w:cs="Calibri"/>
                <w:color w:val="000000"/>
              </w:rPr>
              <w:t>1</w:t>
            </w:r>
          </w:p>
        </w:tc>
      </w:tr>
      <w:tr w:rsidR="004F19AE" w:rsidRPr="0041261C" w14:paraId="7453A5D1" w14:textId="77777777" w:rsidTr="003F5B00">
        <w:tc>
          <w:tcPr>
            <w:tcW w:w="0" w:type="auto"/>
            <w:vAlign w:val="bottom"/>
          </w:tcPr>
          <w:p w14:paraId="7254BF1C" w14:textId="77777777" w:rsidR="004F19AE" w:rsidRPr="0041261C" w:rsidRDefault="004F19AE" w:rsidP="003F5B00">
            <w:pPr>
              <w:jc w:val="center"/>
              <w:rPr>
                <w:rFonts w:cs="Calibri"/>
                <w:color w:val="000000"/>
              </w:rPr>
            </w:pPr>
            <w:r w:rsidRPr="0041261C">
              <w:rPr>
                <w:rFonts w:cs="Calibri"/>
                <w:color w:val="000000"/>
              </w:rPr>
              <w:t>7</w:t>
            </w:r>
          </w:p>
        </w:tc>
        <w:tc>
          <w:tcPr>
            <w:tcW w:w="0" w:type="auto"/>
            <w:vAlign w:val="bottom"/>
          </w:tcPr>
          <w:p w14:paraId="38349407" w14:textId="77777777" w:rsidR="004F19AE" w:rsidRPr="0041261C" w:rsidRDefault="004F19AE" w:rsidP="003F5B00">
            <w:pPr>
              <w:jc w:val="center"/>
              <w:rPr>
                <w:rFonts w:cs="Calibri"/>
                <w:color w:val="000000"/>
              </w:rPr>
            </w:pPr>
            <w:r w:rsidRPr="0041261C">
              <w:rPr>
                <w:rFonts w:cs="Calibri"/>
                <w:color w:val="000000"/>
              </w:rPr>
              <w:t>0</w:t>
            </w:r>
          </w:p>
        </w:tc>
        <w:tc>
          <w:tcPr>
            <w:tcW w:w="0" w:type="auto"/>
            <w:vAlign w:val="bottom"/>
          </w:tcPr>
          <w:p w14:paraId="541F97F3" w14:textId="77777777" w:rsidR="004F19AE" w:rsidRPr="0041261C" w:rsidRDefault="004F19AE" w:rsidP="003F5B00">
            <w:pPr>
              <w:jc w:val="center"/>
              <w:rPr>
                <w:rFonts w:cs="Calibri"/>
                <w:color w:val="000000"/>
              </w:rPr>
            </w:pPr>
            <w:r w:rsidRPr="0041261C">
              <w:rPr>
                <w:rFonts w:cs="Calibri"/>
                <w:color w:val="000000"/>
              </w:rPr>
              <w:t>20</w:t>
            </w:r>
          </w:p>
        </w:tc>
        <w:tc>
          <w:tcPr>
            <w:tcW w:w="0" w:type="auto"/>
            <w:vAlign w:val="bottom"/>
          </w:tcPr>
          <w:p w14:paraId="5B152316" w14:textId="77777777" w:rsidR="004F19AE" w:rsidRPr="0041261C" w:rsidRDefault="004F19AE" w:rsidP="003F5B00">
            <w:pPr>
              <w:jc w:val="center"/>
              <w:rPr>
                <w:rFonts w:cs="Calibri"/>
                <w:color w:val="000000"/>
              </w:rPr>
            </w:pPr>
            <w:r w:rsidRPr="0041261C">
              <w:rPr>
                <w:rFonts w:cs="Calibri"/>
                <w:color w:val="000000"/>
              </w:rPr>
              <w:t>16067</w:t>
            </w:r>
          </w:p>
        </w:tc>
        <w:tc>
          <w:tcPr>
            <w:tcW w:w="0" w:type="auto"/>
            <w:vAlign w:val="bottom"/>
          </w:tcPr>
          <w:p w14:paraId="54EFECB7" w14:textId="77777777" w:rsidR="004F19AE" w:rsidRPr="0041261C" w:rsidRDefault="004F19AE" w:rsidP="003F5B00">
            <w:pPr>
              <w:jc w:val="center"/>
              <w:rPr>
                <w:rFonts w:cs="Calibri"/>
                <w:color w:val="000000"/>
              </w:rPr>
            </w:pPr>
            <w:r w:rsidRPr="0041261C">
              <w:rPr>
                <w:rFonts w:cs="Calibri"/>
                <w:color w:val="000000"/>
              </w:rPr>
              <w:t>3</w:t>
            </w:r>
          </w:p>
        </w:tc>
        <w:tc>
          <w:tcPr>
            <w:tcW w:w="0" w:type="auto"/>
            <w:vAlign w:val="bottom"/>
          </w:tcPr>
          <w:p w14:paraId="13590DA3" w14:textId="77777777" w:rsidR="004F19AE" w:rsidRPr="0041261C" w:rsidRDefault="004F19AE" w:rsidP="003F5B00">
            <w:pPr>
              <w:jc w:val="center"/>
              <w:rPr>
                <w:rFonts w:cs="Calibri"/>
                <w:color w:val="000000"/>
              </w:rPr>
            </w:pPr>
            <w:r w:rsidRPr="0041261C">
              <w:rPr>
                <w:rFonts w:cs="Calibri"/>
                <w:color w:val="000000"/>
              </w:rPr>
              <w:t>4</w:t>
            </w:r>
          </w:p>
        </w:tc>
        <w:tc>
          <w:tcPr>
            <w:tcW w:w="0" w:type="auto"/>
            <w:vAlign w:val="bottom"/>
          </w:tcPr>
          <w:p w14:paraId="5A6CE1EE" w14:textId="77777777" w:rsidR="004F19AE" w:rsidRPr="0041261C" w:rsidRDefault="004F19AE" w:rsidP="003F5B00">
            <w:pPr>
              <w:jc w:val="center"/>
              <w:rPr>
                <w:rFonts w:cs="Calibri"/>
                <w:color w:val="000000"/>
              </w:rPr>
            </w:pPr>
            <w:r w:rsidRPr="0041261C">
              <w:rPr>
                <w:rFonts w:cs="Calibri"/>
                <w:color w:val="000000"/>
              </w:rPr>
              <w:t>0</w:t>
            </w:r>
          </w:p>
        </w:tc>
        <w:tc>
          <w:tcPr>
            <w:tcW w:w="0" w:type="auto"/>
            <w:vAlign w:val="bottom"/>
          </w:tcPr>
          <w:p w14:paraId="1E245EC0" w14:textId="77777777" w:rsidR="004F19AE" w:rsidRPr="0041261C" w:rsidRDefault="004F19AE" w:rsidP="003F5B00">
            <w:pPr>
              <w:jc w:val="center"/>
              <w:rPr>
                <w:rFonts w:cs="Calibri"/>
                <w:color w:val="000000"/>
              </w:rPr>
            </w:pPr>
            <w:r w:rsidRPr="0041261C">
              <w:rPr>
                <w:rFonts w:cs="Calibri"/>
                <w:color w:val="000000"/>
              </w:rPr>
              <w:t>0</w:t>
            </w:r>
          </w:p>
        </w:tc>
      </w:tr>
      <w:tr w:rsidR="004F19AE" w:rsidRPr="0041261C" w14:paraId="382927C1" w14:textId="77777777" w:rsidTr="003F5B00">
        <w:tc>
          <w:tcPr>
            <w:tcW w:w="0" w:type="auto"/>
            <w:vAlign w:val="bottom"/>
          </w:tcPr>
          <w:p w14:paraId="480D3A5C" w14:textId="77777777" w:rsidR="004F19AE" w:rsidRPr="0041261C" w:rsidRDefault="004F19AE" w:rsidP="003F5B00">
            <w:pPr>
              <w:jc w:val="center"/>
              <w:rPr>
                <w:rFonts w:cs="Calibri"/>
                <w:color w:val="000000"/>
              </w:rPr>
            </w:pPr>
            <w:r w:rsidRPr="0041261C">
              <w:rPr>
                <w:rFonts w:cs="Calibri"/>
                <w:color w:val="000000"/>
              </w:rPr>
              <w:t>8</w:t>
            </w:r>
          </w:p>
        </w:tc>
        <w:tc>
          <w:tcPr>
            <w:tcW w:w="0" w:type="auto"/>
            <w:vAlign w:val="bottom"/>
          </w:tcPr>
          <w:p w14:paraId="3E84C9F1" w14:textId="77777777" w:rsidR="004F19AE" w:rsidRPr="0041261C" w:rsidRDefault="004F19AE" w:rsidP="003F5B00">
            <w:pPr>
              <w:jc w:val="center"/>
              <w:rPr>
                <w:rFonts w:cs="Calibri"/>
                <w:color w:val="000000"/>
              </w:rPr>
            </w:pPr>
            <w:r w:rsidRPr="0041261C">
              <w:rPr>
                <w:rFonts w:cs="Calibri"/>
                <w:color w:val="000000"/>
              </w:rPr>
              <w:t>0</w:t>
            </w:r>
          </w:p>
        </w:tc>
        <w:tc>
          <w:tcPr>
            <w:tcW w:w="0" w:type="auto"/>
            <w:vAlign w:val="bottom"/>
          </w:tcPr>
          <w:p w14:paraId="0743F952" w14:textId="77777777" w:rsidR="004F19AE" w:rsidRPr="0041261C" w:rsidRDefault="004F19AE" w:rsidP="003F5B00">
            <w:pPr>
              <w:jc w:val="center"/>
              <w:rPr>
                <w:rFonts w:cs="Calibri"/>
                <w:color w:val="000000"/>
              </w:rPr>
            </w:pPr>
            <w:r w:rsidRPr="0041261C">
              <w:rPr>
                <w:rFonts w:cs="Calibri"/>
                <w:color w:val="000000"/>
              </w:rPr>
              <w:t>20</w:t>
            </w:r>
          </w:p>
        </w:tc>
        <w:tc>
          <w:tcPr>
            <w:tcW w:w="0" w:type="auto"/>
            <w:vAlign w:val="bottom"/>
          </w:tcPr>
          <w:p w14:paraId="55C07F4D" w14:textId="77777777" w:rsidR="004F19AE" w:rsidRPr="0041261C" w:rsidRDefault="004F19AE" w:rsidP="003F5B00">
            <w:pPr>
              <w:jc w:val="center"/>
              <w:rPr>
                <w:rFonts w:cs="Calibri"/>
                <w:color w:val="000000"/>
              </w:rPr>
            </w:pPr>
            <w:r w:rsidRPr="0041261C">
              <w:rPr>
                <w:rFonts w:cs="Calibri"/>
                <w:color w:val="000000"/>
              </w:rPr>
              <w:t>3939</w:t>
            </w:r>
          </w:p>
        </w:tc>
        <w:tc>
          <w:tcPr>
            <w:tcW w:w="0" w:type="auto"/>
            <w:vAlign w:val="bottom"/>
          </w:tcPr>
          <w:p w14:paraId="54E095DF" w14:textId="77777777" w:rsidR="004F19AE" w:rsidRPr="0041261C" w:rsidRDefault="004F19AE" w:rsidP="003F5B00">
            <w:pPr>
              <w:jc w:val="center"/>
              <w:rPr>
                <w:rFonts w:cs="Calibri"/>
                <w:color w:val="000000"/>
              </w:rPr>
            </w:pPr>
            <w:r w:rsidRPr="0041261C">
              <w:rPr>
                <w:rFonts w:cs="Calibri"/>
                <w:color w:val="000000"/>
              </w:rPr>
              <w:t>3</w:t>
            </w:r>
          </w:p>
        </w:tc>
        <w:tc>
          <w:tcPr>
            <w:tcW w:w="0" w:type="auto"/>
            <w:vAlign w:val="bottom"/>
          </w:tcPr>
          <w:p w14:paraId="46E2713D" w14:textId="77777777" w:rsidR="004F19AE" w:rsidRPr="0041261C" w:rsidRDefault="004F19AE" w:rsidP="003F5B00">
            <w:pPr>
              <w:jc w:val="center"/>
              <w:rPr>
                <w:rFonts w:cs="Calibri"/>
                <w:color w:val="000000"/>
              </w:rPr>
            </w:pPr>
            <w:r w:rsidRPr="0041261C">
              <w:rPr>
                <w:rFonts w:cs="Calibri"/>
                <w:color w:val="000000"/>
              </w:rPr>
              <w:t>2</w:t>
            </w:r>
          </w:p>
        </w:tc>
        <w:tc>
          <w:tcPr>
            <w:tcW w:w="0" w:type="auto"/>
            <w:vAlign w:val="bottom"/>
          </w:tcPr>
          <w:p w14:paraId="781F1A35" w14:textId="77777777" w:rsidR="004F19AE" w:rsidRPr="0041261C" w:rsidRDefault="004F19AE" w:rsidP="003F5B00">
            <w:pPr>
              <w:jc w:val="center"/>
              <w:rPr>
                <w:rFonts w:cs="Calibri"/>
                <w:color w:val="000000"/>
              </w:rPr>
            </w:pPr>
            <w:r w:rsidRPr="0041261C">
              <w:rPr>
                <w:rFonts w:cs="Calibri"/>
                <w:color w:val="000000"/>
              </w:rPr>
              <w:t>0</w:t>
            </w:r>
          </w:p>
        </w:tc>
        <w:tc>
          <w:tcPr>
            <w:tcW w:w="0" w:type="auto"/>
            <w:vAlign w:val="bottom"/>
          </w:tcPr>
          <w:p w14:paraId="5C3D566B" w14:textId="77777777" w:rsidR="004F19AE" w:rsidRPr="0041261C" w:rsidRDefault="004F19AE" w:rsidP="003F5B00">
            <w:pPr>
              <w:jc w:val="center"/>
              <w:rPr>
                <w:rFonts w:cs="Calibri"/>
                <w:color w:val="000000"/>
              </w:rPr>
            </w:pPr>
            <w:r w:rsidRPr="0041261C">
              <w:rPr>
                <w:rFonts w:cs="Calibri"/>
                <w:color w:val="000000"/>
              </w:rPr>
              <w:t>1</w:t>
            </w:r>
          </w:p>
        </w:tc>
      </w:tr>
      <w:tr w:rsidR="004F19AE" w:rsidRPr="0041261C" w14:paraId="26A6723C" w14:textId="77777777" w:rsidTr="003F5B00">
        <w:tc>
          <w:tcPr>
            <w:tcW w:w="0" w:type="auto"/>
            <w:vAlign w:val="bottom"/>
          </w:tcPr>
          <w:p w14:paraId="1DE6EBA3" w14:textId="77777777" w:rsidR="004F19AE" w:rsidRPr="0041261C" w:rsidRDefault="004F19AE" w:rsidP="003F5B00">
            <w:pPr>
              <w:jc w:val="center"/>
              <w:rPr>
                <w:rFonts w:cs="Calibri"/>
                <w:color w:val="000000"/>
              </w:rPr>
            </w:pPr>
            <w:r w:rsidRPr="0041261C">
              <w:rPr>
                <w:rFonts w:cs="Calibri"/>
                <w:color w:val="000000"/>
              </w:rPr>
              <w:t>9</w:t>
            </w:r>
          </w:p>
        </w:tc>
        <w:tc>
          <w:tcPr>
            <w:tcW w:w="0" w:type="auto"/>
            <w:vAlign w:val="bottom"/>
          </w:tcPr>
          <w:p w14:paraId="3EEA7B7F" w14:textId="77777777" w:rsidR="004F19AE" w:rsidRPr="0041261C" w:rsidRDefault="004F19AE" w:rsidP="003F5B00">
            <w:pPr>
              <w:jc w:val="center"/>
              <w:rPr>
                <w:rFonts w:cs="Calibri"/>
                <w:color w:val="000000"/>
              </w:rPr>
            </w:pPr>
            <w:r w:rsidRPr="0041261C">
              <w:rPr>
                <w:rFonts w:cs="Calibri"/>
                <w:color w:val="000000"/>
              </w:rPr>
              <w:t>1</w:t>
            </w:r>
          </w:p>
        </w:tc>
        <w:tc>
          <w:tcPr>
            <w:tcW w:w="0" w:type="auto"/>
            <w:vAlign w:val="bottom"/>
          </w:tcPr>
          <w:p w14:paraId="44908237" w14:textId="77777777" w:rsidR="004F19AE" w:rsidRPr="0041261C" w:rsidRDefault="004F19AE" w:rsidP="003F5B00">
            <w:pPr>
              <w:jc w:val="center"/>
              <w:rPr>
                <w:rFonts w:cs="Calibri"/>
                <w:color w:val="000000"/>
              </w:rPr>
            </w:pPr>
            <w:r w:rsidRPr="0041261C">
              <w:rPr>
                <w:rFonts w:cs="Calibri"/>
                <w:color w:val="000000"/>
              </w:rPr>
              <w:t>21</w:t>
            </w:r>
          </w:p>
        </w:tc>
        <w:tc>
          <w:tcPr>
            <w:tcW w:w="0" w:type="auto"/>
            <w:vAlign w:val="bottom"/>
          </w:tcPr>
          <w:p w14:paraId="76E051F7" w14:textId="77777777" w:rsidR="004F19AE" w:rsidRPr="0041261C" w:rsidRDefault="004F19AE" w:rsidP="003F5B00">
            <w:pPr>
              <w:jc w:val="center"/>
              <w:rPr>
                <w:rFonts w:cs="Calibri"/>
                <w:color w:val="000000"/>
              </w:rPr>
            </w:pPr>
            <w:r w:rsidRPr="0041261C">
              <w:rPr>
                <w:rFonts w:cs="Calibri"/>
                <w:color w:val="000000"/>
              </w:rPr>
              <w:t>28230</w:t>
            </w:r>
          </w:p>
        </w:tc>
        <w:tc>
          <w:tcPr>
            <w:tcW w:w="0" w:type="auto"/>
            <w:vAlign w:val="bottom"/>
          </w:tcPr>
          <w:p w14:paraId="16B576B5" w14:textId="77777777" w:rsidR="004F19AE" w:rsidRPr="0041261C" w:rsidRDefault="004F19AE" w:rsidP="003F5B00">
            <w:pPr>
              <w:jc w:val="center"/>
              <w:rPr>
                <w:rFonts w:cs="Calibri"/>
                <w:color w:val="000000"/>
              </w:rPr>
            </w:pPr>
            <w:r w:rsidRPr="0041261C">
              <w:rPr>
                <w:rFonts w:cs="Calibri"/>
                <w:color w:val="000000"/>
              </w:rPr>
              <w:t>4</w:t>
            </w:r>
          </w:p>
        </w:tc>
        <w:tc>
          <w:tcPr>
            <w:tcW w:w="0" w:type="auto"/>
            <w:vAlign w:val="bottom"/>
          </w:tcPr>
          <w:p w14:paraId="4A97A88A" w14:textId="77777777" w:rsidR="004F19AE" w:rsidRPr="0041261C" w:rsidRDefault="004F19AE" w:rsidP="003F5B00">
            <w:pPr>
              <w:jc w:val="center"/>
              <w:rPr>
                <w:rFonts w:cs="Calibri"/>
                <w:color w:val="000000"/>
              </w:rPr>
            </w:pPr>
            <w:r w:rsidRPr="0041261C">
              <w:rPr>
                <w:rFonts w:cs="Calibri"/>
                <w:color w:val="000000"/>
              </w:rPr>
              <w:t>2</w:t>
            </w:r>
          </w:p>
        </w:tc>
        <w:tc>
          <w:tcPr>
            <w:tcW w:w="0" w:type="auto"/>
            <w:vAlign w:val="bottom"/>
          </w:tcPr>
          <w:p w14:paraId="3729851C" w14:textId="77777777" w:rsidR="004F19AE" w:rsidRPr="0041261C" w:rsidRDefault="004F19AE" w:rsidP="003F5B00">
            <w:pPr>
              <w:jc w:val="center"/>
              <w:rPr>
                <w:rFonts w:cs="Calibri"/>
                <w:color w:val="000000"/>
              </w:rPr>
            </w:pPr>
            <w:r w:rsidRPr="0041261C">
              <w:rPr>
                <w:rFonts w:cs="Calibri"/>
                <w:color w:val="000000"/>
              </w:rPr>
              <w:t>0</w:t>
            </w:r>
          </w:p>
        </w:tc>
        <w:tc>
          <w:tcPr>
            <w:tcW w:w="0" w:type="auto"/>
            <w:vAlign w:val="bottom"/>
          </w:tcPr>
          <w:p w14:paraId="4EE447E1" w14:textId="77777777" w:rsidR="004F19AE" w:rsidRPr="0041261C" w:rsidRDefault="004F19AE" w:rsidP="003F5B00">
            <w:pPr>
              <w:jc w:val="center"/>
              <w:rPr>
                <w:rFonts w:cs="Calibri"/>
                <w:color w:val="000000"/>
              </w:rPr>
            </w:pPr>
            <w:r w:rsidRPr="0041261C">
              <w:rPr>
                <w:rFonts w:cs="Calibri"/>
                <w:color w:val="000000"/>
              </w:rPr>
              <w:t>0</w:t>
            </w:r>
          </w:p>
        </w:tc>
      </w:tr>
      <w:tr w:rsidR="004F19AE" w:rsidRPr="0041261C" w14:paraId="7535813D" w14:textId="77777777" w:rsidTr="003F5B00">
        <w:tc>
          <w:tcPr>
            <w:tcW w:w="0" w:type="auto"/>
            <w:vAlign w:val="bottom"/>
          </w:tcPr>
          <w:p w14:paraId="5A792610" w14:textId="77777777" w:rsidR="004F19AE" w:rsidRPr="0041261C" w:rsidRDefault="004F19AE" w:rsidP="003F5B00">
            <w:pPr>
              <w:jc w:val="center"/>
              <w:rPr>
                <w:rFonts w:cs="Calibri"/>
                <w:color w:val="000000"/>
              </w:rPr>
            </w:pPr>
            <w:r w:rsidRPr="0041261C">
              <w:rPr>
                <w:rFonts w:cs="Calibri"/>
                <w:color w:val="000000"/>
              </w:rPr>
              <w:t>10</w:t>
            </w:r>
          </w:p>
        </w:tc>
        <w:tc>
          <w:tcPr>
            <w:tcW w:w="0" w:type="auto"/>
            <w:vAlign w:val="bottom"/>
          </w:tcPr>
          <w:p w14:paraId="74B60B7A" w14:textId="77777777" w:rsidR="004F19AE" w:rsidRPr="0041261C" w:rsidRDefault="004F19AE" w:rsidP="003F5B00">
            <w:pPr>
              <w:jc w:val="center"/>
              <w:rPr>
                <w:rFonts w:cs="Calibri"/>
                <w:color w:val="000000"/>
              </w:rPr>
            </w:pPr>
            <w:r w:rsidRPr="0041261C">
              <w:rPr>
                <w:rFonts w:cs="Calibri"/>
                <w:color w:val="000000"/>
              </w:rPr>
              <w:t>0</w:t>
            </w:r>
          </w:p>
        </w:tc>
        <w:tc>
          <w:tcPr>
            <w:tcW w:w="0" w:type="auto"/>
            <w:vAlign w:val="bottom"/>
          </w:tcPr>
          <w:p w14:paraId="06E33518" w14:textId="77777777" w:rsidR="004F19AE" w:rsidRPr="0041261C" w:rsidRDefault="004F19AE" w:rsidP="003F5B00">
            <w:pPr>
              <w:jc w:val="center"/>
              <w:rPr>
                <w:rFonts w:cs="Calibri"/>
                <w:color w:val="000000"/>
              </w:rPr>
            </w:pPr>
            <w:r w:rsidRPr="0041261C">
              <w:rPr>
                <w:rFonts w:cs="Calibri"/>
                <w:color w:val="000000"/>
              </w:rPr>
              <w:t>21</w:t>
            </w:r>
          </w:p>
        </w:tc>
        <w:tc>
          <w:tcPr>
            <w:tcW w:w="0" w:type="auto"/>
            <w:vAlign w:val="bottom"/>
          </w:tcPr>
          <w:p w14:paraId="5578913D" w14:textId="77777777" w:rsidR="004F19AE" w:rsidRPr="0041261C" w:rsidRDefault="004F19AE" w:rsidP="003F5B00">
            <w:pPr>
              <w:jc w:val="center"/>
              <w:rPr>
                <w:rFonts w:cs="Calibri"/>
                <w:color w:val="000000"/>
              </w:rPr>
            </w:pPr>
            <w:r w:rsidRPr="0041261C">
              <w:rPr>
                <w:rFonts w:cs="Calibri"/>
                <w:color w:val="000000"/>
              </w:rPr>
              <w:t>17396</w:t>
            </w:r>
          </w:p>
        </w:tc>
        <w:tc>
          <w:tcPr>
            <w:tcW w:w="0" w:type="auto"/>
            <w:vAlign w:val="bottom"/>
          </w:tcPr>
          <w:p w14:paraId="0D68C1DB" w14:textId="77777777" w:rsidR="004F19AE" w:rsidRPr="0041261C" w:rsidRDefault="004F19AE" w:rsidP="003F5B00">
            <w:pPr>
              <w:jc w:val="center"/>
              <w:rPr>
                <w:rFonts w:cs="Calibri"/>
                <w:color w:val="000000"/>
              </w:rPr>
            </w:pPr>
            <w:r w:rsidRPr="0041261C">
              <w:rPr>
                <w:rFonts w:cs="Calibri"/>
                <w:color w:val="000000"/>
              </w:rPr>
              <w:t>4</w:t>
            </w:r>
          </w:p>
        </w:tc>
        <w:tc>
          <w:tcPr>
            <w:tcW w:w="0" w:type="auto"/>
            <w:vAlign w:val="bottom"/>
          </w:tcPr>
          <w:p w14:paraId="06E1A93B" w14:textId="77777777" w:rsidR="004F19AE" w:rsidRPr="0041261C" w:rsidRDefault="004F19AE" w:rsidP="003F5B00">
            <w:pPr>
              <w:jc w:val="center"/>
              <w:rPr>
                <w:rFonts w:cs="Calibri"/>
                <w:color w:val="000000"/>
              </w:rPr>
            </w:pPr>
            <w:r w:rsidRPr="0041261C">
              <w:rPr>
                <w:rFonts w:cs="Calibri"/>
                <w:color w:val="000000"/>
              </w:rPr>
              <w:t>4</w:t>
            </w:r>
          </w:p>
        </w:tc>
        <w:tc>
          <w:tcPr>
            <w:tcW w:w="0" w:type="auto"/>
            <w:vAlign w:val="bottom"/>
          </w:tcPr>
          <w:p w14:paraId="1A25F887" w14:textId="77777777" w:rsidR="004F19AE" w:rsidRPr="0041261C" w:rsidRDefault="004F19AE" w:rsidP="003F5B00">
            <w:pPr>
              <w:jc w:val="center"/>
              <w:rPr>
                <w:rFonts w:cs="Calibri"/>
                <w:color w:val="000000"/>
              </w:rPr>
            </w:pPr>
            <w:r w:rsidRPr="0041261C">
              <w:rPr>
                <w:rFonts w:cs="Calibri"/>
                <w:color w:val="000000"/>
              </w:rPr>
              <w:t>1</w:t>
            </w:r>
          </w:p>
        </w:tc>
        <w:tc>
          <w:tcPr>
            <w:tcW w:w="0" w:type="auto"/>
            <w:vAlign w:val="bottom"/>
          </w:tcPr>
          <w:p w14:paraId="3DBC2072" w14:textId="77777777" w:rsidR="004F19AE" w:rsidRPr="0041261C" w:rsidRDefault="004F19AE" w:rsidP="003F5B00">
            <w:pPr>
              <w:jc w:val="center"/>
              <w:rPr>
                <w:rFonts w:cs="Calibri"/>
                <w:color w:val="000000"/>
              </w:rPr>
            </w:pPr>
            <w:r w:rsidRPr="0041261C">
              <w:rPr>
                <w:rFonts w:cs="Calibri"/>
                <w:color w:val="000000"/>
              </w:rPr>
              <w:t>1</w:t>
            </w:r>
          </w:p>
        </w:tc>
      </w:tr>
      <w:tr w:rsidR="004F19AE" w:rsidRPr="0041261C" w14:paraId="5AD2C283" w14:textId="77777777" w:rsidTr="003F5B00">
        <w:tc>
          <w:tcPr>
            <w:tcW w:w="0" w:type="auto"/>
            <w:vAlign w:val="bottom"/>
          </w:tcPr>
          <w:p w14:paraId="20ABFA79" w14:textId="77777777" w:rsidR="004F19AE" w:rsidRPr="0041261C" w:rsidRDefault="004F19AE" w:rsidP="003F5B00">
            <w:pPr>
              <w:jc w:val="center"/>
              <w:rPr>
                <w:rFonts w:cs="Calibri"/>
                <w:color w:val="000000"/>
              </w:rPr>
            </w:pPr>
            <w:r w:rsidRPr="0041261C">
              <w:rPr>
                <w:rFonts w:cs="Calibri"/>
                <w:color w:val="000000"/>
              </w:rPr>
              <w:t>11</w:t>
            </w:r>
          </w:p>
        </w:tc>
        <w:tc>
          <w:tcPr>
            <w:tcW w:w="0" w:type="auto"/>
            <w:vAlign w:val="bottom"/>
          </w:tcPr>
          <w:p w14:paraId="00B4AA6F" w14:textId="77777777" w:rsidR="004F19AE" w:rsidRPr="0041261C" w:rsidRDefault="004F19AE" w:rsidP="003F5B00">
            <w:pPr>
              <w:jc w:val="center"/>
              <w:rPr>
                <w:rFonts w:cs="Calibri"/>
                <w:color w:val="000000"/>
              </w:rPr>
            </w:pPr>
            <w:r w:rsidRPr="0041261C">
              <w:rPr>
                <w:rFonts w:cs="Calibri"/>
                <w:color w:val="000000"/>
              </w:rPr>
              <w:t>1</w:t>
            </w:r>
          </w:p>
        </w:tc>
        <w:tc>
          <w:tcPr>
            <w:tcW w:w="0" w:type="auto"/>
            <w:vAlign w:val="bottom"/>
          </w:tcPr>
          <w:p w14:paraId="2DFB19D3" w14:textId="77777777" w:rsidR="004F19AE" w:rsidRPr="0041261C" w:rsidRDefault="004F19AE" w:rsidP="003F5B00">
            <w:pPr>
              <w:jc w:val="center"/>
              <w:rPr>
                <w:rFonts w:cs="Calibri"/>
                <w:color w:val="000000"/>
              </w:rPr>
            </w:pPr>
            <w:r w:rsidRPr="0041261C">
              <w:rPr>
                <w:rFonts w:cs="Calibri"/>
                <w:color w:val="000000"/>
              </w:rPr>
              <w:t>20</w:t>
            </w:r>
          </w:p>
        </w:tc>
        <w:tc>
          <w:tcPr>
            <w:tcW w:w="0" w:type="auto"/>
            <w:vAlign w:val="bottom"/>
          </w:tcPr>
          <w:p w14:paraId="151A81A8" w14:textId="77777777" w:rsidR="004F19AE" w:rsidRPr="0041261C" w:rsidRDefault="004F19AE" w:rsidP="003F5B00">
            <w:pPr>
              <w:jc w:val="center"/>
              <w:rPr>
                <w:rFonts w:cs="Calibri"/>
                <w:color w:val="000000"/>
              </w:rPr>
            </w:pPr>
            <w:r w:rsidRPr="0041261C">
              <w:rPr>
                <w:rFonts w:cs="Calibri"/>
                <w:color w:val="000000"/>
              </w:rPr>
              <w:t>36152</w:t>
            </w:r>
          </w:p>
        </w:tc>
        <w:tc>
          <w:tcPr>
            <w:tcW w:w="0" w:type="auto"/>
            <w:vAlign w:val="bottom"/>
          </w:tcPr>
          <w:p w14:paraId="34ECCC62" w14:textId="77777777" w:rsidR="004F19AE" w:rsidRPr="0041261C" w:rsidRDefault="004F19AE" w:rsidP="003F5B00">
            <w:pPr>
              <w:jc w:val="center"/>
              <w:rPr>
                <w:rFonts w:cs="Calibri"/>
                <w:color w:val="000000"/>
              </w:rPr>
            </w:pPr>
            <w:r w:rsidRPr="0041261C">
              <w:rPr>
                <w:rFonts w:cs="Calibri"/>
                <w:color w:val="000000"/>
              </w:rPr>
              <w:t>1</w:t>
            </w:r>
          </w:p>
        </w:tc>
        <w:tc>
          <w:tcPr>
            <w:tcW w:w="0" w:type="auto"/>
            <w:vAlign w:val="bottom"/>
          </w:tcPr>
          <w:p w14:paraId="7B698C39" w14:textId="77777777" w:rsidR="004F19AE" w:rsidRPr="0041261C" w:rsidRDefault="004F19AE" w:rsidP="003F5B00">
            <w:pPr>
              <w:jc w:val="center"/>
              <w:rPr>
                <w:rFonts w:cs="Calibri"/>
                <w:color w:val="000000"/>
              </w:rPr>
            </w:pPr>
            <w:r w:rsidRPr="0041261C">
              <w:rPr>
                <w:rFonts w:cs="Calibri"/>
                <w:color w:val="000000"/>
              </w:rPr>
              <w:t>4</w:t>
            </w:r>
          </w:p>
        </w:tc>
        <w:tc>
          <w:tcPr>
            <w:tcW w:w="0" w:type="auto"/>
            <w:vAlign w:val="bottom"/>
          </w:tcPr>
          <w:p w14:paraId="1B356D3E" w14:textId="77777777" w:rsidR="004F19AE" w:rsidRPr="0041261C" w:rsidRDefault="004F19AE" w:rsidP="003F5B00">
            <w:pPr>
              <w:jc w:val="center"/>
              <w:rPr>
                <w:rFonts w:cs="Calibri"/>
                <w:color w:val="000000"/>
              </w:rPr>
            </w:pPr>
            <w:r w:rsidRPr="0041261C">
              <w:rPr>
                <w:rFonts w:cs="Calibri"/>
                <w:color w:val="000000"/>
              </w:rPr>
              <w:t>0</w:t>
            </w:r>
          </w:p>
        </w:tc>
        <w:tc>
          <w:tcPr>
            <w:tcW w:w="0" w:type="auto"/>
            <w:vAlign w:val="bottom"/>
          </w:tcPr>
          <w:p w14:paraId="6BACAF6C" w14:textId="77777777" w:rsidR="004F19AE" w:rsidRPr="0041261C" w:rsidRDefault="004F19AE" w:rsidP="003F5B00">
            <w:pPr>
              <w:jc w:val="center"/>
              <w:rPr>
                <w:rFonts w:cs="Calibri"/>
                <w:color w:val="000000"/>
              </w:rPr>
            </w:pPr>
            <w:r w:rsidRPr="0041261C">
              <w:rPr>
                <w:rFonts w:cs="Calibri"/>
                <w:color w:val="000000"/>
              </w:rPr>
              <w:t>0</w:t>
            </w:r>
          </w:p>
        </w:tc>
      </w:tr>
      <w:tr w:rsidR="004F19AE" w:rsidRPr="0041261C" w14:paraId="3591947D" w14:textId="77777777" w:rsidTr="003F5B00">
        <w:tc>
          <w:tcPr>
            <w:tcW w:w="0" w:type="auto"/>
            <w:vAlign w:val="bottom"/>
          </w:tcPr>
          <w:p w14:paraId="627CF43A" w14:textId="77777777" w:rsidR="004F19AE" w:rsidRPr="0041261C" w:rsidRDefault="004F19AE" w:rsidP="003F5B00">
            <w:pPr>
              <w:jc w:val="center"/>
              <w:rPr>
                <w:rFonts w:cs="Calibri"/>
                <w:color w:val="000000"/>
              </w:rPr>
            </w:pPr>
            <w:r w:rsidRPr="0041261C">
              <w:rPr>
                <w:rFonts w:cs="Calibri"/>
                <w:color w:val="000000"/>
              </w:rPr>
              <w:t>12</w:t>
            </w:r>
          </w:p>
        </w:tc>
        <w:tc>
          <w:tcPr>
            <w:tcW w:w="0" w:type="auto"/>
            <w:vAlign w:val="bottom"/>
          </w:tcPr>
          <w:p w14:paraId="6EB250B3" w14:textId="77777777" w:rsidR="004F19AE" w:rsidRPr="0041261C" w:rsidRDefault="004F19AE" w:rsidP="003F5B00">
            <w:pPr>
              <w:jc w:val="center"/>
              <w:rPr>
                <w:rFonts w:cs="Calibri"/>
                <w:color w:val="000000"/>
              </w:rPr>
            </w:pPr>
            <w:r w:rsidRPr="0041261C">
              <w:rPr>
                <w:rFonts w:cs="Calibri"/>
                <w:color w:val="000000"/>
              </w:rPr>
              <w:t>0</w:t>
            </w:r>
          </w:p>
        </w:tc>
        <w:tc>
          <w:tcPr>
            <w:tcW w:w="0" w:type="auto"/>
            <w:vAlign w:val="bottom"/>
          </w:tcPr>
          <w:p w14:paraId="49CED7FD" w14:textId="77777777" w:rsidR="004F19AE" w:rsidRPr="0041261C" w:rsidRDefault="004F19AE" w:rsidP="003F5B00">
            <w:pPr>
              <w:jc w:val="center"/>
              <w:rPr>
                <w:rFonts w:cs="Calibri"/>
                <w:color w:val="000000"/>
              </w:rPr>
            </w:pPr>
            <w:r w:rsidRPr="0041261C">
              <w:rPr>
                <w:rFonts w:cs="Calibri"/>
                <w:color w:val="000000"/>
              </w:rPr>
              <w:t>20</w:t>
            </w:r>
          </w:p>
        </w:tc>
        <w:tc>
          <w:tcPr>
            <w:tcW w:w="0" w:type="auto"/>
            <w:vAlign w:val="bottom"/>
          </w:tcPr>
          <w:p w14:paraId="1F40F395" w14:textId="77777777" w:rsidR="004F19AE" w:rsidRPr="0041261C" w:rsidRDefault="004F19AE" w:rsidP="003F5B00">
            <w:pPr>
              <w:jc w:val="center"/>
              <w:rPr>
                <w:rFonts w:cs="Calibri"/>
                <w:color w:val="000000"/>
              </w:rPr>
            </w:pPr>
            <w:r w:rsidRPr="0041261C">
              <w:rPr>
                <w:rFonts w:cs="Calibri"/>
                <w:color w:val="000000"/>
              </w:rPr>
              <w:t>16567</w:t>
            </w:r>
          </w:p>
        </w:tc>
        <w:tc>
          <w:tcPr>
            <w:tcW w:w="0" w:type="auto"/>
            <w:vAlign w:val="bottom"/>
          </w:tcPr>
          <w:p w14:paraId="19CD5979" w14:textId="77777777" w:rsidR="004F19AE" w:rsidRPr="0041261C" w:rsidRDefault="004F19AE" w:rsidP="003F5B00">
            <w:pPr>
              <w:jc w:val="center"/>
              <w:rPr>
                <w:rFonts w:cs="Calibri"/>
                <w:color w:val="000000"/>
              </w:rPr>
            </w:pPr>
            <w:r w:rsidRPr="0041261C">
              <w:rPr>
                <w:rFonts w:cs="Calibri"/>
                <w:color w:val="000000"/>
              </w:rPr>
              <w:t>4</w:t>
            </w:r>
          </w:p>
        </w:tc>
        <w:tc>
          <w:tcPr>
            <w:tcW w:w="0" w:type="auto"/>
            <w:vAlign w:val="bottom"/>
          </w:tcPr>
          <w:p w14:paraId="75EE2F3A" w14:textId="77777777" w:rsidR="004F19AE" w:rsidRPr="0041261C" w:rsidRDefault="004F19AE" w:rsidP="003F5B00">
            <w:pPr>
              <w:jc w:val="center"/>
              <w:rPr>
                <w:rFonts w:cs="Calibri"/>
                <w:color w:val="000000"/>
              </w:rPr>
            </w:pPr>
            <w:r w:rsidRPr="0041261C">
              <w:rPr>
                <w:rFonts w:cs="Calibri"/>
                <w:color w:val="000000"/>
              </w:rPr>
              <w:t>4</w:t>
            </w:r>
          </w:p>
        </w:tc>
        <w:tc>
          <w:tcPr>
            <w:tcW w:w="0" w:type="auto"/>
            <w:vAlign w:val="bottom"/>
          </w:tcPr>
          <w:p w14:paraId="4D96ADB8" w14:textId="77777777" w:rsidR="004F19AE" w:rsidRPr="0041261C" w:rsidRDefault="004F19AE" w:rsidP="003F5B00">
            <w:pPr>
              <w:jc w:val="center"/>
              <w:rPr>
                <w:rFonts w:cs="Calibri"/>
                <w:color w:val="000000"/>
              </w:rPr>
            </w:pPr>
            <w:r w:rsidRPr="0041261C">
              <w:rPr>
                <w:rFonts w:cs="Calibri"/>
                <w:color w:val="000000"/>
              </w:rPr>
              <w:t>1</w:t>
            </w:r>
          </w:p>
        </w:tc>
        <w:tc>
          <w:tcPr>
            <w:tcW w:w="0" w:type="auto"/>
            <w:vAlign w:val="bottom"/>
          </w:tcPr>
          <w:p w14:paraId="28934A2E" w14:textId="77777777" w:rsidR="004F19AE" w:rsidRPr="0041261C" w:rsidRDefault="004F19AE" w:rsidP="003F5B00">
            <w:pPr>
              <w:jc w:val="center"/>
              <w:rPr>
                <w:rFonts w:cs="Calibri"/>
                <w:color w:val="000000"/>
              </w:rPr>
            </w:pPr>
            <w:r w:rsidRPr="0041261C">
              <w:rPr>
                <w:rFonts w:cs="Calibri"/>
                <w:color w:val="000000"/>
              </w:rPr>
              <w:t>1</w:t>
            </w:r>
          </w:p>
        </w:tc>
      </w:tr>
      <w:tr w:rsidR="004F19AE" w:rsidRPr="0041261C" w14:paraId="7520D8FB" w14:textId="77777777" w:rsidTr="003F5B00">
        <w:tc>
          <w:tcPr>
            <w:tcW w:w="0" w:type="auto"/>
            <w:vAlign w:val="bottom"/>
          </w:tcPr>
          <w:p w14:paraId="2CFA47B8" w14:textId="77777777" w:rsidR="004F19AE" w:rsidRPr="0041261C" w:rsidRDefault="004F19AE" w:rsidP="003F5B00">
            <w:pPr>
              <w:jc w:val="center"/>
              <w:rPr>
                <w:rFonts w:cs="Calibri"/>
                <w:color w:val="000000"/>
              </w:rPr>
            </w:pPr>
            <w:r w:rsidRPr="0041261C">
              <w:rPr>
                <w:rFonts w:cs="Calibri"/>
                <w:color w:val="000000"/>
              </w:rPr>
              <w:t>13</w:t>
            </w:r>
          </w:p>
        </w:tc>
        <w:tc>
          <w:tcPr>
            <w:tcW w:w="0" w:type="auto"/>
            <w:vAlign w:val="bottom"/>
          </w:tcPr>
          <w:p w14:paraId="189E1C30" w14:textId="77777777" w:rsidR="004F19AE" w:rsidRPr="0041261C" w:rsidRDefault="004F19AE" w:rsidP="003F5B00">
            <w:pPr>
              <w:jc w:val="center"/>
              <w:rPr>
                <w:rFonts w:cs="Calibri"/>
                <w:color w:val="000000"/>
              </w:rPr>
            </w:pPr>
            <w:r w:rsidRPr="0041261C">
              <w:rPr>
                <w:rFonts w:cs="Calibri"/>
                <w:color w:val="000000"/>
              </w:rPr>
              <w:t>0</w:t>
            </w:r>
          </w:p>
        </w:tc>
        <w:tc>
          <w:tcPr>
            <w:tcW w:w="0" w:type="auto"/>
            <w:vAlign w:val="bottom"/>
          </w:tcPr>
          <w:p w14:paraId="04AC15B6" w14:textId="77777777" w:rsidR="004F19AE" w:rsidRPr="0041261C" w:rsidRDefault="004F19AE" w:rsidP="003F5B00">
            <w:pPr>
              <w:jc w:val="center"/>
              <w:rPr>
                <w:rFonts w:cs="Calibri"/>
                <w:color w:val="000000"/>
              </w:rPr>
            </w:pPr>
            <w:r w:rsidRPr="0041261C">
              <w:rPr>
                <w:rFonts w:cs="Calibri"/>
                <w:color w:val="000000"/>
              </w:rPr>
              <w:t>20</w:t>
            </w:r>
          </w:p>
        </w:tc>
        <w:tc>
          <w:tcPr>
            <w:tcW w:w="0" w:type="auto"/>
            <w:vAlign w:val="bottom"/>
          </w:tcPr>
          <w:p w14:paraId="58C9AA67" w14:textId="77777777" w:rsidR="004F19AE" w:rsidRPr="0041261C" w:rsidRDefault="004F19AE" w:rsidP="003F5B00">
            <w:pPr>
              <w:jc w:val="center"/>
              <w:rPr>
                <w:rFonts w:cs="Calibri"/>
                <w:color w:val="000000"/>
              </w:rPr>
            </w:pPr>
          </w:p>
        </w:tc>
        <w:tc>
          <w:tcPr>
            <w:tcW w:w="0" w:type="auto"/>
            <w:vAlign w:val="bottom"/>
          </w:tcPr>
          <w:p w14:paraId="4B9B0F9A" w14:textId="77777777" w:rsidR="004F19AE" w:rsidRPr="0041261C" w:rsidRDefault="004F19AE" w:rsidP="003F5B00">
            <w:pPr>
              <w:jc w:val="center"/>
              <w:rPr>
                <w:rFonts w:cs="Calibri"/>
                <w:color w:val="000000"/>
              </w:rPr>
            </w:pPr>
          </w:p>
        </w:tc>
        <w:tc>
          <w:tcPr>
            <w:tcW w:w="0" w:type="auto"/>
            <w:vAlign w:val="bottom"/>
          </w:tcPr>
          <w:p w14:paraId="16B26D26" w14:textId="77777777" w:rsidR="004F19AE" w:rsidRPr="0041261C" w:rsidRDefault="004F19AE" w:rsidP="003F5B00">
            <w:pPr>
              <w:jc w:val="center"/>
              <w:rPr>
                <w:rFonts w:cs="Calibri"/>
                <w:color w:val="000000"/>
              </w:rPr>
            </w:pPr>
          </w:p>
        </w:tc>
        <w:tc>
          <w:tcPr>
            <w:tcW w:w="0" w:type="auto"/>
            <w:vAlign w:val="bottom"/>
          </w:tcPr>
          <w:p w14:paraId="56121B5A" w14:textId="77777777" w:rsidR="004F19AE" w:rsidRPr="0041261C" w:rsidRDefault="004F19AE" w:rsidP="003F5B00">
            <w:pPr>
              <w:jc w:val="center"/>
              <w:rPr>
                <w:rFonts w:cs="Calibri"/>
                <w:color w:val="000000"/>
              </w:rPr>
            </w:pPr>
          </w:p>
        </w:tc>
        <w:tc>
          <w:tcPr>
            <w:tcW w:w="0" w:type="auto"/>
            <w:vAlign w:val="bottom"/>
          </w:tcPr>
          <w:p w14:paraId="0FB02FA7" w14:textId="77777777" w:rsidR="004F19AE" w:rsidRPr="0041261C" w:rsidRDefault="004F19AE" w:rsidP="003F5B00">
            <w:pPr>
              <w:jc w:val="center"/>
              <w:rPr>
                <w:rFonts w:cs="Calibri"/>
                <w:color w:val="000000"/>
              </w:rPr>
            </w:pPr>
          </w:p>
        </w:tc>
      </w:tr>
      <w:tr w:rsidR="004F19AE" w:rsidRPr="0041261C" w14:paraId="63EFAADB" w14:textId="77777777" w:rsidTr="003F5B00">
        <w:tc>
          <w:tcPr>
            <w:tcW w:w="0" w:type="auto"/>
            <w:vAlign w:val="bottom"/>
          </w:tcPr>
          <w:p w14:paraId="083101AF" w14:textId="77777777" w:rsidR="004F19AE" w:rsidRPr="0041261C" w:rsidRDefault="004F19AE" w:rsidP="003F5B00">
            <w:pPr>
              <w:jc w:val="center"/>
              <w:rPr>
                <w:rFonts w:cs="Calibri"/>
                <w:color w:val="000000"/>
              </w:rPr>
            </w:pPr>
            <w:r w:rsidRPr="0041261C">
              <w:rPr>
                <w:rFonts w:cs="Calibri"/>
                <w:color w:val="000000"/>
              </w:rPr>
              <w:t>14</w:t>
            </w:r>
          </w:p>
        </w:tc>
        <w:tc>
          <w:tcPr>
            <w:tcW w:w="0" w:type="auto"/>
            <w:vAlign w:val="bottom"/>
          </w:tcPr>
          <w:p w14:paraId="5B1A4AA6" w14:textId="77777777" w:rsidR="004F19AE" w:rsidRPr="0041261C" w:rsidRDefault="004F19AE" w:rsidP="003F5B00">
            <w:pPr>
              <w:jc w:val="center"/>
              <w:rPr>
                <w:rFonts w:cs="Calibri"/>
                <w:color w:val="000000"/>
              </w:rPr>
            </w:pPr>
            <w:r w:rsidRPr="0041261C">
              <w:rPr>
                <w:rFonts w:cs="Calibri"/>
                <w:color w:val="000000"/>
              </w:rPr>
              <w:t>1</w:t>
            </w:r>
          </w:p>
        </w:tc>
        <w:tc>
          <w:tcPr>
            <w:tcW w:w="0" w:type="auto"/>
            <w:vAlign w:val="bottom"/>
          </w:tcPr>
          <w:p w14:paraId="1AAEA55D" w14:textId="77777777" w:rsidR="004F19AE" w:rsidRPr="0041261C" w:rsidRDefault="004F19AE" w:rsidP="003F5B00">
            <w:pPr>
              <w:jc w:val="center"/>
              <w:rPr>
                <w:rFonts w:cs="Calibri"/>
                <w:color w:val="000000"/>
              </w:rPr>
            </w:pPr>
            <w:r w:rsidRPr="0041261C">
              <w:rPr>
                <w:rFonts w:cs="Calibri"/>
                <w:color w:val="000000"/>
              </w:rPr>
              <w:t>18</w:t>
            </w:r>
          </w:p>
        </w:tc>
        <w:tc>
          <w:tcPr>
            <w:tcW w:w="0" w:type="auto"/>
            <w:vAlign w:val="bottom"/>
          </w:tcPr>
          <w:p w14:paraId="390A9935" w14:textId="77777777" w:rsidR="004F19AE" w:rsidRPr="0041261C" w:rsidRDefault="004F19AE" w:rsidP="003F5B00">
            <w:pPr>
              <w:jc w:val="center"/>
              <w:rPr>
                <w:rFonts w:cs="Calibri"/>
                <w:color w:val="000000"/>
              </w:rPr>
            </w:pPr>
            <w:r w:rsidRPr="0041261C">
              <w:rPr>
                <w:rFonts w:cs="Calibri"/>
                <w:color w:val="000000"/>
              </w:rPr>
              <w:t>11853</w:t>
            </w:r>
          </w:p>
        </w:tc>
        <w:tc>
          <w:tcPr>
            <w:tcW w:w="0" w:type="auto"/>
            <w:vAlign w:val="bottom"/>
          </w:tcPr>
          <w:p w14:paraId="66A45779" w14:textId="77777777" w:rsidR="004F19AE" w:rsidRPr="0041261C" w:rsidRDefault="004F19AE" w:rsidP="003F5B00">
            <w:pPr>
              <w:jc w:val="center"/>
              <w:rPr>
                <w:rFonts w:cs="Calibri"/>
                <w:color w:val="000000"/>
              </w:rPr>
            </w:pPr>
            <w:r w:rsidRPr="0041261C">
              <w:rPr>
                <w:rFonts w:cs="Calibri"/>
                <w:color w:val="000000"/>
              </w:rPr>
              <w:t>4</w:t>
            </w:r>
          </w:p>
        </w:tc>
        <w:tc>
          <w:tcPr>
            <w:tcW w:w="0" w:type="auto"/>
            <w:vAlign w:val="bottom"/>
          </w:tcPr>
          <w:p w14:paraId="49BCB943" w14:textId="77777777" w:rsidR="004F19AE" w:rsidRPr="0041261C" w:rsidRDefault="004F19AE" w:rsidP="003F5B00">
            <w:pPr>
              <w:jc w:val="center"/>
              <w:rPr>
                <w:rFonts w:cs="Calibri"/>
                <w:color w:val="000000"/>
              </w:rPr>
            </w:pPr>
            <w:r w:rsidRPr="0041261C">
              <w:rPr>
                <w:rFonts w:cs="Calibri"/>
                <w:color w:val="000000"/>
              </w:rPr>
              <w:t>2</w:t>
            </w:r>
          </w:p>
        </w:tc>
        <w:tc>
          <w:tcPr>
            <w:tcW w:w="0" w:type="auto"/>
            <w:vAlign w:val="bottom"/>
          </w:tcPr>
          <w:p w14:paraId="681C264A" w14:textId="77777777" w:rsidR="004F19AE" w:rsidRPr="0041261C" w:rsidRDefault="004F19AE" w:rsidP="003F5B00">
            <w:pPr>
              <w:jc w:val="center"/>
              <w:rPr>
                <w:rFonts w:cs="Calibri"/>
                <w:color w:val="000000"/>
              </w:rPr>
            </w:pPr>
            <w:r w:rsidRPr="0041261C">
              <w:rPr>
                <w:rFonts w:cs="Calibri"/>
                <w:color w:val="000000"/>
              </w:rPr>
              <w:t>0</w:t>
            </w:r>
          </w:p>
        </w:tc>
        <w:tc>
          <w:tcPr>
            <w:tcW w:w="0" w:type="auto"/>
            <w:vAlign w:val="bottom"/>
          </w:tcPr>
          <w:p w14:paraId="1AF5D4C1" w14:textId="77777777" w:rsidR="004F19AE" w:rsidRPr="0041261C" w:rsidRDefault="004F19AE" w:rsidP="003F5B00">
            <w:pPr>
              <w:jc w:val="center"/>
              <w:rPr>
                <w:rFonts w:cs="Calibri"/>
                <w:color w:val="000000"/>
              </w:rPr>
            </w:pPr>
            <w:r w:rsidRPr="0041261C">
              <w:rPr>
                <w:rFonts w:cs="Calibri"/>
                <w:color w:val="000000"/>
              </w:rPr>
              <w:t>1</w:t>
            </w:r>
          </w:p>
        </w:tc>
      </w:tr>
      <w:tr w:rsidR="004F19AE" w:rsidRPr="0041261C" w14:paraId="1A541E1D" w14:textId="77777777" w:rsidTr="003F5B00">
        <w:tc>
          <w:tcPr>
            <w:tcW w:w="0" w:type="auto"/>
            <w:vAlign w:val="bottom"/>
          </w:tcPr>
          <w:p w14:paraId="7C7A7CFB" w14:textId="77777777" w:rsidR="004F19AE" w:rsidRPr="0041261C" w:rsidRDefault="004F19AE" w:rsidP="003F5B00">
            <w:pPr>
              <w:jc w:val="center"/>
              <w:rPr>
                <w:rFonts w:cs="Calibri"/>
                <w:color w:val="000000"/>
              </w:rPr>
            </w:pPr>
            <w:r w:rsidRPr="0041261C">
              <w:rPr>
                <w:rFonts w:cs="Calibri"/>
                <w:color w:val="000000"/>
              </w:rPr>
              <w:t>15</w:t>
            </w:r>
          </w:p>
        </w:tc>
        <w:tc>
          <w:tcPr>
            <w:tcW w:w="0" w:type="auto"/>
            <w:vAlign w:val="bottom"/>
          </w:tcPr>
          <w:p w14:paraId="021998D5" w14:textId="77777777" w:rsidR="004F19AE" w:rsidRPr="0041261C" w:rsidRDefault="004F19AE" w:rsidP="003F5B00">
            <w:pPr>
              <w:jc w:val="center"/>
              <w:rPr>
                <w:rFonts w:cs="Calibri"/>
                <w:color w:val="000000"/>
              </w:rPr>
            </w:pPr>
            <w:r w:rsidRPr="0041261C">
              <w:rPr>
                <w:rFonts w:cs="Calibri"/>
                <w:color w:val="000000"/>
              </w:rPr>
              <w:t>1</w:t>
            </w:r>
          </w:p>
        </w:tc>
        <w:tc>
          <w:tcPr>
            <w:tcW w:w="0" w:type="auto"/>
            <w:vAlign w:val="bottom"/>
          </w:tcPr>
          <w:p w14:paraId="2B08C95F" w14:textId="77777777" w:rsidR="004F19AE" w:rsidRPr="0041261C" w:rsidRDefault="004F19AE" w:rsidP="003F5B00">
            <w:pPr>
              <w:jc w:val="center"/>
              <w:rPr>
                <w:rFonts w:cs="Calibri"/>
                <w:color w:val="000000"/>
              </w:rPr>
            </w:pPr>
            <w:r w:rsidRPr="0041261C">
              <w:rPr>
                <w:rFonts w:cs="Calibri"/>
                <w:color w:val="000000"/>
              </w:rPr>
              <w:t>18</w:t>
            </w:r>
          </w:p>
        </w:tc>
        <w:tc>
          <w:tcPr>
            <w:tcW w:w="0" w:type="auto"/>
            <w:vAlign w:val="bottom"/>
          </w:tcPr>
          <w:p w14:paraId="0B21F884" w14:textId="77777777" w:rsidR="004F19AE" w:rsidRPr="0041261C" w:rsidRDefault="004F19AE" w:rsidP="003F5B00">
            <w:pPr>
              <w:jc w:val="center"/>
              <w:rPr>
                <w:rFonts w:cs="Calibri"/>
                <w:color w:val="000000"/>
              </w:rPr>
            </w:pPr>
            <w:r w:rsidRPr="0041261C">
              <w:rPr>
                <w:rFonts w:cs="Calibri"/>
                <w:color w:val="000000"/>
              </w:rPr>
              <w:t>20433</w:t>
            </w:r>
          </w:p>
        </w:tc>
        <w:tc>
          <w:tcPr>
            <w:tcW w:w="0" w:type="auto"/>
            <w:vAlign w:val="bottom"/>
          </w:tcPr>
          <w:p w14:paraId="31479082" w14:textId="77777777" w:rsidR="004F19AE" w:rsidRPr="0041261C" w:rsidRDefault="004F19AE" w:rsidP="003F5B00">
            <w:pPr>
              <w:jc w:val="center"/>
              <w:rPr>
                <w:rFonts w:cs="Calibri"/>
                <w:color w:val="000000"/>
              </w:rPr>
            </w:pPr>
            <w:r w:rsidRPr="0041261C">
              <w:rPr>
                <w:rFonts w:cs="Calibri"/>
                <w:color w:val="000000"/>
              </w:rPr>
              <w:t>4</w:t>
            </w:r>
          </w:p>
        </w:tc>
        <w:tc>
          <w:tcPr>
            <w:tcW w:w="0" w:type="auto"/>
            <w:vAlign w:val="bottom"/>
          </w:tcPr>
          <w:p w14:paraId="217F99AE" w14:textId="77777777" w:rsidR="004F19AE" w:rsidRPr="0041261C" w:rsidRDefault="004F19AE" w:rsidP="003F5B00">
            <w:pPr>
              <w:jc w:val="center"/>
              <w:rPr>
                <w:rFonts w:cs="Calibri"/>
                <w:color w:val="000000"/>
              </w:rPr>
            </w:pPr>
            <w:r w:rsidRPr="0041261C">
              <w:rPr>
                <w:rFonts w:cs="Calibri"/>
                <w:color w:val="000000"/>
              </w:rPr>
              <w:t>2</w:t>
            </w:r>
          </w:p>
        </w:tc>
        <w:tc>
          <w:tcPr>
            <w:tcW w:w="0" w:type="auto"/>
            <w:vAlign w:val="bottom"/>
          </w:tcPr>
          <w:p w14:paraId="37376282" w14:textId="77777777" w:rsidR="004F19AE" w:rsidRPr="0041261C" w:rsidRDefault="004F19AE" w:rsidP="003F5B00">
            <w:pPr>
              <w:jc w:val="center"/>
              <w:rPr>
                <w:rFonts w:cs="Calibri"/>
                <w:color w:val="000000"/>
              </w:rPr>
            </w:pPr>
            <w:r w:rsidRPr="0041261C">
              <w:rPr>
                <w:rFonts w:cs="Calibri"/>
                <w:color w:val="000000"/>
              </w:rPr>
              <w:t>2</w:t>
            </w:r>
          </w:p>
        </w:tc>
        <w:tc>
          <w:tcPr>
            <w:tcW w:w="0" w:type="auto"/>
            <w:vAlign w:val="bottom"/>
          </w:tcPr>
          <w:p w14:paraId="62CAD4D7" w14:textId="77777777" w:rsidR="004F19AE" w:rsidRPr="0041261C" w:rsidRDefault="004F19AE" w:rsidP="003F5B00">
            <w:pPr>
              <w:jc w:val="center"/>
              <w:rPr>
                <w:rFonts w:cs="Calibri"/>
                <w:color w:val="000000"/>
              </w:rPr>
            </w:pPr>
            <w:r w:rsidRPr="0041261C">
              <w:rPr>
                <w:rFonts w:cs="Calibri"/>
                <w:color w:val="000000"/>
              </w:rPr>
              <w:t>1</w:t>
            </w:r>
          </w:p>
        </w:tc>
      </w:tr>
      <w:tr w:rsidR="004F19AE" w:rsidRPr="0041261C" w14:paraId="03B0CBAA" w14:textId="77777777" w:rsidTr="003F5B00">
        <w:tc>
          <w:tcPr>
            <w:tcW w:w="0" w:type="auto"/>
            <w:vAlign w:val="bottom"/>
          </w:tcPr>
          <w:p w14:paraId="2814087E" w14:textId="77777777" w:rsidR="004F19AE" w:rsidRPr="0041261C" w:rsidRDefault="004F19AE" w:rsidP="003F5B00">
            <w:pPr>
              <w:jc w:val="center"/>
              <w:rPr>
                <w:rFonts w:cs="Calibri"/>
                <w:color w:val="000000"/>
              </w:rPr>
            </w:pPr>
            <w:r w:rsidRPr="0041261C">
              <w:rPr>
                <w:rFonts w:cs="Calibri"/>
                <w:color w:val="000000"/>
              </w:rPr>
              <w:t>16</w:t>
            </w:r>
          </w:p>
        </w:tc>
        <w:tc>
          <w:tcPr>
            <w:tcW w:w="0" w:type="auto"/>
            <w:vAlign w:val="bottom"/>
          </w:tcPr>
          <w:p w14:paraId="239687F7" w14:textId="77777777" w:rsidR="004F19AE" w:rsidRPr="0041261C" w:rsidRDefault="004F19AE" w:rsidP="003F5B00">
            <w:pPr>
              <w:jc w:val="center"/>
              <w:rPr>
                <w:rFonts w:cs="Calibri"/>
                <w:color w:val="000000"/>
              </w:rPr>
            </w:pPr>
            <w:r w:rsidRPr="0041261C">
              <w:rPr>
                <w:rFonts w:cs="Calibri"/>
                <w:color w:val="000000"/>
              </w:rPr>
              <w:t>1</w:t>
            </w:r>
          </w:p>
        </w:tc>
        <w:tc>
          <w:tcPr>
            <w:tcW w:w="0" w:type="auto"/>
            <w:vAlign w:val="bottom"/>
          </w:tcPr>
          <w:p w14:paraId="60EADF6D" w14:textId="77777777" w:rsidR="004F19AE" w:rsidRPr="0041261C" w:rsidRDefault="004F19AE" w:rsidP="003F5B00">
            <w:pPr>
              <w:jc w:val="center"/>
              <w:rPr>
                <w:rFonts w:cs="Calibri"/>
                <w:color w:val="000000"/>
              </w:rPr>
            </w:pPr>
            <w:r w:rsidRPr="0041261C">
              <w:rPr>
                <w:rFonts w:cs="Calibri"/>
                <w:color w:val="000000"/>
              </w:rPr>
              <w:t>18</w:t>
            </w:r>
          </w:p>
        </w:tc>
        <w:tc>
          <w:tcPr>
            <w:tcW w:w="0" w:type="auto"/>
            <w:vAlign w:val="bottom"/>
          </w:tcPr>
          <w:p w14:paraId="2D8A4A7D" w14:textId="77777777" w:rsidR="004F19AE" w:rsidRPr="0041261C" w:rsidRDefault="004F19AE" w:rsidP="003F5B00">
            <w:pPr>
              <w:jc w:val="center"/>
              <w:rPr>
                <w:rFonts w:cs="Calibri"/>
                <w:color w:val="000000"/>
              </w:rPr>
            </w:pPr>
            <w:r w:rsidRPr="0041261C">
              <w:rPr>
                <w:rFonts w:cs="Calibri"/>
                <w:color w:val="000000"/>
              </w:rPr>
              <w:t>20701</w:t>
            </w:r>
          </w:p>
        </w:tc>
        <w:tc>
          <w:tcPr>
            <w:tcW w:w="0" w:type="auto"/>
            <w:vAlign w:val="bottom"/>
          </w:tcPr>
          <w:p w14:paraId="2D587AD9" w14:textId="77777777" w:rsidR="004F19AE" w:rsidRPr="0041261C" w:rsidRDefault="004F19AE" w:rsidP="003F5B00">
            <w:pPr>
              <w:jc w:val="center"/>
              <w:rPr>
                <w:rFonts w:cs="Calibri"/>
                <w:color w:val="000000"/>
              </w:rPr>
            </w:pPr>
            <w:r w:rsidRPr="0041261C">
              <w:rPr>
                <w:rFonts w:cs="Calibri"/>
                <w:color w:val="000000"/>
              </w:rPr>
              <w:t>3</w:t>
            </w:r>
          </w:p>
        </w:tc>
        <w:tc>
          <w:tcPr>
            <w:tcW w:w="0" w:type="auto"/>
            <w:vAlign w:val="bottom"/>
          </w:tcPr>
          <w:p w14:paraId="366D9DB7" w14:textId="77777777" w:rsidR="004F19AE" w:rsidRPr="0041261C" w:rsidRDefault="004F19AE" w:rsidP="003F5B00">
            <w:pPr>
              <w:jc w:val="center"/>
              <w:rPr>
                <w:rFonts w:cs="Calibri"/>
                <w:color w:val="000000"/>
              </w:rPr>
            </w:pPr>
            <w:r w:rsidRPr="0041261C">
              <w:rPr>
                <w:rFonts w:cs="Calibri"/>
                <w:color w:val="000000"/>
              </w:rPr>
              <w:t>4</w:t>
            </w:r>
          </w:p>
        </w:tc>
        <w:tc>
          <w:tcPr>
            <w:tcW w:w="0" w:type="auto"/>
            <w:vAlign w:val="bottom"/>
          </w:tcPr>
          <w:p w14:paraId="264848E1" w14:textId="77777777" w:rsidR="004F19AE" w:rsidRPr="0041261C" w:rsidRDefault="004F19AE" w:rsidP="003F5B00">
            <w:pPr>
              <w:jc w:val="center"/>
              <w:rPr>
                <w:rFonts w:cs="Calibri"/>
                <w:color w:val="000000"/>
              </w:rPr>
            </w:pPr>
            <w:r w:rsidRPr="0041261C">
              <w:rPr>
                <w:rFonts w:cs="Calibri"/>
                <w:color w:val="000000"/>
              </w:rPr>
              <w:t>0</w:t>
            </w:r>
          </w:p>
        </w:tc>
        <w:tc>
          <w:tcPr>
            <w:tcW w:w="0" w:type="auto"/>
            <w:vAlign w:val="bottom"/>
          </w:tcPr>
          <w:p w14:paraId="3E209995" w14:textId="77777777" w:rsidR="004F19AE" w:rsidRPr="0041261C" w:rsidRDefault="004F19AE" w:rsidP="003F5B00">
            <w:pPr>
              <w:jc w:val="center"/>
              <w:rPr>
                <w:rFonts w:cs="Calibri"/>
                <w:color w:val="000000"/>
              </w:rPr>
            </w:pPr>
            <w:r w:rsidRPr="0041261C">
              <w:rPr>
                <w:rFonts w:cs="Calibri"/>
                <w:color w:val="000000"/>
              </w:rPr>
              <w:t>0</w:t>
            </w:r>
          </w:p>
        </w:tc>
      </w:tr>
      <w:tr w:rsidR="004F19AE" w:rsidRPr="0041261C" w14:paraId="7453B532" w14:textId="77777777" w:rsidTr="003F5B00">
        <w:tc>
          <w:tcPr>
            <w:tcW w:w="0" w:type="auto"/>
            <w:vAlign w:val="bottom"/>
          </w:tcPr>
          <w:p w14:paraId="3081E6C4" w14:textId="77777777" w:rsidR="004F19AE" w:rsidRPr="0041261C" w:rsidRDefault="004F19AE" w:rsidP="003F5B00">
            <w:pPr>
              <w:jc w:val="center"/>
              <w:rPr>
                <w:rFonts w:cs="Calibri"/>
                <w:color w:val="000000"/>
              </w:rPr>
            </w:pPr>
            <w:r w:rsidRPr="0041261C">
              <w:rPr>
                <w:rFonts w:cs="Calibri"/>
                <w:color w:val="000000"/>
              </w:rPr>
              <w:t>17</w:t>
            </w:r>
          </w:p>
        </w:tc>
        <w:tc>
          <w:tcPr>
            <w:tcW w:w="0" w:type="auto"/>
            <w:vAlign w:val="bottom"/>
          </w:tcPr>
          <w:p w14:paraId="027EB4EA" w14:textId="77777777" w:rsidR="004F19AE" w:rsidRPr="0041261C" w:rsidRDefault="004F19AE" w:rsidP="003F5B00">
            <w:pPr>
              <w:jc w:val="center"/>
              <w:rPr>
                <w:rFonts w:cs="Calibri"/>
                <w:color w:val="000000"/>
              </w:rPr>
            </w:pPr>
            <w:r w:rsidRPr="0041261C">
              <w:rPr>
                <w:rFonts w:cs="Calibri"/>
                <w:color w:val="000000"/>
              </w:rPr>
              <w:t>0</w:t>
            </w:r>
          </w:p>
        </w:tc>
        <w:tc>
          <w:tcPr>
            <w:tcW w:w="0" w:type="auto"/>
            <w:vAlign w:val="bottom"/>
          </w:tcPr>
          <w:p w14:paraId="51EF21F7" w14:textId="77777777" w:rsidR="004F19AE" w:rsidRPr="0041261C" w:rsidRDefault="004F19AE" w:rsidP="003F5B00">
            <w:pPr>
              <w:jc w:val="center"/>
              <w:rPr>
                <w:rFonts w:cs="Calibri"/>
                <w:color w:val="000000"/>
              </w:rPr>
            </w:pPr>
            <w:r w:rsidRPr="0041261C">
              <w:rPr>
                <w:rFonts w:cs="Calibri"/>
                <w:color w:val="000000"/>
              </w:rPr>
              <w:t>20</w:t>
            </w:r>
          </w:p>
        </w:tc>
        <w:tc>
          <w:tcPr>
            <w:tcW w:w="0" w:type="auto"/>
            <w:vAlign w:val="bottom"/>
          </w:tcPr>
          <w:p w14:paraId="5DF6D9F9" w14:textId="77777777" w:rsidR="004F19AE" w:rsidRPr="0041261C" w:rsidRDefault="004F19AE" w:rsidP="003F5B00">
            <w:pPr>
              <w:jc w:val="center"/>
              <w:rPr>
                <w:rFonts w:cs="Calibri"/>
                <w:color w:val="000000"/>
              </w:rPr>
            </w:pPr>
          </w:p>
        </w:tc>
        <w:tc>
          <w:tcPr>
            <w:tcW w:w="0" w:type="auto"/>
            <w:vAlign w:val="bottom"/>
          </w:tcPr>
          <w:p w14:paraId="6214FCBF" w14:textId="77777777" w:rsidR="004F19AE" w:rsidRPr="0041261C" w:rsidRDefault="004F19AE" w:rsidP="003F5B00">
            <w:pPr>
              <w:jc w:val="center"/>
              <w:rPr>
                <w:rFonts w:cs="Calibri"/>
                <w:color w:val="000000"/>
              </w:rPr>
            </w:pPr>
          </w:p>
        </w:tc>
        <w:tc>
          <w:tcPr>
            <w:tcW w:w="0" w:type="auto"/>
            <w:vAlign w:val="bottom"/>
          </w:tcPr>
          <w:p w14:paraId="5A311CAD" w14:textId="77777777" w:rsidR="004F19AE" w:rsidRPr="0041261C" w:rsidRDefault="004F19AE" w:rsidP="003F5B00">
            <w:pPr>
              <w:jc w:val="center"/>
              <w:rPr>
                <w:rFonts w:cs="Calibri"/>
                <w:color w:val="000000"/>
              </w:rPr>
            </w:pPr>
          </w:p>
        </w:tc>
        <w:tc>
          <w:tcPr>
            <w:tcW w:w="0" w:type="auto"/>
            <w:vAlign w:val="bottom"/>
          </w:tcPr>
          <w:p w14:paraId="29260B44" w14:textId="77777777" w:rsidR="004F19AE" w:rsidRPr="0041261C" w:rsidRDefault="004F19AE" w:rsidP="003F5B00">
            <w:pPr>
              <w:jc w:val="center"/>
              <w:rPr>
                <w:rFonts w:cs="Calibri"/>
                <w:color w:val="000000"/>
              </w:rPr>
            </w:pPr>
          </w:p>
        </w:tc>
        <w:tc>
          <w:tcPr>
            <w:tcW w:w="0" w:type="auto"/>
            <w:vAlign w:val="bottom"/>
          </w:tcPr>
          <w:p w14:paraId="338AF131" w14:textId="77777777" w:rsidR="004F19AE" w:rsidRPr="0041261C" w:rsidRDefault="004F19AE" w:rsidP="003F5B00">
            <w:pPr>
              <w:jc w:val="center"/>
              <w:rPr>
                <w:rFonts w:cs="Calibri"/>
                <w:color w:val="000000"/>
              </w:rPr>
            </w:pPr>
            <w:r w:rsidRPr="0041261C">
              <w:rPr>
                <w:rFonts w:cs="Calibri"/>
                <w:color w:val="000000"/>
              </w:rPr>
              <w:t>1</w:t>
            </w:r>
          </w:p>
        </w:tc>
      </w:tr>
      <w:tr w:rsidR="004F19AE" w:rsidRPr="0041261C" w14:paraId="3E1126DA" w14:textId="77777777" w:rsidTr="003F5B00">
        <w:tc>
          <w:tcPr>
            <w:tcW w:w="0" w:type="auto"/>
            <w:vAlign w:val="bottom"/>
          </w:tcPr>
          <w:p w14:paraId="4A5B3B8B" w14:textId="77777777" w:rsidR="004F19AE" w:rsidRPr="0041261C" w:rsidRDefault="004F19AE" w:rsidP="003F5B00">
            <w:pPr>
              <w:jc w:val="center"/>
              <w:rPr>
                <w:rFonts w:cs="Calibri"/>
                <w:color w:val="000000"/>
              </w:rPr>
            </w:pPr>
            <w:r w:rsidRPr="0041261C">
              <w:rPr>
                <w:rFonts w:cs="Calibri"/>
                <w:color w:val="000000"/>
              </w:rPr>
              <w:t>18</w:t>
            </w:r>
          </w:p>
        </w:tc>
        <w:tc>
          <w:tcPr>
            <w:tcW w:w="0" w:type="auto"/>
            <w:vAlign w:val="bottom"/>
          </w:tcPr>
          <w:p w14:paraId="2908316B" w14:textId="77777777" w:rsidR="004F19AE" w:rsidRPr="0041261C" w:rsidRDefault="004F19AE" w:rsidP="003F5B00">
            <w:pPr>
              <w:jc w:val="center"/>
              <w:rPr>
                <w:rFonts w:cs="Calibri"/>
                <w:color w:val="000000"/>
              </w:rPr>
            </w:pPr>
            <w:r w:rsidRPr="0041261C">
              <w:rPr>
                <w:rFonts w:cs="Calibri"/>
                <w:color w:val="000000"/>
              </w:rPr>
              <w:t>1</w:t>
            </w:r>
          </w:p>
        </w:tc>
        <w:tc>
          <w:tcPr>
            <w:tcW w:w="0" w:type="auto"/>
            <w:vAlign w:val="bottom"/>
          </w:tcPr>
          <w:p w14:paraId="3A5C9B41" w14:textId="77777777" w:rsidR="004F19AE" w:rsidRPr="0041261C" w:rsidRDefault="004F19AE" w:rsidP="003F5B00">
            <w:pPr>
              <w:jc w:val="center"/>
              <w:rPr>
                <w:rFonts w:cs="Calibri"/>
                <w:color w:val="000000"/>
              </w:rPr>
            </w:pPr>
            <w:r w:rsidRPr="0041261C">
              <w:rPr>
                <w:rFonts w:cs="Calibri"/>
                <w:color w:val="000000"/>
              </w:rPr>
              <w:t>19</w:t>
            </w:r>
          </w:p>
        </w:tc>
        <w:tc>
          <w:tcPr>
            <w:tcW w:w="0" w:type="auto"/>
            <w:vAlign w:val="bottom"/>
          </w:tcPr>
          <w:p w14:paraId="0DBCEE19" w14:textId="77777777" w:rsidR="004F19AE" w:rsidRPr="0041261C" w:rsidRDefault="004F19AE" w:rsidP="003F5B00">
            <w:pPr>
              <w:jc w:val="center"/>
              <w:rPr>
                <w:rFonts w:cs="Calibri"/>
                <w:color w:val="000000"/>
              </w:rPr>
            </w:pPr>
            <w:r w:rsidRPr="0041261C">
              <w:rPr>
                <w:rFonts w:cs="Calibri"/>
                <w:color w:val="000000"/>
              </w:rPr>
              <w:t>17509</w:t>
            </w:r>
          </w:p>
        </w:tc>
        <w:tc>
          <w:tcPr>
            <w:tcW w:w="0" w:type="auto"/>
            <w:vAlign w:val="bottom"/>
          </w:tcPr>
          <w:p w14:paraId="2406F4A0" w14:textId="77777777" w:rsidR="004F19AE" w:rsidRPr="0041261C" w:rsidRDefault="004F19AE" w:rsidP="003F5B00">
            <w:pPr>
              <w:jc w:val="center"/>
              <w:rPr>
                <w:rFonts w:cs="Calibri"/>
                <w:color w:val="000000"/>
              </w:rPr>
            </w:pPr>
            <w:r w:rsidRPr="0041261C">
              <w:rPr>
                <w:rFonts w:cs="Calibri"/>
                <w:color w:val="000000"/>
              </w:rPr>
              <w:t>3</w:t>
            </w:r>
          </w:p>
        </w:tc>
        <w:tc>
          <w:tcPr>
            <w:tcW w:w="0" w:type="auto"/>
            <w:vAlign w:val="bottom"/>
          </w:tcPr>
          <w:p w14:paraId="39E352CD" w14:textId="77777777" w:rsidR="004F19AE" w:rsidRPr="0041261C" w:rsidRDefault="004F19AE" w:rsidP="003F5B00">
            <w:pPr>
              <w:jc w:val="center"/>
              <w:rPr>
                <w:rFonts w:cs="Calibri"/>
                <w:color w:val="000000"/>
              </w:rPr>
            </w:pPr>
            <w:r w:rsidRPr="0041261C">
              <w:rPr>
                <w:rFonts w:cs="Calibri"/>
                <w:color w:val="000000"/>
              </w:rPr>
              <w:t>3</w:t>
            </w:r>
          </w:p>
        </w:tc>
        <w:tc>
          <w:tcPr>
            <w:tcW w:w="0" w:type="auto"/>
            <w:vAlign w:val="bottom"/>
          </w:tcPr>
          <w:p w14:paraId="60EC508C" w14:textId="77777777" w:rsidR="004F19AE" w:rsidRPr="0041261C" w:rsidRDefault="004F19AE" w:rsidP="003F5B00">
            <w:pPr>
              <w:jc w:val="center"/>
              <w:rPr>
                <w:rFonts w:cs="Calibri"/>
                <w:color w:val="000000"/>
              </w:rPr>
            </w:pPr>
            <w:r w:rsidRPr="0041261C">
              <w:rPr>
                <w:rFonts w:cs="Calibri"/>
                <w:color w:val="000000"/>
              </w:rPr>
              <w:t>1</w:t>
            </w:r>
          </w:p>
        </w:tc>
        <w:tc>
          <w:tcPr>
            <w:tcW w:w="0" w:type="auto"/>
            <w:vAlign w:val="bottom"/>
          </w:tcPr>
          <w:p w14:paraId="64DAEF09" w14:textId="77777777" w:rsidR="004F19AE" w:rsidRPr="0041261C" w:rsidRDefault="004F19AE" w:rsidP="003F5B00">
            <w:pPr>
              <w:jc w:val="center"/>
              <w:rPr>
                <w:rFonts w:cs="Calibri"/>
                <w:color w:val="000000"/>
              </w:rPr>
            </w:pPr>
            <w:r w:rsidRPr="0041261C">
              <w:rPr>
                <w:rFonts w:cs="Calibri"/>
                <w:color w:val="000000"/>
              </w:rPr>
              <w:t>1</w:t>
            </w:r>
          </w:p>
        </w:tc>
      </w:tr>
      <w:tr w:rsidR="004F19AE" w:rsidRPr="0041261C" w14:paraId="2ADD3F03" w14:textId="77777777" w:rsidTr="003F5B00">
        <w:tc>
          <w:tcPr>
            <w:tcW w:w="0" w:type="auto"/>
            <w:vAlign w:val="bottom"/>
          </w:tcPr>
          <w:p w14:paraId="330C5954" w14:textId="77777777" w:rsidR="004F19AE" w:rsidRPr="0041261C" w:rsidRDefault="004F19AE" w:rsidP="003F5B00">
            <w:pPr>
              <w:jc w:val="center"/>
              <w:rPr>
                <w:rFonts w:cs="Calibri"/>
                <w:color w:val="000000"/>
              </w:rPr>
            </w:pPr>
            <w:r w:rsidRPr="0041261C">
              <w:rPr>
                <w:rFonts w:cs="Calibri"/>
                <w:color w:val="000000"/>
              </w:rPr>
              <w:t>19</w:t>
            </w:r>
          </w:p>
        </w:tc>
        <w:tc>
          <w:tcPr>
            <w:tcW w:w="0" w:type="auto"/>
            <w:vAlign w:val="bottom"/>
          </w:tcPr>
          <w:p w14:paraId="7BCBC713" w14:textId="77777777" w:rsidR="004F19AE" w:rsidRPr="0041261C" w:rsidRDefault="004F19AE" w:rsidP="003F5B00">
            <w:pPr>
              <w:jc w:val="center"/>
              <w:rPr>
                <w:rFonts w:cs="Calibri"/>
                <w:color w:val="000000"/>
              </w:rPr>
            </w:pPr>
            <w:r w:rsidRPr="0041261C">
              <w:rPr>
                <w:rFonts w:cs="Calibri"/>
                <w:color w:val="000000"/>
              </w:rPr>
              <w:t>0</w:t>
            </w:r>
          </w:p>
        </w:tc>
        <w:tc>
          <w:tcPr>
            <w:tcW w:w="0" w:type="auto"/>
            <w:vAlign w:val="bottom"/>
          </w:tcPr>
          <w:p w14:paraId="53A122C1" w14:textId="77777777" w:rsidR="004F19AE" w:rsidRPr="0041261C" w:rsidRDefault="004F19AE" w:rsidP="003F5B00">
            <w:pPr>
              <w:jc w:val="center"/>
              <w:rPr>
                <w:rFonts w:cs="Calibri"/>
                <w:color w:val="000000"/>
              </w:rPr>
            </w:pPr>
            <w:r w:rsidRPr="0041261C">
              <w:rPr>
                <w:rFonts w:cs="Calibri"/>
                <w:color w:val="000000"/>
              </w:rPr>
              <w:t>21</w:t>
            </w:r>
          </w:p>
        </w:tc>
        <w:tc>
          <w:tcPr>
            <w:tcW w:w="0" w:type="auto"/>
            <w:vAlign w:val="bottom"/>
          </w:tcPr>
          <w:p w14:paraId="67BF33E2" w14:textId="77777777" w:rsidR="004F19AE" w:rsidRPr="0041261C" w:rsidRDefault="004F19AE" w:rsidP="003F5B00">
            <w:pPr>
              <w:jc w:val="center"/>
              <w:rPr>
                <w:rFonts w:cs="Calibri"/>
                <w:color w:val="000000"/>
              </w:rPr>
            </w:pPr>
            <w:r w:rsidRPr="0041261C">
              <w:rPr>
                <w:rFonts w:cs="Calibri"/>
                <w:color w:val="000000"/>
              </w:rPr>
              <w:t>9779</w:t>
            </w:r>
          </w:p>
        </w:tc>
        <w:tc>
          <w:tcPr>
            <w:tcW w:w="0" w:type="auto"/>
            <w:vAlign w:val="bottom"/>
          </w:tcPr>
          <w:p w14:paraId="2D3642EA" w14:textId="77777777" w:rsidR="004F19AE" w:rsidRPr="0041261C" w:rsidRDefault="004F19AE" w:rsidP="003F5B00">
            <w:pPr>
              <w:jc w:val="center"/>
              <w:rPr>
                <w:rFonts w:cs="Calibri"/>
                <w:color w:val="000000"/>
              </w:rPr>
            </w:pPr>
            <w:r w:rsidRPr="0041261C">
              <w:rPr>
                <w:rFonts w:cs="Calibri"/>
                <w:color w:val="000000"/>
              </w:rPr>
              <w:t>3</w:t>
            </w:r>
          </w:p>
        </w:tc>
        <w:tc>
          <w:tcPr>
            <w:tcW w:w="0" w:type="auto"/>
            <w:vAlign w:val="bottom"/>
          </w:tcPr>
          <w:p w14:paraId="15B1CE5F" w14:textId="77777777" w:rsidR="004F19AE" w:rsidRPr="0041261C" w:rsidRDefault="004F19AE" w:rsidP="003F5B00">
            <w:pPr>
              <w:jc w:val="center"/>
              <w:rPr>
                <w:rFonts w:cs="Calibri"/>
                <w:color w:val="000000"/>
              </w:rPr>
            </w:pPr>
            <w:r w:rsidRPr="0041261C">
              <w:rPr>
                <w:rFonts w:cs="Calibri"/>
                <w:color w:val="000000"/>
              </w:rPr>
              <w:t>3</w:t>
            </w:r>
          </w:p>
        </w:tc>
        <w:tc>
          <w:tcPr>
            <w:tcW w:w="0" w:type="auto"/>
            <w:vAlign w:val="bottom"/>
          </w:tcPr>
          <w:p w14:paraId="6146D14D" w14:textId="77777777" w:rsidR="004F19AE" w:rsidRPr="0041261C" w:rsidRDefault="004F19AE" w:rsidP="003F5B00">
            <w:pPr>
              <w:jc w:val="center"/>
              <w:rPr>
                <w:rFonts w:cs="Calibri"/>
                <w:color w:val="000000"/>
              </w:rPr>
            </w:pPr>
            <w:r w:rsidRPr="0041261C">
              <w:rPr>
                <w:rFonts w:cs="Calibri"/>
                <w:color w:val="000000"/>
              </w:rPr>
              <w:t>1</w:t>
            </w:r>
          </w:p>
        </w:tc>
        <w:tc>
          <w:tcPr>
            <w:tcW w:w="0" w:type="auto"/>
            <w:vAlign w:val="bottom"/>
          </w:tcPr>
          <w:p w14:paraId="74D8590D" w14:textId="77777777" w:rsidR="004F19AE" w:rsidRPr="0041261C" w:rsidRDefault="004F19AE" w:rsidP="003F5B00">
            <w:pPr>
              <w:jc w:val="center"/>
              <w:rPr>
                <w:rFonts w:cs="Calibri"/>
                <w:color w:val="000000"/>
              </w:rPr>
            </w:pPr>
            <w:r w:rsidRPr="0041261C">
              <w:rPr>
                <w:rFonts w:cs="Calibri"/>
                <w:color w:val="000000"/>
              </w:rPr>
              <w:t>0</w:t>
            </w:r>
          </w:p>
        </w:tc>
      </w:tr>
      <w:tr w:rsidR="004F19AE" w:rsidRPr="0041261C" w14:paraId="7E2EF29A" w14:textId="77777777" w:rsidTr="003F5B00">
        <w:tc>
          <w:tcPr>
            <w:tcW w:w="0" w:type="auto"/>
            <w:vAlign w:val="bottom"/>
          </w:tcPr>
          <w:p w14:paraId="04C7102A" w14:textId="77777777" w:rsidR="004F19AE" w:rsidRPr="0041261C" w:rsidRDefault="004F19AE" w:rsidP="003F5B00">
            <w:pPr>
              <w:jc w:val="center"/>
              <w:rPr>
                <w:rFonts w:cs="Calibri"/>
                <w:color w:val="000000"/>
              </w:rPr>
            </w:pPr>
            <w:r w:rsidRPr="0041261C">
              <w:rPr>
                <w:rFonts w:cs="Calibri"/>
                <w:color w:val="000000"/>
              </w:rPr>
              <w:t>20</w:t>
            </w:r>
          </w:p>
        </w:tc>
        <w:tc>
          <w:tcPr>
            <w:tcW w:w="0" w:type="auto"/>
            <w:vAlign w:val="bottom"/>
          </w:tcPr>
          <w:p w14:paraId="63C3C5F7" w14:textId="77777777" w:rsidR="004F19AE" w:rsidRPr="0041261C" w:rsidRDefault="004F19AE" w:rsidP="003F5B00">
            <w:pPr>
              <w:jc w:val="center"/>
              <w:rPr>
                <w:rFonts w:cs="Calibri"/>
                <w:color w:val="000000"/>
              </w:rPr>
            </w:pPr>
            <w:r w:rsidRPr="0041261C">
              <w:rPr>
                <w:rFonts w:cs="Calibri"/>
                <w:color w:val="000000"/>
              </w:rPr>
              <w:t>0</w:t>
            </w:r>
          </w:p>
        </w:tc>
        <w:tc>
          <w:tcPr>
            <w:tcW w:w="0" w:type="auto"/>
            <w:vAlign w:val="bottom"/>
          </w:tcPr>
          <w:p w14:paraId="688E8319" w14:textId="77777777" w:rsidR="004F19AE" w:rsidRPr="0041261C" w:rsidRDefault="004F19AE" w:rsidP="003F5B00">
            <w:pPr>
              <w:jc w:val="center"/>
              <w:rPr>
                <w:rFonts w:cs="Calibri"/>
                <w:color w:val="000000"/>
              </w:rPr>
            </w:pPr>
            <w:r w:rsidRPr="0041261C">
              <w:rPr>
                <w:rFonts w:cs="Calibri"/>
                <w:color w:val="000000"/>
              </w:rPr>
              <w:t>22</w:t>
            </w:r>
          </w:p>
        </w:tc>
        <w:tc>
          <w:tcPr>
            <w:tcW w:w="0" w:type="auto"/>
            <w:vAlign w:val="bottom"/>
          </w:tcPr>
          <w:p w14:paraId="3E484547" w14:textId="77777777" w:rsidR="004F19AE" w:rsidRPr="0041261C" w:rsidRDefault="004F19AE" w:rsidP="003F5B00">
            <w:pPr>
              <w:jc w:val="center"/>
              <w:rPr>
                <w:rFonts w:cs="Calibri"/>
                <w:color w:val="000000"/>
              </w:rPr>
            </w:pPr>
            <w:r w:rsidRPr="0041261C">
              <w:rPr>
                <w:rFonts w:cs="Calibri"/>
                <w:color w:val="000000"/>
              </w:rPr>
              <w:t>18598</w:t>
            </w:r>
          </w:p>
        </w:tc>
        <w:tc>
          <w:tcPr>
            <w:tcW w:w="0" w:type="auto"/>
            <w:vAlign w:val="bottom"/>
          </w:tcPr>
          <w:p w14:paraId="75967D8C" w14:textId="77777777" w:rsidR="004F19AE" w:rsidRPr="0041261C" w:rsidRDefault="004F19AE" w:rsidP="003F5B00">
            <w:pPr>
              <w:jc w:val="center"/>
              <w:rPr>
                <w:rFonts w:cs="Calibri"/>
                <w:color w:val="000000"/>
              </w:rPr>
            </w:pPr>
            <w:r w:rsidRPr="0041261C">
              <w:rPr>
                <w:rFonts w:cs="Calibri"/>
                <w:color w:val="000000"/>
              </w:rPr>
              <w:t>3</w:t>
            </w:r>
          </w:p>
        </w:tc>
        <w:tc>
          <w:tcPr>
            <w:tcW w:w="0" w:type="auto"/>
            <w:vAlign w:val="bottom"/>
          </w:tcPr>
          <w:p w14:paraId="295B4C03" w14:textId="77777777" w:rsidR="004F19AE" w:rsidRPr="0041261C" w:rsidRDefault="004F19AE" w:rsidP="003F5B00">
            <w:pPr>
              <w:jc w:val="center"/>
              <w:rPr>
                <w:rFonts w:cs="Calibri"/>
                <w:color w:val="000000"/>
              </w:rPr>
            </w:pPr>
            <w:r w:rsidRPr="0041261C">
              <w:rPr>
                <w:rFonts w:cs="Calibri"/>
                <w:color w:val="000000"/>
              </w:rPr>
              <w:t>3</w:t>
            </w:r>
          </w:p>
        </w:tc>
        <w:tc>
          <w:tcPr>
            <w:tcW w:w="0" w:type="auto"/>
            <w:vAlign w:val="bottom"/>
          </w:tcPr>
          <w:p w14:paraId="2E7FD526" w14:textId="77777777" w:rsidR="004F19AE" w:rsidRPr="0041261C" w:rsidRDefault="004F19AE" w:rsidP="003F5B00">
            <w:pPr>
              <w:jc w:val="center"/>
              <w:rPr>
                <w:rFonts w:cs="Calibri"/>
                <w:color w:val="000000"/>
              </w:rPr>
            </w:pPr>
            <w:r w:rsidRPr="0041261C">
              <w:rPr>
                <w:rFonts w:cs="Calibri"/>
                <w:color w:val="000000"/>
              </w:rPr>
              <w:t>1</w:t>
            </w:r>
          </w:p>
        </w:tc>
        <w:tc>
          <w:tcPr>
            <w:tcW w:w="0" w:type="auto"/>
            <w:vAlign w:val="bottom"/>
          </w:tcPr>
          <w:p w14:paraId="7920E646" w14:textId="77777777" w:rsidR="004F19AE" w:rsidRPr="0041261C" w:rsidRDefault="004F19AE" w:rsidP="003F5B00">
            <w:pPr>
              <w:jc w:val="center"/>
              <w:rPr>
                <w:rFonts w:cs="Calibri"/>
                <w:color w:val="000000"/>
              </w:rPr>
            </w:pPr>
            <w:r w:rsidRPr="0041261C">
              <w:rPr>
                <w:rFonts w:cs="Calibri"/>
                <w:color w:val="000000"/>
              </w:rPr>
              <w:t>1</w:t>
            </w:r>
          </w:p>
        </w:tc>
      </w:tr>
      <w:tr w:rsidR="004F19AE" w:rsidRPr="0041261C" w14:paraId="201CFEB7" w14:textId="77777777" w:rsidTr="003F5B00">
        <w:tc>
          <w:tcPr>
            <w:tcW w:w="0" w:type="auto"/>
            <w:vAlign w:val="bottom"/>
          </w:tcPr>
          <w:p w14:paraId="6A1E02CA" w14:textId="77777777" w:rsidR="004F19AE" w:rsidRPr="0041261C" w:rsidRDefault="004F19AE" w:rsidP="003F5B00">
            <w:pPr>
              <w:jc w:val="center"/>
              <w:rPr>
                <w:rFonts w:cs="Calibri"/>
                <w:color w:val="000000"/>
              </w:rPr>
            </w:pPr>
            <w:r w:rsidRPr="0041261C">
              <w:rPr>
                <w:rFonts w:cs="Calibri"/>
                <w:color w:val="000000"/>
              </w:rPr>
              <w:t>21</w:t>
            </w:r>
          </w:p>
        </w:tc>
        <w:tc>
          <w:tcPr>
            <w:tcW w:w="0" w:type="auto"/>
            <w:vAlign w:val="bottom"/>
          </w:tcPr>
          <w:p w14:paraId="1C5E0189" w14:textId="77777777" w:rsidR="004F19AE" w:rsidRPr="0041261C" w:rsidRDefault="004F19AE" w:rsidP="003F5B00">
            <w:pPr>
              <w:jc w:val="center"/>
              <w:rPr>
                <w:rFonts w:cs="Calibri"/>
                <w:color w:val="000000"/>
              </w:rPr>
            </w:pPr>
            <w:r w:rsidRPr="0041261C">
              <w:rPr>
                <w:rFonts w:cs="Calibri"/>
                <w:color w:val="000000"/>
              </w:rPr>
              <w:t>1</w:t>
            </w:r>
          </w:p>
        </w:tc>
        <w:tc>
          <w:tcPr>
            <w:tcW w:w="0" w:type="auto"/>
            <w:vAlign w:val="bottom"/>
          </w:tcPr>
          <w:p w14:paraId="5D6DABCD" w14:textId="77777777" w:rsidR="004F19AE" w:rsidRPr="0041261C" w:rsidRDefault="004F19AE" w:rsidP="003F5B00">
            <w:pPr>
              <w:jc w:val="center"/>
              <w:rPr>
                <w:rFonts w:cs="Calibri"/>
                <w:color w:val="000000"/>
              </w:rPr>
            </w:pPr>
            <w:r w:rsidRPr="0041261C">
              <w:rPr>
                <w:rFonts w:cs="Calibri"/>
                <w:color w:val="000000"/>
              </w:rPr>
              <w:t>20</w:t>
            </w:r>
          </w:p>
        </w:tc>
        <w:tc>
          <w:tcPr>
            <w:tcW w:w="0" w:type="auto"/>
            <w:vAlign w:val="bottom"/>
          </w:tcPr>
          <w:p w14:paraId="5364B8CE" w14:textId="77777777" w:rsidR="004F19AE" w:rsidRPr="0041261C" w:rsidRDefault="004F19AE" w:rsidP="003F5B00">
            <w:pPr>
              <w:jc w:val="center"/>
              <w:rPr>
                <w:rFonts w:cs="Calibri"/>
                <w:color w:val="000000"/>
              </w:rPr>
            </w:pPr>
            <w:r w:rsidRPr="0041261C">
              <w:rPr>
                <w:rFonts w:cs="Calibri"/>
                <w:color w:val="000000"/>
              </w:rPr>
              <w:t>36665</w:t>
            </w:r>
          </w:p>
        </w:tc>
        <w:tc>
          <w:tcPr>
            <w:tcW w:w="0" w:type="auto"/>
            <w:vAlign w:val="bottom"/>
          </w:tcPr>
          <w:p w14:paraId="5A128ECD" w14:textId="77777777" w:rsidR="004F19AE" w:rsidRPr="0041261C" w:rsidRDefault="004F19AE" w:rsidP="003F5B00">
            <w:pPr>
              <w:jc w:val="center"/>
              <w:rPr>
                <w:rFonts w:cs="Calibri"/>
                <w:color w:val="000000"/>
              </w:rPr>
            </w:pPr>
            <w:r w:rsidRPr="0041261C">
              <w:rPr>
                <w:rFonts w:cs="Calibri"/>
                <w:color w:val="000000"/>
              </w:rPr>
              <w:t>2</w:t>
            </w:r>
          </w:p>
        </w:tc>
        <w:tc>
          <w:tcPr>
            <w:tcW w:w="0" w:type="auto"/>
            <w:vAlign w:val="bottom"/>
          </w:tcPr>
          <w:p w14:paraId="14FD31C1" w14:textId="77777777" w:rsidR="004F19AE" w:rsidRPr="0041261C" w:rsidRDefault="004F19AE" w:rsidP="003F5B00">
            <w:pPr>
              <w:jc w:val="center"/>
              <w:rPr>
                <w:rFonts w:cs="Calibri"/>
                <w:color w:val="000000"/>
              </w:rPr>
            </w:pPr>
            <w:r w:rsidRPr="0041261C">
              <w:rPr>
                <w:rFonts w:cs="Calibri"/>
                <w:color w:val="000000"/>
              </w:rPr>
              <w:t>3</w:t>
            </w:r>
          </w:p>
        </w:tc>
        <w:tc>
          <w:tcPr>
            <w:tcW w:w="0" w:type="auto"/>
            <w:vAlign w:val="bottom"/>
          </w:tcPr>
          <w:p w14:paraId="506A8670" w14:textId="77777777" w:rsidR="004F19AE" w:rsidRPr="0041261C" w:rsidRDefault="004F19AE" w:rsidP="003F5B00">
            <w:pPr>
              <w:jc w:val="center"/>
              <w:rPr>
                <w:rFonts w:cs="Calibri"/>
                <w:color w:val="000000"/>
              </w:rPr>
            </w:pPr>
            <w:r w:rsidRPr="0041261C">
              <w:rPr>
                <w:rFonts w:cs="Calibri"/>
                <w:color w:val="000000"/>
              </w:rPr>
              <w:t>0</w:t>
            </w:r>
          </w:p>
        </w:tc>
        <w:tc>
          <w:tcPr>
            <w:tcW w:w="0" w:type="auto"/>
            <w:vAlign w:val="bottom"/>
          </w:tcPr>
          <w:p w14:paraId="21B461E9" w14:textId="77777777" w:rsidR="004F19AE" w:rsidRPr="0041261C" w:rsidRDefault="004F19AE" w:rsidP="003F5B00">
            <w:pPr>
              <w:jc w:val="center"/>
              <w:rPr>
                <w:rFonts w:cs="Calibri"/>
                <w:color w:val="000000"/>
              </w:rPr>
            </w:pPr>
            <w:r w:rsidRPr="0041261C">
              <w:rPr>
                <w:rFonts w:cs="Calibri"/>
                <w:color w:val="000000"/>
              </w:rPr>
              <w:t>1</w:t>
            </w:r>
          </w:p>
        </w:tc>
      </w:tr>
      <w:tr w:rsidR="004F19AE" w:rsidRPr="0041261C" w14:paraId="2FB920A2" w14:textId="77777777" w:rsidTr="003F5B00">
        <w:tc>
          <w:tcPr>
            <w:tcW w:w="0" w:type="auto"/>
            <w:vAlign w:val="bottom"/>
          </w:tcPr>
          <w:p w14:paraId="13646882" w14:textId="77777777" w:rsidR="004F19AE" w:rsidRPr="0041261C" w:rsidRDefault="004F19AE" w:rsidP="003F5B00">
            <w:pPr>
              <w:jc w:val="center"/>
              <w:rPr>
                <w:rFonts w:cs="Calibri"/>
                <w:color w:val="000000"/>
              </w:rPr>
            </w:pPr>
            <w:r w:rsidRPr="0041261C">
              <w:rPr>
                <w:rFonts w:cs="Calibri"/>
                <w:color w:val="000000"/>
              </w:rPr>
              <w:t>22</w:t>
            </w:r>
          </w:p>
        </w:tc>
        <w:tc>
          <w:tcPr>
            <w:tcW w:w="0" w:type="auto"/>
            <w:vAlign w:val="bottom"/>
          </w:tcPr>
          <w:p w14:paraId="0E09F548" w14:textId="77777777" w:rsidR="004F19AE" w:rsidRPr="0041261C" w:rsidRDefault="004F19AE" w:rsidP="003F5B00">
            <w:pPr>
              <w:jc w:val="center"/>
              <w:rPr>
                <w:rFonts w:cs="Calibri"/>
                <w:color w:val="000000"/>
              </w:rPr>
            </w:pPr>
            <w:r w:rsidRPr="0041261C">
              <w:rPr>
                <w:rFonts w:cs="Calibri"/>
                <w:color w:val="000000"/>
              </w:rPr>
              <w:t>0</w:t>
            </w:r>
          </w:p>
        </w:tc>
        <w:tc>
          <w:tcPr>
            <w:tcW w:w="0" w:type="auto"/>
            <w:vAlign w:val="bottom"/>
          </w:tcPr>
          <w:p w14:paraId="2F138B85" w14:textId="77777777" w:rsidR="004F19AE" w:rsidRPr="0041261C" w:rsidRDefault="004F19AE" w:rsidP="003F5B00">
            <w:pPr>
              <w:jc w:val="center"/>
              <w:rPr>
                <w:rFonts w:cs="Calibri"/>
                <w:color w:val="000000"/>
              </w:rPr>
            </w:pPr>
            <w:r w:rsidRPr="0041261C">
              <w:rPr>
                <w:rFonts w:cs="Calibri"/>
                <w:color w:val="000000"/>
              </w:rPr>
              <w:t>21</w:t>
            </w:r>
          </w:p>
        </w:tc>
        <w:tc>
          <w:tcPr>
            <w:tcW w:w="0" w:type="auto"/>
            <w:vAlign w:val="bottom"/>
          </w:tcPr>
          <w:p w14:paraId="1BDC4848" w14:textId="77777777" w:rsidR="004F19AE" w:rsidRPr="0041261C" w:rsidRDefault="004F19AE" w:rsidP="003F5B00">
            <w:pPr>
              <w:jc w:val="center"/>
              <w:rPr>
                <w:rFonts w:cs="Calibri"/>
                <w:color w:val="000000"/>
              </w:rPr>
            </w:pPr>
            <w:r w:rsidRPr="0041261C">
              <w:rPr>
                <w:rFonts w:cs="Calibri"/>
                <w:color w:val="000000"/>
              </w:rPr>
              <w:t>8094</w:t>
            </w:r>
          </w:p>
        </w:tc>
        <w:tc>
          <w:tcPr>
            <w:tcW w:w="0" w:type="auto"/>
            <w:vAlign w:val="bottom"/>
          </w:tcPr>
          <w:p w14:paraId="6CCDB943" w14:textId="77777777" w:rsidR="004F19AE" w:rsidRPr="0041261C" w:rsidRDefault="004F19AE" w:rsidP="003F5B00">
            <w:pPr>
              <w:jc w:val="center"/>
              <w:rPr>
                <w:rFonts w:cs="Calibri"/>
                <w:color w:val="000000"/>
              </w:rPr>
            </w:pPr>
            <w:r w:rsidRPr="0041261C">
              <w:rPr>
                <w:rFonts w:cs="Calibri"/>
                <w:color w:val="000000"/>
              </w:rPr>
              <w:t>4</w:t>
            </w:r>
          </w:p>
        </w:tc>
        <w:tc>
          <w:tcPr>
            <w:tcW w:w="0" w:type="auto"/>
            <w:vAlign w:val="bottom"/>
          </w:tcPr>
          <w:p w14:paraId="2B4927A4" w14:textId="77777777" w:rsidR="004F19AE" w:rsidRPr="0041261C" w:rsidRDefault="004F19AE" w:rsidP="003F5B00">
            <w:pPr>
              <w:jc w:val="center"/>
              <w:rPr>
                <w:rFonts w:cs="Calibri"/>
                <w:color w:val="000000"/>
              </w:rPr>
            </w:pPr>
            <w:r w:rsidRPr="0041261C">
              <w:rPr>
                <w:rFonts w:cs="Calibri"/>
                <w:color w:val="000000"/>
              </w:rPr>
              <w:t>3</w:t>
            </w:r>
          </w:p>
        </w:tc>
        <w:tc>
          <w:tcPr>
            <w:tcW w:w="0" w:type="auto"/>
            <w:vAlign w:val="bottom"/>
          </w:tcPr>
          <w:p w14:paraId="3082926D" w14:textId="77777777" w:rsidR="004F19AE" w:rsidRPr="0041261C" w:rsidRDefault="004F19AE" w:rsidP="003F5B00">
            <w:pPr>
              <w:jc w:val="center"/>
              <w:rPr>
                <w:rFonts w:cs="Calibri"/>
                <w:color w:val="000000"/>
              </w:rPr>
            </w:pPr>
            <w:r w:rsidRPr="0041261C">
              <w:rPr>
                <w:rFonts w:cs="Calibri"/>
                <w:color w:val="000000"/>
              </w:rPr>
              <w:t>1</w:t>
            </w:r>
          </w:p>
        </w:tc>
        <w:tc>
          <w:tcPr>
            <w:tcW w:w="0" w:type="auto"/>
            <w:vAlign w:val="bottom"/>
          </w:tcPr>
          <w:p w14:paraId="1C381CE4" w14:textId="77777777" w:rsidR="004F19AE" w:rsidRPr="0041261C" w:rsidRDefault="004F19AE" w:rsidP="003F5B00">
            <w:pPr>
              <w:jc w:val="center"/>
              <w:rPr>
                <w:rFonts w:cs="Calibri"/>
                <w:color w:val="000000"/>
              </w:rPr>
            </w:pPr>
            <w:r w:rsidRPr="0041261C">
              <w:rPr>
                <w:rFonts w:cs="Calibri"/>
                <w:color w:val="000000"/>
              </w:rPr>
              <w:t>1</w:t>
            </w:r>
          </w:p>
        </w:tc>
      </w:tr>
      <w:tr w:rsidR="004F19AE" w:rsidRPr="0041261C" w14:paraId="2969D2B3" w14:textId="77777777" w:rsidTr="003F5B00">
        <w:tc>
          <w:tcPr>
            <w:tcW w:w="0" w:type="auto"/>
            <w:vAlign w:val="bottom"/>
          </w:tcPr>
          <w:p w14:paraId="6C25BD77" w14:textId="77777777" w:rsidR="004F19AE" w:rsidRPr="0041261C" w:rsidRDefault="004F19AE" w:rsidP="003F5B00">
            <w:pPr>
              <w:jc w:val="center"/>
              <w:rPr>
                <w:rFonts w:cs="Calibri"/>
                <w:color w:val="000000"/>
              </w:rPr>
            </w:pPr>
            <w:r w:rsidRPr="0041261C">
              <w:rPr>
                <w:rFonts w:cs="Calibri"/>
                <w:color w:val="000000"/>
              </w:rPr>
              <w:t>23</w:t>
            </w:r>
          </w:p>
        </w:tc>
        <w:tc>
          <w:tcPr>
            <w:tcW w:w="0" w:type="auto"/>
            <w:vAlign w:val="bottom"/>
          </w:tcPr>
          <w:p w14:paraId="7EE27D88" w14:textId="77777777" w:rsidR="004F19AE" w:rsidRPr="0041261C" w:rsidRDefault="004F19AE" w:rsidP="003F5B00">
            <w:pPr>
              <w:jc w:val="center"/>
              <w:rPr>
                <w:rFonts w:cs="Calibri"/>
                <w:color w:val="000000"/>
              </w:rPr>
            </w:pPr>
            <w:r w:rsidRPr="0041261C">
              <w:rPr>
                <w:rFonts w:cs="Calibri"/>
                <w:color w:val="000000"/>
              </w:rPr>
              <w:t>1</w:t>
            </w:r>
          </w:p>
        </w:tc>
        <w:tc>
          <w:tcPr>
            <w:tcW w:w="0" w:type="auto"/>
            <w:vAlign w:val="bottom"/>
          </w:tcPr>
          <w:p w14:paraId="51F6BB9F" w14:textId="77777777" w:rsidR="004F19AE" w:rsidRPr="0041261C" w:rsidRDefault="004F19AE" w:rsidP="003F5B00">
            <w:pPr>
              <w:jc w:val="center"/>
              <w:rPr>
                <w:rFonts w:cs="Calibri"/>
                <w:color w:val="000000"/>
              </w:rPr>
            </w:pPr>
            <w:r w:rsidRPr="0041261C">
              <w:rPr>
                <w:rFonts w:cs="Calibri"/>
                <w:color w:val="000000"/>
              </w:rPr>
              <w:t>19</w:t>
            </w:r>
          </w:p>
        </w:tc>
        <w:tc>
          <w:tcPr>
            <w:tcW w:w="0" w:type="auto"/>
            <w:vAlign w:val="bottom"/>
          </w:tcPr>
          <w:p w14:paraId="0188AE4A" w14:textId="77777777" w:rsidR="004F19AE" w:rsidRPr="0041261C" w:rsidRDefault="004F19AE" w:rsidP="003F5B00">
            <w:pPr>
              <w:jc w:val="center"/>
              <w:rPr>
                <w:rFonts w:cs="Calibri"/>
                <w:color w:val="000000"/>
              </w:rPr>
            </w:pPr>
            <w:r w:rsidRPr="0041261C">
              <w:rPr>
                <w:rFonts w:cs="Calibri"/>
                <w:color w:val="000000"/>
              </w:rPr>
              <w:t>48769</w:t>
            </w:r>
          </w:p>
        </w:tc>
        <w:tc>
          <w:tcPr>
            <w:tcW w:w="0" w:type="auto"/>
            <w:vAlign w:val="bottom"/>
          </w:tcPr>
          <w:p w14:paraId="7392F318" w14:textId="77777777" w:rsidR="004F19AE" w:rsidRPr="0041261C" w:rsidRDefault="004F19AE" w:rsidP="003F5B00">
            <w:pPr>
              <w:jc w:val="center"/>
              <w:rPr>
                <w:rFonts w:cs="Calibri"/>
                <w:color w:val="000000"/>
              </w:rPr>
            </w:pPr>
            <w:r w:rsidRPr="0041261C">
              <w:rPr>
                <w:rFonts w:cs="Calibri"/>
                <w:color w:val="000000"/>
              </w:rPr>
              <w:t>2</w:t>
            </w:r>
          </w:p>
        </w:tc>
        <w:tc>
          <w:tcPr>
            <w:tcW w:w="0" w:type="auto"/>
            <w:vAlign w:val="bottom"/>
          </w:tcPr>
          <w:p w14:paraId="6784D1FC" w14:textId="77777777" w:rsidR="004F19AE" w:rsidRPr="0041261C" w:rsidRDefault="004F19AE" w:rsidP="003F5B00">
            <w:pPr>
              <w:jc w:val="center"/>
              <w:rPr>
                <w:rFonts w:cs="Calibri"/>
                <w:color w:val="000000"/>
              </w:rPr>
            </w:pPr>
            <w:r w:rsidRPr="0041261C">
              <w:rPr>
                <w:rFonts w:cs="Calibri"/>
                <w:color w:val="000000"/>
              </w:rPr>
              <w:t>5</w:t>
            </w:r>
          </w:p>
        </w:tc>
        <w:tc>
          <w:tcPr>
            <w:tcW w:w="0" w:type="auto"/>
            <w:vAlign w:val="bottom"/>
          </w:tcPr>
          <w:p w14:paraId="6D789612" w14:textId="77777777" w:rsidR="004F19AE" w:rsidRPr="0041261C" w:rsidRDefault="004F19AE" w:rsidP="003F5B00">
            <w:pPr>
              <w:jc w:val="center"/>
              <w:rPr>
                <w:rFonts w:cs="Calibri"/>
                <w:color w:val="000000"/>
              </w:rPr>
            </w:pPr>
            <w:r w:rsidRPr="0041261C">
              <w:rPr>
                <w:rFonts w:cs="Calibri"/>
                <w:color w:val="000000"/>
              </w:rPr>
              <w:t>0</w:t>
            </w:r>
          </w:p>
        </w:tc>
        <w:tc>
          <w:tcPr>
            <w:tcW w:w="0" w:type="auto"/>
            <w:vAlign w:val="bottom"/>
          </w:tcPr>
          <w:p w14:paraId="46223576" w14:textId="77777777" w:rsidR="004F19AE" w:rsidRPr="0041261C" w:rsidRDefault="004F19AE" w:rsidP="003F5B00">
            <w:pPr>
              <w:jc w:val="center"/>
              <w:rPr>
                <w:rFonts w:cs="Calibri"/>
                <w:color w:val="000000"/>
              </w:rPr>
            </w:pPr>
            <w:r w:rsidRPr="0041261C">
              <w:rPr>
                <w:rFonts w:cs="Calibri"/>
                <w:color w:val="000000"/>
              </w:rPr>
              <w:t>0</w:t>
            </w:r>
          </w:p>
        </w:tc>
      </w:tr>
      <w:tr w:rsidR="004F19AE" w:rsidRPr="0041261C" w14:paraId="4518232E" w14:textId="77777777" w:rsidTr="003F5B00">
        <w:tc>
          <w:tcPr>
            <w:tcW w:w="0" w:type="auto"/>
            <w:vAlign w:val="bottom"/>
          </w:tcPr>
          <w:p w14:paraId="5BC4E6E8" w14:textId="77777777" w:rsidR="004F19AE" w:rsidRPr="0041261C" w:rsidRDefault="004F19AE" w:rsidP="003F5B00">
            <w:pPr>
              <w:jc w:val="center"/>
              <w:rPr>
                <w:rFonts w:cs="Calibri"/>
                <w:color w:val="000000"/>
              </w:rPr>
            </w:pPr>
            <w:r w:rsidRPr="0041261C">
              <w:rPr>
                <w:rFonts w:cs="Calibri"/>
                <w:color w:val="000000"/>
              </w:rPr>
              <w:t>24</w:t>
            </w:r>
          </w:p>
        </w:tc>
        <w:tc>
          <w:tcPr>
            <w:tcW w:w="0" w:type="auto"/>
            <w:vAlign w:val="bottom"/>
          </w:tcPr>
          <w:p w14:paraId="2BDB2FDE" w14:textId="77777777" w:rsidR="004F19AE" w:rsidRPr="0041261C" w:rsidRDefault="004F19AE" w:rsidP="003F5B00">
            <w:pPr>
              <w:jc w:val="center"/>
              <w:rPr>
                <w:rFonts w:cs="Calibri"/>
                <w:color w:val="000000"/>
              </w:rPr>
            </w:pPr>
            <w:r w:rsidRPr="0041261C">
              <w:rPr>
                <w:rFonts w:cs="Calibri"/>
                <w:color w:val="000000"/>
              </w:rPr>
              <w:t>1</w:t>
            </w:r>
          </w:p>
        </w:tc>
        <w:tc>
          <w:tcPr>
            <w:tcW w:w="0" w:type="auto"/>
            <w:vAlign w:val="bottom"/>
          </w:tcPr>
          <w:p w14:paraId="12C82C78" w14:textId="77777777" w:rsidR="004F19AE" w:rsidRPr="0041261C" w:rsidRDefault="004F19AE" w:rsidP="003F5B00">
            <w:pPr>
              <w:jc w:val="center"/>
              <w:rPr>
                <w:rFonts w:cs="Calibri"/>
                <w:color w:val="000000"/>
              </w:rPr>
            </w:pPr>
            <w:r w:rsidRPr="0041261C">
              <w:rPr>
                <w:rFonts w:cs="Calibri"/>
                <w:color w:val="000000"/>
              </w:rPr>
              <w:t>20</w:t>
            </w:r>
          </w:p>
        </w:tc>
        <w:tc>
          <w:tcPr>
            <w:tcW w:w="0" w:type="auto"/>
            <w:vAlign w:val="bottom"/>
          </w:tcPr>
          <w:p w14:paraId="245EC2C0" w14:textId="77777777" w:rsidR="004F19AE" w:rsidRPr="0041261C" w:rsidRDefault="004F19AE" w:rsidP="003F5B00">
            <w:pPr>
              <w:jc w:val="center"/>
              <w:rPr>
                <w:rFonts w:cs="Calibri"/>
                <w:color w:val="000000"/>
              </w:rPr>
            </w:pPr>
            <w:r w:rsidRPr="0041261C">
              <w:rPr>
                <w:rFonts w:cs="Calibri"/>
                <w:color w:val="000000"/>
              </w:rPr>
              <w:t>22601</w:t>
            </w:r>
          </w:p>
        </w:tc>
        <w:tc>
          <w:tcPr>
            <w:tcW w:w="0" w:type="auto"/>
            <w:vAlign w:val="bottom"/>
          </w:tcPr>
          <w:p w14:paraId="6261FA58" w14:textId="77777777" w:rsidR="004F19AE" w:rsidRPr="0041261C" w:rsidRDefault="004F19AE" w:rsidP="003F5B00">
            <w:pPr>
              <w:jc w:val="center"/>
              <w:rPr>
                <w:rFonts w:cs="Calibri"/>
                <w:color w:val="000000"/>
              </w:rPr>
            </w:pPr>
            <w:r w:rsidRPr="0041261C">
              <w:rPr>
                <w:rFonts w:cs="Calibri"/>
                <w:color w:val="000000"/>
              </w:rPr>
              <w:t>4</w:t>
            </w:r>
          </w:p>
        </w:tc>
        <w:tc>
          <w:tcPr>
            <w:tcW w:w="0" w:type="auto"/>
            <w:vAlign w:val="bottom"/>
          </w:tcPr>
          <w:p w14:paraId="63CDDD74" w14:textId="77777777" w:rsidR="004F19AE" w:rsidRPr="0041261C" w:rsidRDefault="004F19AE" w:rsidP="003F5B00">
            <w:pPr>
              <w:jc w:val="center"/>
              <w:rPr>
                <w:rFonts w:cs="Calibri"/>
                <w:color w:val="000000"/>
              </w:rPr>
            </w:pPr>
            <w:r w:rsidRPr="0041261C">
              <w:rPr>
                <w:rFonts w:cs="Calibri"/>
                <w:color w:val="000000"/>
              </w:rPr>
              <w:t>4</w:t>
            </w:r>
          </w:p>
        </w:tc>
        <w:tc>
          <w:tcPr>
            <w:tcW w:w="0" w:type="auto"/>
            <w:vAlign w:val="bottom"/>
          </w:tcPr>
          <w:p w14:paraId="6BB5A306" w14:textId="77777777" w:rsidR="004F19AE" w:rsidRPr="0041261C" w:rsidRDefault="004F19AE" w:rsidP="003F5B00">
            <w:pPr>
              <w:jc w:val="center"/>
              <w:rPr>
                <w:rFonts w:cs="Calibri"/>
                <w:color w:val="000000"/>
              </w:rPr>
            </w:pPr>
            <w:r w:rsidRPr="0041261C">
              <w:rPr>
                <w:rFonts w:cs="Calibri"/>
                <w:color w:val="000000"/>
              </w:rPr>
              <w:t>1</w:t>
            </w:r>
          </w:p>
        </w:tc>
        <w:tc>
          <w:tcPr>
            <w:tcW w:w="0" w:type="auto"/>
            <w:vAlign w:val="bottom"/>
          </w:tcPr>
          <w:p w14:paraId="323C0EFF" w14:textId="77777777" w:rsidR="004F19AE" w:rsidRPr="0041261C" w:rsidRDefault="004F19AE" w:rsidP="003F5B00">
            <w:pPr>
              <w:jc w:val="center"/>
              <w:rPr>
                <w:rFonts w:cs="Calibri"/>
                <w:color w:val="000000"/>
              </w:rPr>
            </w:pPr>
            <w:r w:rsidRPr="0041261C">
              <w:rPr>
                <w:rFonts w:cs="Calibri"/>
                <w:color w:val="000000"/>
              </w:rPr>
              <w:t>1</w:t>
            </w:r>
          </w:p>
        </w:tc>
      </w:tr>
      <w:tr w:rsidR="004F19AE" w:rsidRPr="0041261C" w14:paraId="4B5940B2" w14:textId="77777777" w:rsidTr="003F5B00">
        <w:tc>
          <w:tcPr>
            <w:tcW w:w="0" w:type="auto"/>
            <w:vAlign w:val="bottom"/>
          </w:tcPr>
          <w:p w14:paraId="4A0A6DAF" w14:textId="77777777" w:rsidR="004F19AE" w:rsidRPr="0041261C" w:rsidRDefault="004F19AE" w:rsidP="003F5B00">
            <w:pPr>
              <w:jc w:val="center"/>
              <w:rPr>
                <w:rFonts w:cs="Calibri"/>
                <w:color w:val="000000"/>
              </w:rPr>
            </w:pPr>
            <w:r w:rsidRPr="0041261C">
              <w:rPr>
                <w:rFonts w:cs="Calibri"/>
                <w:color w:val="000000"/>
              </w:rPr>
              <w:t>25</w:t>
            </w:r>
          </w:p>
        </w:tc>
        <w:tc>
          <w:tcPr>
            <w:tcW w:w="0" w:type="auto"/>
            <w:vAlign w:val="bottom"/>
          </w:tcPr>
          <w:p w14:paraId="0D1EA17A" w14:textId="77777777" w:rsidR="004F19AE" w:rsidRPr="0041261C" w:rsidRDefault="004F19AE" w:rsidP="003F5B00">
            <w:pPr>
              <w:jc w:val="center"/>
              <w:rPr>
                <w:rFonts w:cs="Calibri"/>
                <w:color w:val="000000"/>
              </w:rPr>
            </w:pPr>
            <w:r w:rsidRPr="0041261C">
              <w:rPr>
                <w:rFonts w:cs="Calibri"/>
                <w:color w:val="000000"/>
              </w:rPr>
              <w:t>1</w:t>
            </w:r>
          </w:p>
        </w:tc>
        <w:tc>
          <w:tcPr>
            <w:tcW w:w="0" w:type="auto"/>
            <w:vAlign w:val="bottom"/>
          </w:tcPr>
          <w:p w14:paraId="6B25830F" w14:textId="77777777" w:rsidR="004F19AE" w:rsidRPr="0041261C" w:rsidRDefault="004F19AE" w:rsidP="003F5B00">
            <w:pPr>
              <w:jc w:val="center"/>
              <w:rPr>
                <w:rFonts w:cs="Calibri"/>
                <w:color w:val="000000"/>
              </w:rPr>
            </w:pPr>
            <w:r w:rsidRPr="0041261C">
              <w:rPr>
                <w:rFonts w:cs="Calibri"/>
                <w:color w:val="000000"/>
              </w:rPr>
              <w:t>19</w:t>
            </w:r>
          </w:p>
        </w:tc>
        <w:tc>
          <w:tcPr>
            <w:tcW w:w="0" w:type="auto"/>
            <w:vAlign w:val="bottom"/>
          </w:tcPr>
          <w:p w14:paraId="1921CA11" w14:textId="77777777" w:rsidR="004F19AE" w:rsidRPr="0041261C" w:rsidRDefault="004F19AE" w:rsidP="003F5B00">
            <w:pPr>
              <w:jc w:val="center"/>
              <w:rPr>
                <w:rFonts w:cs="Calibri"/>
                <w:color w:val="000000"/>
              </w:rPr>
            </w:pPr>
            <w:r w:rsidRPr="0041261C">
              <w:rPr>
                <w:rFonts w:cs="Calibri"/>
                <w:color w:val="000000"/>
              </w:rPr>
              <w:t>37950</w:t>
            </w:r>
          </w:p>
        </w:tc>
        <w:tc>
          <w:tcPr>
            <w:tcW w:w="0" w:type="auto"/>
            <w:vAlign w:val="bottom"/>
          </w:tcPr>
          <w:p w14:paraId="4051AC24" w14:textId="77777777" w:rsidR="004F19AE" w:rsidRPr="0041261C" w:rsidRDefault="004F19AE" w:rsidP="003F5B00">
            <w:pPr>
              <w:jc w:val="center"/>
              <w:rPr>
                <w:rFonts w:cs="Calibri"/>
                <w:color w:val="000000"/>
              </w:rPr>
            </w:pPr>
            <w:r w:rsidRPr="0041261C">
              <w:rPr>
                <w:rFonts w:cs="Calibri"/>
                <w:color w:val="000000"/>
              </w:rPr>
              <w:t>4</w:t>
            </w:r>
          </w:p>
        </w:tc>
        <w:tc>
          <w:tcPr>
            <w:tcW w:w="0" w:type="auto"/>
            <w:vAlign w:val="bottom"/>
          </w:tcPr>
          <w:p w14:paraId="1845C33D" w14:textId="77777777" w:rsidR="004F19AE" w:rsidRPr="0041261C" w:rsidRDefault="004F19AE" w:rsidP="003F5B00">
            <w:pPr>
              <w:jc w:val="center"/>
              <w:rPr>
                <w:rFonts w:cs="Calibri"/>
                <w:color w:val="000000"/>
              </w:rPr>
            </w:pPr>
            <w:r w:rsidRPr="0041261C">
              <w:rPr>
                <w:rFonts w:cs="Calibri"/>
                <w:color w:val="000000"/>
              </w:rPr>
              <w:t>4</w:t>
            </w:r>
          </w:p>
        </w:tc>
        <w:tc>
          <w:tcPr>
            <w:tcW w:w="0" w:type="auto"/>
            <w:vAlign w:val="bottom"/>
          </w:tcPr>
          <w:p w14:paraId="475FACB0" w14:textId="77777777" w:rsidR="004F19AE" w:rsidRPr="0041261C" w:rsidRDefault="004F19AE" w:rsidP="003F5B00">
            <w:pPr>
              <w:jc w:val="center"/>
              <w:rPr>
                <w:rFonts w:cs="Calibri"/>
                <w:color w:val="000000"/>
              </w:rPr>
            </w:pPr>
            <w:r w:rsidRPr="0041261C">
              <w:rPr>
                <w:rFonts w:cs="Calibri"/>
                <w:color w:val="000000"/>
              </w:rPr>
              <w:t>0</w:t>
            </w:r>
          </w:p>
        </w:tc>
        <w:tc>
          <w:tcPr>
            <w:tcW w:w="0" w:type="auto"/>
            <w:vAlign w:val="bottom"/>
          </w:tcPr>
          <w:p w14:paraId="3C70B840" w14:textId="77777777" w:rsidR="004F19AE" w:rsidRPr="0041261C" w:rsidRDefault="004F19AE" w:rsidP="003F5B00">
            <w:pPr>
              <w:jc w:val="center"/>
              <w:rPr>
                <w:rFonts w:cs="Calibri"/>
                <w:color w:val="000000"/>
              </w:rPr>
            </w:pPr>
            <w:r w:rsidRPr="0041261C">
              <w:rPr>
                <w:rFonts w:cs="Calibri"/>
                <w:color w:val="000000"/>
              </w:rPr>
              <w:t>1</w:t>
            </w:r>
          </w:p>
        </w:tc>
      </w:tr>
      <w:tr w:rsidR="004F19AE" w:rsidRPr="0041261C" w14:paraId="06098D36" w14:textId="77777777" w:rsidTr="003F5B00">
        <w:tc>
          <w:tcPr>
            <w:tcW w:w="0" w:type="auto"/>
            <w:vAlign w:val="bottom"/>
          </w:tcPr>
          <w:p w14:paraId="3A13D783" w14:textId="77777777" w:rsidR="004F19AE" w:rsidRPr="0041261C" w:rsidRDefault="004F19AE" w:rsidP="003F5B00">
            <w:pPr>
              <w:jc w:val="center"/>
              <w:rPr>
                <w:rFonts w:cs="Calibri"/>
                <w:color w:val="000000"/>
              </w:rPr>
            </w:pPr>
            <w:r w:rsidRPr="0041261C">
              <w:rPr>
                <w:rFonts w:cs="Calibri"/>
                <w:color w:val="000000"/>
              </w:rPr>
              <w:t>26</w:t>
            </w:r>
          </w:p>
        </w:tc>
        <w:tc>
          <w:tcPr>
            <w:tcW w:w="0" w:type="auto"/>
            <w:vAlign w:val="bottom"/>
          </w:tcPr>
          <w:p w14:paraId="263F972E" w14:textId="77777777" w:rsidR="004F19AE" w:rsidRPr="0041261C" w:rsidRDefault="004F19AE" w:rsidP="003F5B00">
            <w:pPr>
              <w:jc w:val="center"/>
              <w:rPr>
                <w:rFonts w:cs="Calibri"/>
                <w:color w:val="000000"/>
              </w:rPr>
            </w:pPr>
            <w:r w:rsidRPr="0041261C">
              <w:rPr>
                <w:rFonts w:cs="Calibri"/>
                <w:color w:val="000000"/>
              </w:rPr>
              <w:t>1</w:t>
            </w:r>
          </w:p>
        </w:tc>
        <w:tc>
          <w:tcPr>
            <w:tcW w:w="0" w:type="auto"/>
            <w:vAlign w:val="bottom"/>
          </w:tcPr>
          <w:p w14:paraId="70978A56" w14:textId="77777777" w:rsidR="004F19AE" w:rsidRPr="0041261C" w:rsidRDefault="004F19AE" w:rsidP="003F5B00">
            <w:pPr>
              <w:jc w:val="center"/>
              <w:rPr>
                <w:rFonts w:cs="Calibri"/>
                <w:color w:val="000000"/>
              </w:rPr>
            </w:pPr>
            <w:r w:rsidRPr="0041261C">
              <w:rPr>
                <w:rFonts w:cs="Calibri"/>
                <w:color w:val="000000"/>
              </w:rPr>
              <w:t>20</w:t>
            </w:r>
          </w:p>
        </w:tc>
        <w:tc>
          <w:tcPr>
            <w:tcW w:w="0" w:type="auto"/>
            <w:vAlign w:val="bottom"/>
          </w:tcPr>
          <w:p w14:paraId="00A30227" w14:textId="77777777" w:rsidR="004F19AE" w:rsidRPr="0041261C" w:rsidRDefault="004F19AE" w:rsidP="003F5B00">
            <w:pPr>
              <w:jc w:val="center"/>
              <w:rPr>
                <w:rFonts w:cs="Calibri"/>
                <w:color w:val="000000"/>
              </w:rPr>
            </w:pPr>
            <w:r w:rsidRPr="0041261C">
              <w:rPr>
                <w:rFonts w:cs="Calibri"/>
                <w:color w:val="000000"/>
              </w:rPr>
              <w:t>56047</w:t>
            </w:r>
          </w:p>
        </w:tc>
        <w:tc>
          <w:tcPr>
            <w:tcW w:w="0" w:type="auto"/>
            <w:vAlign w:val="bottom"/>
          </w:tcPr>
          <w:p w14:paraId="08963DDB" w14:textId="77777777" w:rsidR="004F19AE" w:rsidRPr="0041261C" w:rsidRDefault="004F19AE" w:rsidP="003F5B00">
            <w:pPr>
              <w:jc w:val="center"/>
              <w:rPr>
                <w:rFonts w:cs="Calibri"/>
                <w:color w:val="000000"/>
              </w:rPr>
            </w:pPr>
            <w:r w:rsidRPr="0041261C">
              <w:rPr>
                <w:rFonts w:cs="Calibri"/>
                <w:color w:val="000000"/>
              </w:rPr>
              <w:t>4</w:t>
            </w:r>
          </w:p>
        </w:tc>
        <w:tc>
          <w:tcPr>
            <w:tcW w:w="0" w:type="auto"/>
            <w:vAlign w:val="bottom"/>
          </w:tcPr>
          <w:p w14:paraId="06CFAA11" w14:textId="77777777" w:rsidR="004F19AE" w:rsidRPr="0041261C" w:rsidRDefault="004F19AE" w:rsidP="003F5B00">
            <w:pPr>
              <w:jc w:val="center"/>
              <w:rPr>
                <w:rFonts w:cs="Calibri"/>
                <w:color w:val="000000"/>
              </w:rPr>
            </w:pPr>
            <w:r w:rsidRPr="0041261C">
              <w:rPr>
                <w:rFonts w:cs="Calibri"/>
                <w:color w:val="000000"/>
              </w:rPr>
              <w:t>4</w:t>
            </w:r>
          </w:p>
        </w:tc>
        <w:tc>
          <w:tcPr>
            <w:tcW w:w="0" w:type="auto"/>
            <w:vAlign w:val="bottom"/>
          </w:tcPr>
          <w:p w14:paraId="67BC134C" w14:textId="77777777" w:rsidR="004F19AE" w:rsidRPr="0041261C" w:rsidRDefault="004F19AE" w:rsidP="003F5B00">
            <w:pPr>
              <w:jc w:val="center"/>
              <w:rPr>
                <w:rFonts w:cs="Calibri"/>
                <w:color w:val="000000"/>
              </w:rPr>
            </w:pPr>
            <w:r w:rsidRPr="0041261C">
              <w:rPr>
                <w:rFonts w:cs="Calibri"/>
                <w:color w:val="000000"/>
              </w:rPr>
              <w:t>0</w:t>
            </w:r>
          </w:p>
        </w:tc>
        <w:tc>
          <w:tcPr>
            <w:tcW w:w="0" w:type="auto"/>
            <w:vAlign w:val="bottom"/>
          </w:tcPr>
          <w:p w14:paraId="353D26E2" w14:textId="77777777" w:rsidR="004F19AE" w:rsidRPr="0041261C" w:rsidRDefault="004F19AE" w:rsidP="003F5B00">
            <w:pPr>
              <w:jc w:val="center"/>
              <w:rPr>
                <w:rFonts w:cs="Calibri"/>
                <w:color w:val="000000"/>
              </w:rPr>
            </w:pPr>
            <w:r w:rsidRPr="0041261C">
              <w:rPr>
                <w:rFonts w:cs="Calibri"/>
                <w:color w:val="000000"/>
              </w:rPr>
              <w:t>1</w:t>
            </w:r>
          </w:p>
        </w:tc>
      </w:tr>
    </w:tbl>
    <w:p w14:paraId="377B13AE" w14:textId="77777777" w:rsidR="004F19AE" w:rsidRPr="00526FEA" w:rsidRDefault="004F19AE" w:rsidP="004F19AE">
      <w:pPr>
        <w:pStyle w:val="ListParagraph"/>
        <w:ind w:left="1080"/>
      </w:pPr>
    </w:p>
    <w:p w14:paraId="07AEC37F" w14:textId="77777777" w:rsidR="004F19AE" w:rsidRDefault="004F19AE" w:rsidP="004F19AE">
      <w:pPr>
        <w:pStyle w:val="ListParagraph"/>
      </w:pPr>
    </w:p>
    <w:p w14:paraId="568E84F9" w14:textId="77777777" w:rsidR="004F19AE" w:rsidRPr="00CD594E" w:rsidRDefault="004F19AE" w:rsidP="004F19AE">
      <w:pPr>
        <w:pStyle w:val="ListParagraph"/>
      </w:pPr>
    </w:p>
    <w:p w14:paraId="34903A3F" w14:textId="77777777" w:rsidR="004F19AE" w:rsidRDefault="004F19AE" w:rsidP="004F19AE">
      <w:pPr>
        <w:spacing w:line="480" w:lineRule="auto"/>
        <w:ind w:firstLine="720"/>
        <w:rPr>
          <w:rFonts w:ascii="Times New Roman" w:hAnsi="Times New Roman"/>
        </w:rPr>
      </w:pPr>
      <w:r>
        <w:rPr>
          <w:rFonts w:ascii="Times New Roman" w:hAnsi="Times New Roman"/>
        </w:rPr>
        <w:t xml:space="preserve">  </w:t>
      </w:r>
    </w:p>
    <w:p w14:paraId="1C174B0C" w14:textId="77777777" w:rsidR="004F19AE" w:rsidRDefault="004F19AE" w:rsidP="004F19AE">
      <w:pPr>
        <w:rPr>
          <w:rFonts w:ascii="Times New Roman" w:hAnsi="Times New Roman"/>
        </w:rPr>
      </w:pPr>
    </w:p>
    <w:p w14:paraId="44A6BBC3" w14:textId="77777777" w:rsidR="004F19AE" w:rsidRDefault="004F19AE" w:rsidP="004F19AE">
      <w:pPr>
        <w:rPr>
          <w:rFonts w:ascii="Times New Roman" w:hAnsi="Times New Roman"/>
        </w:rPr>
      </w:pPr>
    </w:p>
    <w:p w14:paraId="4B7E0EB7" w14:textId="77777777" w:rsidR="004F19AE" w:rsidRDefault="004F19AE" w:rsidP="004F19AE">
      <w:pPr>
        <w:rPr>
          <w:rFonts w:ascii="Times New Roman" w:hAnsi="Times New Roman"/>
        </w:rPr>
      </w:pPr>
    </w:p>
    <w:p w14:paraId="3E076B61" w14:textId="77777777" w:rsidR="004F19AE" w:rsidRDefault="004F19AE" w:rsidP="004F19AE">
      <w:pPr>
        <w:rPr>
          <w:rFonts w:ascii="Times New Roman" w:hAnsi="Times New Roman"/>
        </w:rPr>
      </w:pPr>
    </w:p>
    <w:p w14:paraId="3DAF4D78" w14:textId="77777777" w:rsidR="004F19AE" w:rsidRDefault="004F19AE" w:rsidP="004F19AE">
      <w:pPr>
        <w:rPr>
          <w:rFonts w:ascii="Times New Roman" w:hAnsi="Times New Roman"/>
        </w:rPr>
      </w:pPr>
    </w:p>
    <w:p w14:paraId="093BB749" w14:textId="77777777" w:rsidR="004F19AE" w:rsidRDefault="004F19AE" w:rsidP="004F19AE">
      <w:pPr>
        <w:ind w:left="360"/>
        <w:rPr>
          <w:rFonts w:ascii="Times New Roman" w:hAnsi="Times New Roman"/>
        </w:rPr>
      </w:pPr>
    </w:p>
    <w:p w14:paraId="52F311F5" w14:textId="77777777" w:rsidR="004F19AE" w:rsidRDefault="004F19AE" w:rsidP="004F19AE">
      <w:pPr>
        <w:ind w:left="360"/>
        <w:rPr>
          <w:rFonts w:ascii="Times New Roman" w:hAnsi="Times New Roman"/>
        </w:rPr>
      </w:pPr>
    </w:p>
    <w:p w14:paraId="5204C4CF" w14:textId="77777777" w:rsidR="004F19AE" w:rsidRDefault="004F19AE" w:rsidP="004F19AE">
      <w:pPr>
        <w:ind w:left="360"/>
        <w:rPr>
          <w:rFonts w:ascii="Times New Roman" w:hAnsi="Times New Roman"/>
        </w:rPr>
      </w:pPr>
    </w:p>
    <w:p w14:paraId="1BFF2D1E" w14:textId="77777777" w:rsidR="004F19AE" w:rsidRDefault="004F19AE" w:rsidP="004F19AE">
      <w:pPr>
        <w:rPr>
          <w:rFonts w:ascii="Times New Roman" w:hAnsi="Times New Roman"/>
        </w:rPr>
      </w:pPr>
    </w:p>
    <w:p w14:paraId="27728B4D" w14:textId="77777777" w:rsidR="004F19AE" w:rsidRDefault="004F19AE" w:rsidP="004F19AE">
      <w:pPr>
        <w:rPr>
          <w:rFonts w:ascii="Times New Roman" w:hAnsi="Times New Roman"/>
        </w:rPr>
      </w:pPr>
    </w:p>
    <w:p w14:paraId="7056D3AC" w14:textId="77777777" w:rsidR="004F19AE" w:rsidRPr="00144DA9" w:rsidRDefault="004F19AE" w:rsidP="004F19AE">
      <w:pPr>
        <w:rPr>
          <w:rFonts w:ascii="Times New Roman" w:hAnsi="Times New Roman"/>
        </w:rPr>
      </w:pPr>
    </w:p>
    <w:p w14:paraId="4E03715C" w14:textId="77777777" w:rsidR="004F19AE" w:rsidRDefault="004F19AE" w:rsidP="004F19AE">
      <w:pPr>
        <w:pStyle w:val="ListParagraph"/>
      </w:pPr>
    </w:p>
    <w:p w14:paraId="5D9E3E9E" w14:textId="77777777" w:rsidR="004606A4" w:rsidRPr="00144DA9" w:rsidRDefault="004606A4" w:rsidP="004F19AE">
      <w:pPr>
        <w:pStyle w:val="ListParagraph"/>
      </w:pPr>
    </w:p>
    <w:p w14:paraId="7520A445" w14:textId="18D67003" w:rsidR="004F19AE" w:rsidRPr="007A7A92" w:rsidRDefault="004F19AE" w:rsidP="004F19AE">
      <w:pPr>
        <w:pStyle w:val="ListParagraph"/>
        <w:numPr>
          <w:ilvl w:val="0"/>
          <w:numId w:val="3"/>
        </w:numPr>
        <w:spacing w:after="200" w:line="276" w:lineRule="auto"/>
      </w:pPr>
      <w:r w:rsidRPr="007A7A92">
        <w:t xml:space="preserve">Return to the stepped-wedge advertising example in </w:t>
      </w:r>
      <w:r>
        <w:t>s</w:t>
      </w:r>
      <w:r w:rsidRPr="007A7A92">
        <w:t>ection 8.</w:t>
      </w:r>
      <w:r>
        <w:t>6</w:t>
      </w:r>
      <w:r w:rsidR="003A1004">
        <w:t xml:space="preserve"> [</w:t>
      </w:r>
      <w:r w:rsidR="003A1004" w:rsidRPr="001D31D9">
        <w:rPr>
          <w:highlight w:val="red"/>
        </w:rPr>
        <w:t>AND THE SCHEDULE OF ASSIGNED TREATMENTS IN TABLE 8.8</w:t>
      </w:r>
      <w:r w:rsidR="003A1004">
        <w:t>]</w:t>
      </w:r>
      <w:r w:rsidRPr="007A7A92">
        <w:t xml:space="preserve">. </w:t>
      </w:r>
    </w:p>
    <w:p w14:paraId="2690E02A" w14:textId="77777777" w:rsidR="00F46617" w:rsidRDefault="004F19AE" w:rsidP="004F19AE">
      <w:pPr>
        <w:pStyle w:val="ListParagraph"/>
        <w:numPr>
          <w:ilvl w:val="1"/>
          <w:numId w:val="3"/>
        </w:numPr>
        <w:spacing w:after="200" w:line="276" w:lineRule="auto"/>
      </w:pPr>
      <w:r>
        <w:t>Estimate</w:t>
      </w:r>
      <w:r w:rsidRPr="00243A27">
        <w:t xml:space="preserve"> </w:t>
      </w:r>
      <w:proofErr w:type="gramStart"/>
      <m:oMath>
        <m:r>
          <w:rPr>
            <w:rFonts w:ascii="Cambria Math" w:hAnsi="Cambria Math"/>
          </w:rPr>
          <m:t>E</m:t>
        </m:r>
      </m:oMath>
      <w:r w:rsidRPr="00243A27">
        <w:t>[</w:t>
      </w:r>
      <w:proofErr w:type="gramEnd"/>
      <w:r w:rsidRPr="00D475BD">
        <w:rPr>
          <w:i/>
        </w:rPr>
        <w:t>Y</w:t>
      </w:r>
      <w:r w:rsidRPr="00D475BD">
        <w:rPr>
          <w:vertAlign w:val="subscript"/>
        </w:rPr>
        <w:t>01</w:t>
      </w:r>
      <w:r>
        <w:t>–</w:t>
      </w:r>
      <w:r w:rsidRPr="00D475BD">
        <w:rPr>
          <w:i/>
        </w:rPr>
        <w:t>Y</w:t>
      </w:r>
      <w:r w:rsidRPr="00D475BD">
        <w:rPr>
          <w:vertAlign w:val="subscript"/>
        </w:rPr>
        <w:t>00</w:t>
      </w:r>
      <w:r w:rsidRPr="00243A27">
        <w:t xml:space="preserve">] by restricting </w:t>
      </w:r>
      <w:r>
        <w:t>y</w:t>
      </w:r>
      <w:r w:rsidRPr="00243A27">
        <w:t xml:space="preserve">our attention to weeks 2 and 3.  </w:t>
      </w:r>
    </w:p>
    <w:p w14:paraId="233E9D4D" w14:textId="77777777" w:rsidR="00F46617" w:rsidRDefault="00F46617" w:rsidP="00F46617">
      <w:pPr>
        <w:pStyle w:val="ListParagraph"/>
        <w:spacing w:after="200" w:line="276" w:lineRule="auto"/>
        <w:ind w:left="1080"/>
      </w:pPr>
    </w:p>
    <w:p w14:paraId="342567CB" w14:textId="2A74670F" w:rsidR="00F46617" w:rsidRPr="00F46617" w:rsidRDefault="00563479" w:rsidP="00F46617">
      <w:pPr>
        <w:pStyle w:val="ListParagraph"/>
        <w:spacing w:after="200" w:line="276" w:lineRule="auto"/>
        <w:ind w:left="1080"/>
        <w:rPr>
          <w:rStyle w:val="SubtleReference"/>
        </w:rPr>
      </w:pPr>
      <m:oMath>
        <m:acc>
          <m:accPr>
            <m:ctrlPr>
              <w:rPr>
                <w:rStyle w:val="SubtleReference"/>
                <w:rFonts w:ascii="Cambria Math" w:hAnsi="Cambria Math"/>
              </w:rPr>
            </m:ctrlPr>
          </m:accPr>
          <m:e>
            <m:r>
              <w:rPr>
                <w:rStyle w:val="SubtleReference"/>
                <w:rFonts w:ascii="Cambria Math" w:hAnsi="Cambria Math"/>
              </w:rPr>
              <m:t>E</m:t>
            </m:r>
          </m:e>
        </m:acc>
        <m:d>
          <m:dPr>
            <m:begChr m:val="["/>
            <m:endChr m:val="]"/>
            <m:ctrlPr>
              <w:rPr>
                <w:rStyle w:val="SubtleReference"/>
                <w:rFonts w:ascii="Cambria Math" w:hAnsi="Cambria Math"/>
              </w:rPr>
            </m:ctrlPr>
          </m:dPr>
          <m:e>
            <m:sSub>
              <m:sSubPr>
                <m:ctrlPr>
                  <w:rPr>
                    <w:rStyle w:val="SubtleReference"/>
                    <w:rFonts w:ascii="Cambria Math" w:hAnsi="Cambria Math"/>
                  </w:rPr>
                </m:ctrlPr>
              </m:sSubPr>
              <m:e>
                <m:r>
                  <w:rPr>
                    <w:rStyle w:val="SubtleReference"/>
                    <w:rFonts w:ascii="Cambria Math" w:hAnsi="Cambria Math"/>
                  </w:rPr>
                  <m:t>Y</m:t>
                </m:r>
              </m:e>
              <m:sub>
                <m:r>
                  <w:rPr>
                    <w:rStyle w:val="SubtleReference"/>
                    <w:rFonts w:ascii="Cambria Math" w:hAnsi="Cambria Math"/>
                  </w:rPr>
                  <m:t>01</m:t>
                </m:r>
              </m:sub>
            </m:sSub>
            <m:r>
              <w:rPr>
                <w:rStyle w:val="SubtleReference"/>
                <w:rFonts w:ascii="Cambria Math" w:hAnsi="Cambria Math"/>
              </w:rPr>
              <m:t>-</m:t>
            </m:r>
            <m:sSub>
              <m:sSubPr>
                <m:ctrlPr>
                  <w:rPr>
                    <w:rStyle w:val="SubtleReference"/>
                    <w:rFonts w:ascii="Cambria Math" w:hAnsi="Cambria Math"/>
                  </w:rPr>
                </m:ctrlPr>
              </m:sSubPr>
              <m:e>
                <m:r>
                  <w:rPr>
                    <w:rStyle w:val="SubtleReference"/>
                    <w:rFonts w:ascii="Cambria Math" w:hAnsi="Cambria Math"/>
                  </w:rPr>
                  <m:t>Y</m:t>
                </m:r>
              </m:e>
              <m:sub>
                <m:r>
                  <w:rPr>
                    <w:rStyle w:val="SubtleReference"/>
                    <w:rFonts w:ascii="Cambria Math" w:hAnsi="Cambria Math"/>
                  </w:rPr>
                  <m:t>00</m:t>
                </m:r>
              </m:sub>
            </m:sSub>
          </m:e>
        </m:d>
        <m:r>
          <m:rPr>
            <m:sty m:val="p"/>
          </m:rPr>
          <w:rPr>
            <w:rStyle w:val="SubtleReference"/>
            <w:rFonts w:ascii="Cambria Math" w:hAnsi="Cambria Math"/>
          </w:rPr>
          <m:t>=</m:t>
        </m:r>
        <m:f>
          <m:fPr>
            <m:ctrlPr>
              <w:rPr>
                <w:rStyle w:val="SubtleReference"/>
                <w:rFonts w:ascii="Cambria Math" w:hAnsi="Cambria Math"/>
              </w:rPr>
            </m:ctrlPr>
          </m:fPr>
          <m:num>
            <m:f>
              <m:fPr>
                <m:ctrlPr>
                  <w:rPr>
                    <w:rStyle w:val="SubtleReference"/>
                    <w:rFonts w:ascii="Cambria Math" w:hAnsi="Cambria Math"/>
                  </w:rPr>
                </m:ctrlPr>
              </m:fPr>
              <m:num>
                <m:r>
                  <w:rPr>
                    <w:rStyle w:val="SubtleReference"/>
                    <w:rFonts w:ascii="Cambria Math" w:hAnsi="Cambria Math"/>
                  </w:rPr>
                  <m:t>2+1</m:t>
                </m:r>
              </m:num>
              <m:den>
                <m:r>
                  <w:rPr>
                    <w:rStyle w:val="SubtleReference"/>
                    <w:rFonts w:ascii="Cambria Math" w:hAnsi="Cambria Math"/>
                  </w:rPr>
                  <m:t>0.25</m:t>
                </m:r>
              </m:den>
            </m:f>
            <m:r>
              <w:rPr>
                <w:rStyle w:val="SubtleReference"/>
                <w:rFonts w:ascii="Cambria Math" w:hAnsi="Cambria Math"/>
              </w:rPr>
              <m:t>+</m:t>
            </m:r>
            <m:f>
              <m:fPr>
                <m:ctrlPr>
                  <w:rPr>
                    <w:rStyle w:val="SubtleReference"/>
                    <w:rFonts w:ascii="Cambria Math" w:hAnsi="Cambria Math"/>
                  </w:rPr>
                </m:ctrlPr>
              </m:fPr>
              <m:num>
                <m:r>
                  <w:rPr>
                    <w:rStyle w:val="SubtleReference"/>
                    <w:rFonts w:ascii="Cambria Math" w:hAnsi="Cambria Math"/>
                  </w:rPr>
                  <m:t>7+10</m:t>
                </m:r>
              </m:num>
              <m:den>
                <m:r>
                  <w:rPr>
                    <w:rStyle w:val="SubtleReference"/>
                    <w:rFonts w:ascii="Cambria Math" w:hAnsi="Cambria Math"/>
                  </w:rPr>
                  <m:t>0.25</m:t>
                </m:r>
              </m:den>
            </m:f>
          </m:num>
          <m:den>
            <m:f>
              <m:fPr>
                <m:ctrlPr>
                  <w:rPr>
                    <w:rStyle w:val="SubtleReference"/>
                    <w:rFonts w:ascii="Cambria Math" w:hAnsi="Cambria Math"/>
                  </w:rPr>
                </m:ctrlPr>
              </m:fPr>
              <m:num>
                <m:r>
                  <w:rPr>
                    <w:rStyle w:val="SubtleReference"/>
                    <w:rFonts w:ascii="Cambria Math" w:hAnsi="Cambria Math"/>
                  </w:rPr>
                  <m:t>2</m:t>
                </m:r>
              </m:num>
              <m:den>
                <m:r>
                  <w:rPr>
                    <w:rStyle w:val="SubtleReference"/>
                    <w:rFonts w:ascii="Cambria Math" w:hAnsi="Cambria Math"/>
                  </w:rPr>
                  <m:t>0.25</m:t>
                </m:r>
              </m:den>
            </m:f>
            <m:r>
              <w:rPr>
                <w:rStyle w:val="SubtleReference"/>
                <w:rFonts w:ascii="Cambria Math" w:hAnsi="Cambria Math"/>
              </w:rPr>
              <m:t>+</m:t>
            </m:r>
            <m:f>
              <m:fPr>
                <m:ctrlPr>
                  <w:rPr>
                    <w:rStyle w:val="SubtleReference"/>
                    <w:rFonts w:ascii="Cambria Math" w:hAnsi="Cambria Math"/>
                  </w:rPr>
                </m:ctrlPr>
              </m:fPr>
              <m:num>
                <m:r>
                  <w:rPr>
                    <w:rStyle w:val="SubtleReference"/>
                    <w:rFonts w:ascii="Cambria Math" w:hAnsi="Cambria Math"/>
                  </w:rPr>
                  <m:t>2</m:t>
                </m:r>
              </m:num>
              <m:den>
                <m:r>
                  <w:rPr>
                    <w:rStyle w:val="SubtleReference"/>
                    <w:rFonts w:ascii="Cambria Math" w:hAnsi="Cambria Math"/>
                  </w:rPr>
                  <m:t>0.25</m:t>
                </m:r>
              </m:den>
            </m:f>
          </m:den>
        </m:f>
        <m:r>
          <w:rPr>
            <w:rStyle w:val="SubtleReference"/>
            <w:rFonts w:ascii="Cambria Math" w:hAnsi="Cambria Math"/>
          </w:rPr>
          <m:t>-</m:t>
        </m:r>
        <m:f>
          <m:fPr>
            <m:ctrlPr>
              <w:rPr>
                <w:rStyle w:val="SubtleReference"/>
                <w:rFonts w:ascii="Cambria Math" w:hAnsi="Cambria Math"/>
              </w:rPr>
            </m:ctrlPr>
          </m:fPr>
          <m:num>
            <m:f>
              <m:fPr>
                <m:ctrlPr>
                  <w:rPr>
                    <w:rStyle w:val="SubtleReference"/>
                    <w:rFonts w:ascii="Cambria Math" w:hAnsi="Cambria Math"/>
                  </w:rPr>
                </m:ctrlPr>
              </m:fPr>
              <m:num>
                <m:r>
                  <w:rPr>
                    <w:rStyle w:val="SubtleReference"/>
                    <w:rFonts w:ascii="Cambria Math" w:hAnsi="Cambria Math"/>
                  </w:rPr>
                  <m:t>5+3+3+3</m:t>
                </m:r>
              </m:num>
              <m:den>
                <m:r>
                  <w:rPr>
                    <w:rStyle w:val="SubtleReference"/>
                    <w:rFonts w:ascii="Cambria Math" w:hAnsi="Cambria Math"/>
                  </w:rPr>
                  <m:t>0.50</m:t>
                </m:r>
              </m:den>
            </m:f>
            <m:r>
              <w:rPr>
                <w:rStyle w:val="SubtleReference"/>
                <w:rFonts w:ascii="Cambria Math" w:hAnsi="Cambria Math"/>
              </w:rPr>
              <m:t>+</m:t>
            </m:r>
            <m:f>
              <m:fPr>
                <m:ctrlPr>
                  <w:rPr>
                    <w:rStyle w:val="SubtleReference"/>
                    <w:rFonts w:ascii="Cambria Math" w:hAnsi="Cambria Math"/>
                  </w:rPr>
                </m:ctrlPr>
              </m:fPr>
              <m:num>
                <m:r>
                  <w:rPr>
                    <w:rStyle w:val="SubtleReference"/>
                    <w:rFonts w:ascii="Cambria Math" w:hAnsi="Cambria Math"/>
                  </w:rPr>
                  <m:t>3+4</m:t>
                </m:r>
              </m:num>
              <m:den>
                <m:r>
                  <w:rPr>
                    <w:rStyle w:val="SubtleReference"/>
                    <w:rFonts w:ascii="Cambria Math" w:hAnsi="Cambria Math"/>
                  </w:rPr>
                  <m:t>0.25</m:t>
                </m:r>
              </m:den>
            </m:f>
          </m:num>
          <m:den>
            <m:f>
              <m:fPr>
                <m:ctrlPr>
                  <w:rPr>
                    <w:rStyle w:val="SubtleReference"/>
                    <w:rFonts w:ascii="Cambria Math" w:hAnsi="Cambria Math"/>
                  </w:rPr>
                </m:ctrlPr>
              </m:fPr>
              <m:num>
                <m:r>
                  <w:rPr>
                    <w:rStyle w:val="SubtleReference"/>
                    <w:rFonts w:ascii="Cambria Math" w:hAnsi="Cambria Math"/>
                  </w:rPr>
                  <m:t>4</m:t>
                </m:r>
              </m:num>
              <m:den>
                <m:r>
                  <w:rPr>
                    <w:rStyle w:val="SubtleReference"/>
                    <w:rFonts w:ascii="Cambria Math" w:hAnsi="Cambria Math"/>
                  </w:rPr>
                  <m:t>0.50</m:t>
                </m:r>
              </m:den>
            </m:f>
            <m:r>
              <w:rPr>
                <w:rStyle w:val="SubtleReference"/>
                <w:rFonts w:ascii="Cambria Math" w:hAnsi="Cambria Math"/>
              </w:rPr>
              <m:t>+</m:t>
            </m:r>
            <m:f>
              <m:fPr>
                <m:ctrlPr>
                  <w:rPr>
                    <w:rStyle w:val="SubtleReference"/>
                    <w:rFonts w:ascii="Cambria Math" w:hAnsi="Cambria Math"/>
                  </w:rPr>
                </m:ctrlPr>
              </m:fPr>
              <m:num>
                <m:r>
                  <w:rPr>
                    <w:rStyle w:val="SubtleReference"/>
                    <w:rFonts w:ascii="Cambria Math" w:hAnsi="Cambria Math"/>
                  </w:rPr>
                  <m:t>2</m:t>
                </m:r>
              </m:num>
              <m:den>
                <m:r>
                  <w:rPr>
                    <w:rStyle w:val="SubtleReference"/>
                    <w:rFonts w:ascii="Cambria Math" w:hAnsi="Cambria Math"/>
                  </w:rPr>
                  <m:t>0.25</m:t>
                </m:r>
              </m:den>
            </m:f>
          </m:den>
        </m:f>
        <m:r>
          <w:rPr>
            <w:rStyle w:val="SubtleReference"/>
            <w:rFonts w:ascii="Cambria Math" w:hAnsi="Cambria Math"/>
          </w:rPr>
          <m:t>=1.5</m:t>
        </m:r>
      </m:oMath>
      <w:r w:rsidR="00F46617">
        <w:rPr>
          <w:rStyle w:val="SubtleReference"/>
        </w:rPr>
        <w:t>.</w:t>
      </w:r>
    </w:p>
    <w:p w14:paraId="004AE0B5" w14:textId="71B2F117" w:rsidR="004F19AE" w:rsidRPr="00F46617" w:rsidRDefault="004F19AE" w:rsidP="00F46617">
      <w:pPr>
        <w:pStyle w:val="ListParagraph"/>
        <w:spacing w:after="200" w:line="276" w:lineRule="auto"/>
        <w:ind w:left="1080"/>
        <w:rPr>
          <w:rStyle w:val="SubtleReference"/>
        </w:rPr>
      </w:pPr>
      <w:r>
        <w:t xml:space="preserve">How does this estimate compare to the estimate of </w:t>
      </w:r>
      <w:proofErr w:type="gramStart"/>
      <m:oMath>
        <m:r>
          <w:rPr>
            <w:rFonts w:ascii="Cambria Math" w:hAnsi="Cambria Math"/>
          </w:rPr>
          <m:t>E</m:t>
        </m:r>
      </m:oMath>
      <w:r w:rsidRPr="00243A27">
        <w:t>[</w:t>
      </w:r>
      <w:proofErr w:type="gramEnd"/>
      <w:r w:rsidRPr="00D475BD">
        <w:rPr>
          <w:i/>
        </w:rPr>
        <w:t>Y</w:t>
      </w:r>
      <w:r w:rsidRPr="00D475BD">
        <w:rPr>
          <w:vertAlign w:val="subscript"/>
        </w:rPr>
        <w:t>11</w:t>
      </w:r>
      <w:r>
        <w:t>–</w:t>
      </w:r>
      <w:r w:rsidRPr="00D475BD">
        <w:rPr>
          <w:i/>
        </w:rPr>
        <w:t>Y</w:t>
      </w:r>
      <w:r w:rsidRPr="00D475BD">
        <w:rPr>
          <w:vertAlign w:val="subscript"/>
        </w:rPr>
        <w:t>00</w:t>
      </w:r>
      <w:r w:rsidRPr="00243A27">
        <w:t>]</w:t>
      </w:r>
      <w:r>
        <w:t xml:space="preserve"> presented in the text, which is also identified using observations from weeks 2 and 3?</w:t>
      </w:r>
      <w:r w:rsidR="00F46617">
        <w:t xml:space="preserve"> </w:t>
      </w:r>
      <w:r w:rsidR="00F46617">
        <w:rPr>
          <w:rStyle w:val="SubtleReference"/>
        </w:rPr>
        <w:t>The effect mentioned in the text is stronger (4.13), possibly suggesting that the effect of immediate treatment is weaker than the effect of immediate and lagged treatment.</w:t>
      </w:r>
    </w:p>
    <w:p w14:paraId="539B3A1F" w14:textId="77777777" w:rsidR="004F19AE" w:rsidRDefault="004F19AE" w:rsidP="004F19AE">
      <w:pPr>
        <w:pStyle w:val="ListParagraph"/>
        <w:numPr>
          <w:ilvl w:val="1"/>
          <w:numId w:val="3"/>
        </w:numPr>
        <w:spacing w:after="200" w:line="276" w:lineRule="auto"/>
      </w:pPr>
      <w:r w:rsidRPr="00C220B8">
        <w:rPr>
          <w:highlight w:val="yellow"/>
        </w:rPr>
        <w:t>Estimate a 95% confidence interval for this ATE.</w:t>
      </w:r>
      <w:r>
        <w:t xml:space="preserve">  Interpret the results.  </w:t>
      </w:r>
    </w:p>
    <w:p w14:paraId="77CFFDB1" w14:textId="60A323C7" w:rsidR="00586E4B" w:rsidRDefault="004F19AE" w:rsidP="004F19AE">
      <w:pPr>
        <w:pStyle w:val="ListParagraph"/>
        <w:numPr>
          <w:ilvl w:val="1"/>
          <w:numId w:val="3"/>
        </w:numPr>
        <w:spacing w:after="200" w:line="276" w:lineRule="auto"/>
      </w:pPr>
      <w:r w:rsidRPr="004606A4">
        <w:t xml:space="preserve">Estimate </w:t>
      </w:r>
      <w:proofErr w:type="gramStart"/>
      <m:oMath>
        <m:r>
          <w:rPr>
            <w:rFonts w:ascii="Cambria Math" w:hAnsi="Cambria Math"/>
          </w:rPr>
          <m:t>E</m:t>
        </m:r>
      </m:oMath>
      <w:r w:rsidRPr="004606A4">
        <w:t>[</w:t>
      </w:r>
      <w:proofErr w:type="gramEnd"/>
      <w:r w:rsidRPr="004606A4">
        <w:rPr>
          <w:i/>
        </w:rPr>
        <w:t>Y</w:t>
      </w:r>
      <w:r w:rsidRPr="004606A4">
        <w:rPr>
          <w:vertAlign w:val="subscript"/>
        </w:rPr>
        <w:t>11</w:t>
      </w:r>
      <w:r w:rsidRPr="004606A4">
        <w:t>–</w:t>
      </w:r>
      <w:r w:rsidRPr="004606A4">
        <w:rPr>
          <w:i/>
        </w:rPr>
        <w:t>Y</w:t>
      </w:r>
      <w:r w:rsidRPr="004606A4">
        <w:rPr>
          <w:vertAlign w:val="subscript"/>
        </w:rPr>
        <w:t>00</w:t>
      </w:r>
      <w:r w:rsidRPr="004606A4">
        <w:t xml:space="preserve">] without imposing the assumption that treatment effects disappear after two weeks by restricting your attention to </w:t>
      </w:r>
      <w:r w:rsidRPr="008A3270">
        <w:rPr>
          <w:highlight w:val="red"/>
        </w:rPr>
        <w:t>week</w:t>
      </w:r>
      <w:ins w:id="8" w:author="Donald Green" w:date="2011-12-21T19:47:00Z">
        <w:r w:rsidR="00C670FB">
          <w:rPr>
            <w:highlight w:val="red"/>
          </w:rPr>
          <w:t xml:space="preserve"> </w:t>
        </w:r>
      </w:ins>
      <w:r w:rsidRPr="008A3270">
        <w:rPr>
          <w:highlight w:val="red"/>
        </w:rPr>
        <w:t>2</w:t>
      </w:r>
      <w:r w:rsidRPr="004606A4">
        <w:t xml:space="preserve">. </w:t>
      </w:r>
    </w:p>
    <w:p w14:paraId="0511A436" w14:textId="01446039" w:rsidR="004F19AE" w:rsidRPr="004606A4" w:rsidRDefault="004F19AE" w:rsidP="00586E4B">
      <w:pPr>
        <w:pStyle w:val="ListParagraph"/>
        <w:spacing w:after="200" w:line="276" w:lineRule="auto"/>
        <w:ind w:left="1080"/>
      </w:pPr>
      <w:r w:rsidRPr="004606A4">
        <w:t xml:space="preserve"> </w:t>
      </w:r>
    </w:p>
    <w:p w14:paraId="10D57187" w14:textId="77777777" w:rsidR="004F19AE" w:rsidRPr="004606A4" w:rsidRDefault="004F19AE" w:rsidP="004F19AE">
      <w:pPr>
        <w:pStyle w:val="ListParagraph"/>
        <w:numPr>
          <w:ilvl w:val="1"/>
          <w:numId w:val="3"/>
        </w:numPr>
        <w:spacing w:after="200" w:line="276" w:lineRule="auto"/>
      </w:pPr>
      <w:r w:rsidRPr="00C220B8">
        <w:rPr>
          <w:highlight w:val="yellow"/>
        </w:rPr>
        <w:t>Estimate a 95% confidence interval for this ATE</w:t>
      </w:r>
      <w:r w:rsidRPr="004606A4">
        <w:t>.  Interpret the results.</w:t>
      </w:r>
    </w:p>
    <w:p w14:paraId="67710D93" w14:textId="77777777" w:rsidR="004F19AE" w:rsidRDefault="004F19AE" w:rsidP="004F19AE">
      <w:pPr>
        <w:spacing w:after="200" w:line="276" w:lineRule="auto"/>
      </w:pPr>
    </w:p>
    <w:p w14:paraId="7722AFD1" w14:textId="77777777" w:rsidR="004F19AE" w:rsidRDefault="004F19AE" w:rsidP="004F19AE"/>
    <w:sectPr w:rsidR="004F19AE" w:rsidSect="00E41B9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722DF1" w14:textId="77777777" w:rsidR="003534F3" w:rsidRDefault="003534F3" w:rsidP="004F19AE">
      <w:r>
        <w:separator/>
      </w:r>
    </w:p>
  </w:endnote>
  <w:endnote w:type="continuationSeparator" w:id="0">
    <w:p w14:paraId="4B15700C" w14:textId="77777777" w:rsidR="003534F3" w:rsidRDefault="003534F3" w:rsidP="004F1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BFE8F4" w14:textId="77777777" w:rsidR="003534F3" w:rsidRDefault="003534F3" w:rsidP="004F19AE">
      <w:r>
        <w:separator/>
      </w:r>
    </w:p>
  </w:footnote>
  <w:footnote w:type="continuationSeparator" w:id="0">
    <w:p w14:paraId="7154A8F2" w14:textId="77777777" w:rsidR="003534F3" w:rsidRDefault="003534F3" w:rsidP="004F19AE">
      <w:r>
        <w:continuationSeparator/>
      </w:r>
    </w:p>
  </w:footnote>
  <w:footnote w:id="1">
    <w:p w14:paraId="7A38026D" w14:textId="7C9A77D3" w:rsidR="003534F3" w:rsidRDefault="003534F3" w:rsidP="004F19AE">
      <w:pPr>
        <w:pStyle w:val="FootnoteText"/>
      </w:pPr>
      <w:r w:rsidRPr="00150352">
        <w:rPr>
          <w:rStyle w:val="FootnoteReference"/>
          <w:rFonts w:ascii="Times New Roman" w:hAnsi="Times New Roman"/>
        </w:rPr>
        <w:footnoteRef/>
      </w:r>
      <w:r w:rsidRPr="00150352">
        <w:rPr>
          <w:rFonts w:ascii="Times New Roman" w:hAnsi="Times New Roman"/>
        </w:rPr>
        <w:t xml:space="preserve"> </w:t>
      </w:r>
      <w:proofErr w:type="gramStart"/>
      <w:r w:rsidRPr="00150352">
        <w:rPr>
          <w:rFonts w:ascii="Times New Roman" w:hAnsi="Times New Roman"/>
        </w:rPr>
        <w:t>Sin</w:t>
      </w:r>
      <w:r>
        <w:rPr>
          <w:rFonts w:ascii="Times New Roman" w:hAnsi="Times New Roman"/>
        </w:rPr>
        <w:t>clair, McConnell, and Green 2012</w:t>
      </w:r>
      <w:r w:rsidRPr="00150352">
        <w:rPr>
          <w:rFonts w:ascii="Times New Roman" w:hAnsi="Times New Roman"/>
        </w:rPr>
        <w:t>.</w:t>
      </w:r>
      <w:proofErr w:type="gramEnd"/>
    </w:p>
  </w:footnote>
  <w:footnote w:id="2">
    <w:p w14:paraId="51C1FD11" w14:textId="77777777" w:rsidR="003534F3" w:rsidRDefault="003534F3" w:rsidP="004F19AE">
      <w:pPr>
        <w:pStyle w:val="FootnoteText"/>
      </w:pPr>
      <w:r w:rsidRPr="00FA3861">
        <w:rPr>
          <w:rStyle w:val="FootnoteReference"/>
          <w:rFonts w:ascii="Times New Roman" w:hAnsi="Times New Roman"/>
        </w:rPr>
        <w:footnoteRef/>
      </w:r>
      <w:r w:rsidRPr="00FA3861">
        <w:rPr>
          <w:rFonts w:ascii="Times New Roman" w:hAnsi="Times New Roman"/>
        </w:rPr>
        <w:t xml:space="preserve"> Hough 2010.</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B74EA"/>
    <w:multiLevelType w:val="hybridMultilevel"/>
    <w:tmpl w:val="51023E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F61769"/>
    <w:multiLevelType w:val="hybridMultilevel"/>
    <w:tmpl w:val="DC94B9FE"/>
    <w:lvl w:ilvl="0" w:tplc="0409000F">
      <w:start w:val="1"/>
      <w:numFmt w:val="decimal"/>
      <w:lvlText w:val="%1."/>
      <w:lvlJc w:val="left"/>
      <w:pPr>
        <w:ind w:left="720" w:hanging="360"/>
      </w:pPr>
      <w:rPr>
        <w:rFonts w:cs="Times New Roman" w:hint="default"/>
      </w:rPr>
    </w:lvl>
    <w:lvl w:ilvl="1" w:tplc="8FA63D66">
      <w:start w:val="1"/>
      <w:numFmt w:val="lowerLetter"/>
      <w:lvlText w:val="(%2)"/>
      <w:lvlJc w:val="left"/>
      <w:pPr>
        <w:ind w:left="108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69B93B3D"/>
    <w:multiLevelType w:val="hybridMultilevel"/>
    <w:tmpl w:val="C854DD4C"/>
    <w:lvl w:ilvl="0" w:tplc="60FC13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9AE"/>
    <w:rsid w:val="00051D64"/>
    <w:rsid w:val="0005677E"/>
    <w:rsid w:val="000779C7"/>
    <w:rsid w:val="000F57E9"/>
    <w:rsid w:val="00106811"/>
    <w:rsid w:val="001102DB"/>
    <w:rsid w:val="001736B7"/>
    <w:rsid w:val="00185F31"/>
    <w:rsid w:val="001C2C8B"/>
    <w:rsid w:val="001D31D9"/>
    <w:rsid w:val="00205F11"/>
    <w:rsid w:val="00213A7F"/>
    <w:rsid w:val="0027594E"/>
    <w:rsid w:val="002A1C03"/>
    <w:rsid w:val="002C5B76"/>
    <w:rsid w:val="002C7A7A"/>
    <w:rsid w:val="002D245A"/>
    <w:rsid w:val="00323A55"/>
    <w:rsid w:val="003534F3"/>
    <w:rsid w:val="00361FC1"/>
    <w:rsid w:val="00363B1C"/>
    <w:rsid w:val="00395E49"/>
    <w:rsid w:val="003A1004"/>
    <w:rsid w:val="003A2BF5"/>
    <w:rsid w:val="003D1787"/>
    <w:rsid w:val="003F5B00"/>
    <w:rsid w:val="00414C4C"/>
    <w:rsid w:val="00427254"/>
    <w:rsid w:val="00427399"/>
    <w:rsid w:val="00447623"/>
    <w:rsid w:val="004606A4"/>
    <w:rsid w:val="004A624B"/>
    <w:rsid w:val="004E1A49"/>
    <w:rsid w:val="004F19AE"/>
    <w:rsid w:val="00523ADE"/>
    <w:rsid w:val="0054284E"/>
    <w:rsid w:val="00562B94"/>
    <w:rsid w:val="00563479"/>
    <w:rsid w:val="00582148"/>
    <w:rsid w:val="00586E4B"/>
    <w:rsid w:val="005C20C2"/>
    <w:rsid w:val="005D01CF"/>
    <w:rsid w:val="005D582E"/>
    <w:rsid w:val="005E1451"/>
    <w:rsid w:val="006259BF"/>
    <w:rsid w:val="006A4DAC"/>
    <w:rsid w:val="006F5274"/>
    <w:rsid w:val="00753AB8"/>
    <w:rsid w:val="0078664F"/>
    <w:rsid w:val="0079449C"/>
    <w:rsid w:val="00833E9D"/>
    <w:rsid w:val="00877061"/>
    <w:rsid w:val="008A3270"/>
    <w:rsid w:val="008C6C01"/>
    <w:rsid w:val="008E224A"/>
    <w:rsid w:val="00902A16"/>
    <w:rsid w:val="00990258"/>
    <w:rsid w:val="009C7D13"/>
    <w:rsid w:val="00A005FC"/>
    <w:rsid w:val="00A02AB6"/>
    <w:rsid w:val="00A46532"/>
    <w:rsid w:val="00A87B2D"/>
    <w:rsid w:val="00AD5932"/>
    <w:rsid w:val="00AF39B7"/>
    <w:rsid w:val="00B360E9"/>
    <w:rsid w:val="00B87FDF"/>
    <w:rsid w:val="00C14663"/>
    <w:rsid w:val="00C220B8"/>
    <w:rsid w:val="00C4504A"/>
    <w:rsid w:val="00C601FB"/>
    <w:rsid w:val="00C670FB"/>
    <w:rsid w:val="00CD183A"/>
    <w:rsid w:val="00CF2E6C"/>
    <w:rsid w:val="00D2793A"/>
    <w:rsid w:val="00D47E53"/>
    <w:rsid w:val="00D621AD"/>
    <w:rsid w:val="00D77673"/>
    <w:rsid w:val="00DC67FF"/>
    <w:rsid w:val="00DE023F"/>
    <w:rsid w:val="00E41B9E"/>
    <w:rsid w:val="00ED42D8"/>
    <w:rsid w:val="00EE37DA"/>
    <w:rsid w:val="00F46617"/>
    <w:rsid w:val="00F5034E"/>
    <w:rsid w:val="00FD4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06C9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9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F19AE"/>
    <w:pPr>
      <w:ind w:left="720"/>
      <w:contextualSpacing/>
    </w:pPr>
    <w:rPr>
      <w:rFonts w:ascii="Times New Roman" w:eastAsia="Calibri" w:hAnsi="Times New Roman" w:cs="Times New Roman"/>
    </w:rPr>
  </w:style>
  <w:style w:type="paragraph" w:styleId="BalloonText">
    <w:name w:val="Balloon Text"/>
    <w:basedOn w:val="Normal"/>
    <w:link w:val="BalloonTextChar"/>
    <w:uiPriority w:val="99"/>
    <w:semiHidden/>
    <w:unhideWhenUsed/>
    <w:rsid w:val="004F19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19AE"/>
    <w:rPr>
      <w:rFonts w:ascii="Lucida Grande" w:hAnsi="Lucida Grande" w:cs="Lucida Grande"/>
      <w:sz w:val="18"/>
      <w:szCs w:val="18"/>
    </w:rPr>
  </w:style>
  <w:style w:type="paragraph" w:styleId="FootnoteText">
    <w:name w:val="footnote text"/>
    <w:basedOn w:val="Normal"/>
    <w:link w:val="FootnoteTextChar"/>
    <w:uiPriority w:val="99"/>
    <w:semiHidden/>
    <w:rsid w:val="004F19AE"/>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4F19AE"/>
    <w:rPr>
      <w:rFonts w:ascii="Calibri" w:eastAsia="Calibri" w:hAnsi="Calibri" w:cs="Times New Roman"/>
      <w:sz w:val="20"/>
      <w:szCs w:val="20"/>
    </w:rPr>
  </w:style>
  <w:style w:type="character" w:styleId="FootnoteReference">
    <w:name w:val="footnote reference"/>
    <w:basedOn w:val="DefaultParagraphFont"/>
    <w:uiPriority w:val="99"/>
    <w:semiHidden/>
    <w:rsid w:val="004F19AE"/>
    <w:rPr>
      <w:rFonts w:cs="Times New Roman"/>
      <w:vertAlign w:val="superscript"/>
    </w:rPr>
  </w:style>
  <w:style w:type="character" w:styleId="IntenseReference">
    <w:name w:val="Intense Reference"/>
    <w:basedOn w:val="DefaultParagraphFont"/>
    <w:uiPriority w:val="32"/>
    <w:qFormat/>
    <w:rsid w:val="003F5B00"/>
    <w:rPr>
      <w:b/>
      <w:bCs/>
      <w:smallCaps/>
      <w:color w:val="C0504D" w:themeColor="accent2"/>
      <w:spacing w:val="5"/>
      <w:u w:val="single"/>
    </w:rPr>
  </w:style>
  <w:style w:type="character" w:styleId="SubtleReference">
    <w:name w:val="Subtle Reference"/>
    <w:basedOn w:val="DefaultParagraphFont"/>
    <w:uiPriority w:val="31"/>
    <w:qFormat/>
    <w:rsid w:val="003F5B00"/>
    <w:rPr>
      <w:smallCaps/>
      <w:color w:val="C0504D" w:themeColor="accent2"/>
      <w:u w:val="single"/>
    </w:rPr>
  </w:style>
  <w:style w:type="character" w:styleId="PlaceholderText">
    <w:name w:val="Placeholder Text"/>
    <w:basedOn w:val="DefaultParagraphFont"/>
    <w:uiPriority w:val="99"/>
    <w:semiHidden/>
    <w:rsid w:val="003F5B0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9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F19AE"/>
    <w:pPr>
      <w:ind w:left="720"/>
      <w:contextualSpacing/>
    </w:pPr>
    <w:rPr>
      <w:rFonts w:ascii="Times New Roman" w:eastAsia="Calibri" w:hAnsi="Times New Roman" w:cs="Times New Roman"/>
    </w:rPr>
  </w:style>
  <w:style w:type="paragraph" w:styleId="BalloonText">
    <w:name w:val="Balloon Text"/>
    <w:basedOn w:val="Normal"/>
    <w:link w:val="BalloonTextChar"/>
    <w:uiPriority w:val="99"/>
    <w:semiHidden/>
    <w:unhideWhenUsed/>
    <w:rsid w:val="004F19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19AE"/>
    <w:rPr>
      <w:rFonts w:ascii="Lucida Grande" w:hAnsi="Lucida Grande" w:cs="Lucida Grande"/>
      <w:sz w:val="18"/>
      <w:szCs w:val="18"/>
    </w:rPr>
  </w:style>
  <w:style w:type="paragraph" w:styleId="FootnoteText">
    <w:name w:val="footnote text"/>
    <w:basedOn w:val="Normal"/>
    <w:link w:val="FootnoteTextChar"/>
    <w:uiPriority w:val="99"/>
    <w:semiHidden/>
    <w:rsid w:val="004F19AE"/>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4F19AE"/>
    <w:rPr>
      <w:rFonts w:ascii="Calibri" w:eastAsia="Calibri" w:hAnsi="Calibri" w:cs="Times New Roman"/>
      <w:sz w:val="20"/>
      <w:szCs w:val="20"/>
    </w:rPr>
  </w:style>
  <w:style w:type="character" w:styleId="FootnoteReference">
    <w:name w:val="footnote reference"/>
    <w:basedOn w:val="DefaultParagraphFont"/>
    <w:uiPriority w:val="99"/>
    <w:semiHidden/>
    <w:rsid w:val="004F19AE"/>
    <w:rPr>
      <w:rFonts w:cs="Times New Roman"/>
      <w:vertAlign w:val="superscript"/>
    </w:rPr>
  </w:style>
  <w:style w:type="character" w:styleId="IntenseReference">
    <w:name w:val="Intense Reference"/>
    <w:basedOn w:val="DefaultParagraphFont"/>
    <w:uiPriority w:val="32"/>
    <w:qFormat/>
    <w:rsid w:val="003F5B00"/>
    <w:rPr>
      <w:b/>
      <w:bCs/>
      <w:smallCaps/>
      <w:color w:val="C0504D" w:themeColor="accent2"/>
      <w:spacing w:val="5"/>
      <w:u w:val="single"/>
    </w:rPr>
  </w:style>
  <w:style w:type="character" w:styleId="SubtleReference">
    <w:name w:val="Subtle Reference"/>
    <w:basedOn w:val="DefaultParagraphFont"/>
    <w:uiPriority w:val="31"/>
    <w:qFormat/>
    <w:rsid w:val="003F5B00"/>
    <w:rPr>
      <w:smallCaps/>
      <w:color w:val="C0504D" w:themeColor="accent2"/>
      <w:u w:val="single"/>
    </w:rPr>
  </w:style>
  <w:style w:type="character" w:styleId="PlaceholderText">
    <w:name w:val="Placeholder Text"/>
    <w:basedOn w:val="DefaultParagraphFont"/>
    <w:uiPriority w:val="99"/>
    <w:semiHidden/>
    <w:rsid w:val="003F5B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19</Pages>
  <Words>7194</Words>
  <Characters>41009</Characters>
  <Application>Microsoft Macintosh Word</Application>
  <DocSecurity>0</DocSecurity>
  <Lines>341</Lines>
  <Paragraphs>96</Paragraphs>
  <ScaleCrop>false</ScaleCrop>
  <Company>Columbia University</Company>
  <LinksUpToDate>false</LinksUpToDate>
  <CharactersWithSpaces>48107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Green</dc:creator>
  <cp:keywords/>
  <dc:description/>
  <cp:lastModifiedBy>Donald Green</cp:lastModifiedBy>
  <cp:revision>66</cp:revision>
  <dcterms:created xsi:type="dcterms:W3CDTF">2011-10-27T18:41:00Z</dcterms:created>
  <dcterms:modified xsi:type="dcterms:W3CDTF">2012-06-26T12:26:00Z</dcterms:modified>
</cp:coreProperties>
</file>