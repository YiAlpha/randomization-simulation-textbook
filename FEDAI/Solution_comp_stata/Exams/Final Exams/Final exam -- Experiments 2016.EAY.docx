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7F" w:rsidRPr="00192114" w:rsidRDefault="00A5117F" w:rsidP="00A5117F">
      <w:r w:rsidRPr="00192114">
        <w:t>Gre</w:t>
      </w:r>
      <w:r>
        <w:t>en // Experimental Research</w:t>
      </w:r>
      <w:r w:rsidR="00EA7C72">
        <w:t xml:space="preserve"> // 2016</w:t>
      </w:r>
    </w:p>
    <w:p w:rsidR="00A5117F" w:rsidRPr="00192114" w:rsidRDefault="00A5117F" w:rsidP="00A5117F"/>
    <w:p w:rsidR="00A5117F" w:rsidRDefault="00A5117F" w:rsidP="00A5117F">
      <w:pPr>
        <w:pStyle w:val="Heading1"/>
      </w:pPr>
      <w:r>
        <w:t>Final Exam</w:t>
      </w:r>
    </w:p>
    <w:p w:rsidR="00A5117F" w:rsidRDefault="00A5117F" w:rsidP="00A5117F">
      <w:pPr>
        <w:pStyle w:val="MTDisplayEquation"/>
        <w:widowControl/>
        <w:numPr>
          <w:ilvl w:val="0"/>
          <w:numId w:val="0"/>
        </w:numPr>
        <w:tabs>
          <w:tab w:val="clear" w:pos="4680"/>
          <w:tab w:val="clear" w:pos="9360"/>
        </w:tabs>
        <w:spacing w:before="0" w:after="0"/>
        <w:outlineLvl w:val="9"/>
        <w:rPr>
          <w:snapToGrid/>
        </w:rPr>
      </w:pPr>
    </w:p>
    <w:p w:rsidR="00847A83" w:rsidRPr="00513BDA" w:rsidRDefault="00A5117F" w:rsidP="00847A83">
      <w:pPr>
        <w:numPr>
          <w:ilvl w:val="0"/>
          <w:numId w:val="2"/>
          <w:numberingChange w:id="0" w:author="Erin York" w:date="2016-05-05T21:35:00Z" w:original="%1:1:0:."/>
        </w:numPr>
        <w:rPr>
          <w:sz w:val="22"/>
        </w:rPr>
      </w:pPr>
      <w:r>
        <w:rPr>
          <w:sz w:val="22"/>
        </w:rPr>
        <w:t xml:space="preserve">Identification of Terms.   </w:t>
      </w:r>
      <w:r>
        <w:rPr>
          <w:sz w:val="22"/>
          <w:u w:val="single"/>
        </w:rPr>
        <w:t>Briefly</w:t>
      </w:r>
      <w:r>
        <w:rPr>
          <w:sz w:val="22"/>
        </w:rPr>
        <w:t xml:space="preserve"> define and state the significance of the following terms or phrases. </w:t>
      </w:r>
    </w:p>
    <w:p w:rsidR="00847A83" w:rsidRDefault="00EA7C72" w:rsidP="00E87C0A">
      <w:pPr>
        <w:pStyle w:val="ListParagraph"/>
        <w:numPr>
          <w:ilvl w:val="0"/>
          <w:numId w:val="4"/>
          <w:numberingChange w:id="1" w:author="Erin York" w:date="2016-05-05T21:35:00Z" w:original="%1:1:4:."/>
        </w:numPr>
      </w:pPr>
      <w:r>
        <w:t>Treatment-by-covariate interaction</w:t>
      </w:r>
    </w:p>
    <w:p w:rsidR="00513BDA" w:rsidRDefault="00513BDA" w:rsidP="00513BDA"/>
    <w:p w:rsidR="00847A83" w:rsidRDefault="00A5117F" w:rsidP="00847A83">
      <w:pPr>
        <w:pStyle w:val="ListParagraph"/>
        <w:numPr>
          <w:ilvl w:val="0"/>
          <w:numId w:val="4"/>
          <w:numberingChange w:id="2" w:author="Erin York" w:date="2016-05-05T21:35:00Z" w:original="%1:2:4:."/>
        </w:numPr>
      </w:pPr>
      <w:r>
        <w:t>Trimming bounds vs. extreme value b</w:t>
      </w:r>
      <w:r w:rsidR="00847A83">
        <w:t>ounds</w:t>
      </w:r>
    </w:p>
    <w:p w:rsidR="00513BDA" w:rsidRDefault="00513BDA" w:rsidP="00513BDA"/>
    <w:p w:rsidR="00E87C0A" w:rsidRDefault="00AB7EA0" w:rsidP="00847A83">
      <w:pPr>
        <w:pStyle w:val="ListParagraph"/>
        <w:numPr>
          <w:ilvl w:val="0"/>
          <w:numId w:val="4"/>
          <w:numberingChange w:id="3" w:author="Erin York" w:date="2016-05-05T21:35:00Z" w:original="%1:3:4:."/>
        </w:numPr>
      </w:pPr>
      <w:r>
        <w:t>Within-subjects design</w:t>
      </w:r>
    </w:p>
    <w:p w:rsidR="00513BDA" w:rsidRDefault="00513BDA" w:rsidP="00513BDA"/>
    <w:p w:rsidR="00A5117F" w:rsidRDefault="00986D0C" w:rsidP="00847A83">
      <w:pPr>
        <w:pStyle w:val="ListParagraph"/>
        <w:numPr>
          <w:ilvl w:val="0"/>
          <w:numId w:val="4"/>
          <w:numberingChange w:id="4" w:author="Erin York" w:date="2016-05-05T21:35:00Z" w:original="%1:4:4:."/>
        </w:numPr>
      </w:pPr>
      <w:r>
        <w:t>Mediation</w:t>
      </w:r>
    </w:p>
    <w:p w:rsidR="005E3E69" w:rsidRDefault="005E3E69" w:rsidP="005E3E69"/>
    <w:p w:rsidR="005E3E69" w:rsidRDefault="005E3E69" w:rsidP="00847A83">
      <w:pPr>
        <w:pStyle w:val="ListParagraph"/>
        <w:numPr>
          <w:ilvl w:val="0"/>
          <w:numId w:val="4"/>
          <w:numberingChange w:id="5" w:author="Erin York" w:date="2016-05-05T21:35:00Z" w:original="%1:5:4:."/>
        </w:numPr>
      </w:pPr>
      <w:r>
        <w:t>Meta-analysis</w:t>
      </w:r>
    </w:p>
    <w:p w:rsidR="00847A83" w:rsidRDefault="00847A83" w:rsidP="00847A83"/>
    <w:p w:rsidR="000404E5" w:rsidRDefault="000404E5" w:rsidP="00847A83"/>
    <w:p w:rsidR="000404E5" w:rsidRDefault="000404E5" w:rsidP="00847A83"/>
    <w:p w:rsidR="000404E5" w:rsidRDefault="000404E5" w:rsidP="00847A83"/>
    <w:p w:rsidR="000404E5" w:rsidRDefault="000404E5" w:rsidP="00847A83"/>
    <w:p w:rsidR="00847A83" w:rsidRDefault="00847A83" w:rsidP="008D2EA2">
      <w:pPr>
        <w:pStyle w:val="ListParagraph"/>
        <w:numPr>
          <w:ilvl w:val="0"/>
          <w:numId w:val="2"/>
          <w:numberingChange w:id="6" w:author="Erin York" w:date="2016-05-05T21:35:00Z" w:original="%1:2:0:."/>
        </w:numPr>
      </w:pPr>
      <w:r>
        <w:t>Short answer</w:t>
      </w:r>
    </w:p>
    <w:p w:rsidR="00847A83" w:rsidRDefault="00847A83" w:rsidP="00847A83"/>
    <w:p w:rsidR="00540294" w:rsidRDefault="00A5117F" w:rsidP="00540294">
      <w:pPr>
        <w:pStyle w:val="ListParagraph"/>
        <w:numPr>
          <w:ilvl w:val="0"/>
          <w:numId w:val="7"/>
          <w:numberingChange w:id="7" w:author="Erin York" w:date="2016-05-05T21:35:00Z" w:original="%1:1:4:."/>
        </w:numPr>
      </w:pPr>
      <w:r>
        <w:t>Briefly summarize the i</w:t>
      </w:r>
      <w:r w:rsidR="00847A83">
        <w:t>mplications of clustered random assignment</w:t>
      </w:r>
      <w:r>
        <w:t xml:space="preserve"> for experimental design and analysis.</w:t>
      </w:r>
      <w:r w:rsidR="00EA7C72">
        <w:t xml:space="preserve">  What complications arise when clusters (e.g., media markets) contain different numbers of subjects?</w:t>
      </w:r>
    </w:p>
    <w:p w:rsidR="00540294" w:rsidRDefault="00540294" w:rsidP="00540294">
      <w:pPr>
        <w:pStyle w:val="ListParagraph"/>
      </w:pPr>
    </w:p>
    <w:p w:rsidR="00540294" w:rsidRDefault="00540294" w:rsidP="00540294">
      <w:pPr>
        <w:pStyle w:val="ListParagraph"/>
      </w:pPr>
    </w:p>
    <w:p w:rsidR="00A5117F" w:rsidRDefault="0059268F" w:rsidP="00540294">
      <w:pPr>
        <w:pStyle w:val="ListParagraph"/>
        <w:numPr>
          <w:ilvl w:val="0"/>
          <w:numId w:val="7"/>
          <w:numberingChange w:id="8" w:author="Erin York" w:date="2016-05-05T21:35:00Z" w:original="%1:2:4:."/>
        </w:numPr>
      </w:pPr>
      <w:r>
        <w:t xml:space="preserve">Explain </w:t>
      </w:r>
      <w:r w:rsidR="00540294">
        <w:t xml:space="preserve">(preferably using a bit of algebra) </w:t>
      </w:r>
      <w:r>
        <w:t xml:space="preserve">why rejecting the null hypothesis that </w:t>
      </w:r>
      <m:oMath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STIXGeneral-Regular" w:hAnsi="STIXGeneral-Regular" w:cs="STIXGeneral-Regular"/>
                  </w:rPr>
                  <m:t>Y</m:t>
                </m:r>
              </m:e>
              <m:sub>
                <m:r>
                  <w:rPr>
                    <w:rFonts w:ascii="STIXGeneral-Regular" w:hAnsi="STIXGeneral-Regular" w:cs="STIXGeneral-Regula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(1)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STIXGeneral-Regular" w:hAnsi="STIXGeneral-Regular" w:cs="STIXGeneral-Regular"/>
                  </w:rPr>
                  <m:t>Y</m:t>
                </m:r>
              </m:e>
              <m:sub>
                <m:r>
                  <w:rPr>
                    <w:rFonts w:ascii="STIXGeneral-Regular" w:hAnsi="STIXGeneral-Regular" w:cs="STIXGeneral-Regula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(0)</m:t>
            </m:r>
          </m:e>
        </m:d>
      </m:oMath>
      <w:r>
        <w:t xml:space="preserve"> implies rejection of the null hypothesis of homogeneous treatment effects</w:t>
      </w:r>
      <w:r w:rsidR="00A5117F">
        <w:t xml:space="preserve"> (i.e.,</w:t>
      </w:r>
      <w:r w:rsidR="00AF62C7">
        <w:t xml:space="preserve"> the hypothesis that</w:t>
      </w:r>
      <w:r w:rsidR="00A5117F">
        <w:t xml:space="preserve"> </w:t>
      </w:r>
      <m:oMath>
        <m:d>
          <m:dPr>
            <m:begChr m:val=""/>
            <m:ctrlPr>
              <w:rPr>
                <w:rFonts w:ascii="Cambria Math" w:hAnsi="Cambria Math" w:cs="Times New Roman"/>
                <w:i/>
              </w:rPr>
            </m:ctrlPr>
          </m:dPr>
          <m:e>
            <w:proofErr w:type="gramStart"/>
            <m:r>
              <m:rPr>
                <m:sty m:val="p"/>
              </m:rPr>
              <w:rPr>
                <w:rFonts w:ascii="Cambria Math" w:hAnsi="Cambria Math" w:cs="Times New Roman"/>
              </w:rPr>
              <m:t>Var(</m:t>
            </m:r>
            <w:proofErr w:type="gramEnd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STIXGeneral-Regular" w:hAnsi="STIXGeneral-Regular" w:cs="STIXGeneral-Regular"/>
                  </w:rPr>
                  <m:t>τ</m:t>
                </m:r>
              </m:e>
              <m:sub>
                <w:proofErr w:type="spellStart"/>
                <m:r>
                  <w:rPr>
                    <w:rFonts w:ascii="STIXGeneral-Regular" w:hAnsi="STIXGeneral-Regular" w:cs="STIXGeneral-Regular"/>
                  </w:rPr>
                  <m:t>i</m:t>
                </m:r>
                <w:proofErr w:type="spellEnd"/>
              </m:sub>
            </m:sSub>
          </m:e>
        </m:d>
        <w:ins w:id="9" w:author="Erin York" w:date="2016-05-05T21:35:00Z"/>
      </m:oMath>
      <w:r w:rsidR="00603A48">
        <w:t>)</w:t>
      </w:r>
      <m:oMath>
        <m:r>
          <w:rPr>
            <w:rFonts w:ascii="Cambria Math" w:hAnsi="Cambria Math" w:cs="Times New Roman"/>
          </w:rPr>
          <m:t>=0</m:t>
        </m:r>
      </m:oMath>
      <w:r w:rsidR="00A5117F">
        <w:t>).</w:t>
      </w:r>
    </w:p>
    <w:p w:rsidR="008D2EA2" w:rsidRDefault="008D2EA2"/>
    <w:p w:rsidR="0039594F" w:rsidRDefault="0039594F"/>
    <w:p w:rsidR="0039594F" w:rsidRDefault="0039594F"/>
    <w:p w:rsidR="0039594F" w:rsidRDefault="0039594F"/>
    <w:p w:rsidR="0039594F" w:rsidRDefault="0039594F">
      <w:r>
        <w:br w:type="page"/>
      </w:r>
    </w:p>
    <w:p w:rsidR="00847A83" w:rsidRDefault="008D2EA2" w:rsidP="008D2EA2">
      <w:pPr>
        <w:pStyle w:val="ListParagraph"/>
        <w:numPr>
          <w:ilvl w:val="0"/>
          <w:numId w:val="2"/>
          <w:numberingChange w:id="10" w:author="Erin York" w:date="2016-05-05T21:35:00Z" w:original="%1:3:0:."/>
        </w:numPr>
      </w:pPr>
      <w:r>
        <w:t>Modeling and data analysis</w:t>
      </w:r>
    </w:p>
    <w:p w:rsidR="00847A83" w:rsidRDefault="00847A83" w:rsidP="00847A83"/>
    <w:p w:rsidR="00847A83" w:rsidRDefault="008D2EA2" w:rsidP="00847A83">
      <w:r>
        <w:t>The table bel</w:t>
      </w:r>
      <w:r w:rsidR="00EA7C72">
        <w:t>ow shows the results of an</w:t>
      </w:r>
      <w:r>
        <w:t xml:space="preserve"> experiment in which</w:t>
      </w:r>
      <w:r w:rsidR="00E80047">
        <w:t xml:space="preserve"> 630,640</w:t>
      </w:r>
      <w:r>
        <w:t xml:space="preserve"> subjects were randomly sent a “social pressure” mailing immediately pri</w:t>
      </w:r>
      <w:r w:rsidR="00955955">
        <w:t>or to an election in June of 2012</w:t>
      </w:r>
      <w:r>
        <w:t>.</w:t>
      </w:r>
      <w:r w:rsidR="00E80047">
        <w:t xml:space="preserve">  </w:t>
      </w:r>
      <w:r w:rsidR="00624C50">
        <w:t xml:space="preserve">Social pressure mailings showed voters whether they and their neighbors voted in the last election.  </w:t>
      </w:r>
      <w:r w:rsidR="00E80047">
        <w:t>The remaining 33,380 subjects were sent nothing.</w:t>
      </w:r>
      <w:r>
        <w:t xml:space="preserve">  </w:t>
      </w:r>
      <w:proofErr w:type="gramStart"/>
      <w:r>
        <w:t xml:space="preserve">Turnout in that election is indicated by the variable </w:t>
      </w:r>
      <w:proofErr w:type="spellStart"/>
      <w:r w:rsidRPr="008D2EA2">
        <w:rPr>
          <w:rFonts w:ascii="Courier New" w:hAnsi="Courier New" w:cs="Courier New"/>
        </w:rPr>
        <w:t>votedS</w:t>
      </w:r>
      <w:proofErr w:type="spellEnd"/>
      <w:r>
        <w:t>.</w:t>
      </w:r>
      <w:proofErr w:type="gramEnd"/>
      <w:r>
        <w:t xml:space="preserve">   </w:t>
      </w:r>
      <w:r w:rsidR="00955955">
        <w:t>This variable equals 1 when a subject voted</w:t>
      </w:r>
      <w:proofErr w:type="gramStart"/>
      <w:r w:rsidR="00955955">
        <w:t>;</w:t>
      </w:r>
      <w:proofErr w:type="gramEnd"/>
      <w:r w:rsidR="00955955">
        <w:t xml:space="preserve"> 0 otherwise.  </w:t>
      </w:r>
      <w:r>
        <w:t xml:space="preserve">Later that year, a presidential election occurred, and subjects voted or abstained (see the variable </w:t>
      </w:r>
      <w:proofErr w:type="spellStart"/>
      <w:r w:rsidRPr="008D2EA2">
        <w:rPr>
          <w:rFonts w:ascii="Courier New" w:hAnsi="Courier New" w:cs="Courier New"/>
        </w:rPr>
        <w:t>voted</w:t>
      </w:r>
      <w:r>
        <w:rPr>
          <w:rFonts w:ascii="Courier New" w:hAnsi="Courier New" w:cs="Courier New"/>
        </w:rPr>
        <w:t>G</w:t>
      </w:r>
      <w:proofErr w:type="spellEnd"/>
      <w:r>
        <w:t>).</w:t>
      </w:r>
    </w:p>
    <w:p w:rsidR="008D2EA2" w:rsidRDefault="008D2EA2" w:rsidP="00847A83"/>
    <w:p w:rsidR="000404E5" w:rsidRDefault="008D2EA2" w:rsidP="00847A83">
      <w:r>
        <w:t xml:space="preserve">Suppose you sought to estimate the </w:t>
      </w:r>
      <w:r w:rsidR="005E2E3C">
        <w:t xml:space="preserve">“downstream” </w:t>
      </w:r>
      <w:r>
        <w:t xml:space="preserve">effect of </w:t>
      </w:r>
      <w:proofErr w:type="spellStart"/>
      <w:r w:rsidRPr="008D2EA2">
        <w:rPr>
          <w:rFonts w:ascii="Courier New" w:hAnsi="Courier New" w:cs="Courier New"/>
        </w:rPr>
        <w:t>votedS</w:t>
      </w:r>
      <w:proofErr w:type="spellEnd"/>
      <w:r>
        <w:t xml:space="preserve"> on </w:t>
      </w:r>
      <w:proofErr w:type="spellStart"/>
      <w:r w:rsidRPr="008D2EA2">
        <w:rPr>
          <w:rFonts w:ascii="Courier New" w:hAnsi="Courier New" w:cs="Courier New"/>
        </w:rPr>
        <w:t>voted</w:t>
      </w:r>
      <w:r>
        <w:rPr>
          <w:rFonts w:ascii="Courier New" w:hAnsi="Courier New" w:cs="Courier New"/>
        </w:rPr>
        <w:t>G</w:t>
      </w:r>
      <w:proofErr w:type="spellEnd"/>
      <w:r>
        <w:t>.</w:t>
      </w:r>
      <w:r w:rsidR="005E2E3C">
        <w:t xml:space="preserve">  </w:t>
      </w:r>
    </w:p>
    <w:p w:rsidR="000404E5" w:rsidRDefault="000404E5" w:rsidP="00847A83"/>
    <w:p w:rsidR="00624C50" w:rsidRDefault="00624C50" w:rsidP="000404E5">
      <w:pPr>
        <w:pStyle w:val="ListParagraph"/>
        <w:numPr>
          <w:ilvl w:val="0"/>
          <w:numId w:val="8"/>
          <w:numberingChange w:id="11" w:author="Erin York" w:date="2016-05-05T21:35:00Z" w:original="%1:1:4:."/>
        </w:numPr>
      </w:pPr>
      <w:r>
        <w:t>Briefly explain why the identification of “downstream” effects is akin to the identification of the CACE in the presence of two-sided noncompliance.</w:t>
      </w:r>
    </w:p>
    <w:p w:rsidR="000404E5" w:rsidRDefault="005E2E3C" w:rsidP="000404E5">
      <w:pPr>
        <w:pStyle w:val="ListParagraph"/>
        <w:numPr>
          <w:ilvl w:val="0"/>
          <w:numId w:val="8"/>
          <w:numberingChange w:id="12" w:author="Erin York" w:date="2016-05-05T21:35:00Z" w:original="%1:2:4:."/>
        </w:numPr>
      </w:pPr>
      <w:r>
        <w:t xml:space="preserve">Show algebraically </w:t>
      </w:r>
      <w:r w:rsidR="00E80047">
        <w:t>how one can identify the average causal effect am</w:t>
      </w:r>
      <w:r w:rsidR="00955955">
        <w:t>ong those who vote in the June</w:t>
      </w:r>
      <w:r w:rsidR="00E80047">
        <w:t xml:space="preserve"> election if and only if they are encouraged by the mailer.  </w:t>
      </w:r>
      <w:r w:rsidR="00EA7C72">
        <w:t>Indicate what assumptions you invoke in the course of your identification proof.</w:t>
      </w:r>
    </w:p>
    <w:p w:rsidR="000404E5" w:rsidRDefault="00E80047" w:rsidP="000404E5">
      <w:pPr>
        <w:pStyle w:val="ListParagraph"/>
        <w:numPr>
          <w:ilvl w:val="0"/>
          <w:numId w:val="8"/>
          <w:numberingChange w:id="13" w:author="Erin York" w:date="2016-05-05T21:35:00Z" w:original="%1:3:4:."/>
        </w:numPr>
      </w:pPr>
      <w:r>
        <w:t xml:space="preserve">Explain and critically evaluate the excludability assumption </w:t>
      </w:r>
      <w:r w:rsidR="00624C50">
        <w:t>in this particular study</w:t>
      </w:r>
      <w:r>
        <w:t xml:space="preserve">.  </w:t>
      </w:r>
    </w:p>
    <w:p w:rsidR="008D2EA2" w:rsidRDefault="00EA7C72" w:rsidP="000404E5">
      <w:pPr>
        <w:pStyle w:val="ListParagraph"/>
        <w:numPr>
          <w:ilvl w:val="0"/>
          <w:numId w:val="8"/>
          <w:numberingChange w:id="14" w:author="Erin York" w:date="2016-05-05T21:35:00Z" w:original="%1:4:4:."/>
        </w:numPr>
      </w:pPr>
      <w:r>
        <w:t>With a hand calculator (or a calculator on your cell phone), u</w:t>
      </w:r>
      <w:r w:rsidR="005E2E3C">
        <w:t>se the</w:t>
      </w:r>
      <w:r w:rsidR="00E80047">
        <w:t xml:space="preserve"> results below to estimate this average causal effect</w:t>
      </w:r>
      <w:r w:rsidR="005E2E3C">
        <w:t>.  (Don’t worry about estimating standard errors.)</w:t>
      </w:r>
      <w:r w:rsidR="00540294">
        <w:t xml:space="preserve">  </w:t>
      </w:r>
    </w:p>
    <w:p w:rsidR="0059268F" w:rsidRDefault="0059268F" w:rsidP="00847A83"/>
    <w:p w:rsidR="008D2EA2" w:rsidRPr="008D2EA2" w:rsidRDefault="008D2EA2" w:rsidP="008D2EA2">
      <w:pPr>
        <w:rPr>
          <w:rFonts w:ascii="Courier New" w:hAnsi="Courier New" w:cs="Courier New"/>
          <w:sz w:val="16"/>
          <w:szCs w:val="16"/>
        </w:rPr>
      </w:pPr>
    </w:p>
    <w:p w:rsidR="008D2EA2" w:rsidRPr="008D2EA2" w:rsidRDefault="008D2EA2" w:rsidP="008D2EA2">
      <w:pPr>
        <w:rPr>
          <w:rFonts w:ascii="Courier New" w:hAnsi="Courier New" w:cs="Courier New"/>
          <w:sz w:val="16"/>
          <w:szCs w:val="16"/>
        </w:rPr>
      </w:pP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Subjects assigned to the control group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   </w:t>
      </w:r>
      <w:proofErr w:type="spellStart"/>
      <w:proofErr w:type="gramStart"/>
      <w:r w:rsidRPr="008D2EA2">
        <w:rPr>
          <w:rFonts w:ascii="Courier New" w:hAnsi="Courier New" w:cs="Courier New"/>
          <w:sz w:val="16"/>
          <w:szCs w:val="16"/>
        </w:rPr>
        <w:t>votedS</w:t>
      </w:r>
      <w:proofErr w:type="spellEnd"/>
      <w:proofErr w:type="gramEnd"/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D2EA2">
        <w:rPr>
          <w:rFonts w:ascii="Courier New" w:hAnsi="Courier New" w:cs="Courier New"/>
          <w:sz w:val="16"/>
          <w:szCs w:val="16"/>
        </w:rPr>
        <w:t>votedG</w:t>
      </w:r>
      <w:proofErr w:type="spellEnd"/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|         0          1 |     Total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abstained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|     7,990      1,275 |     9,265 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69.96       5.81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  27.76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</w:rPr>
        <w:t>voted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</w:t>
      </w:r>
      <w:r w:rsidRPr="008D2EA2">
        <w:rPr>
          <w:rFonts w:ascii="Courier New" w:hAnsi="Courier New" w:cs="Courier New"/>
          <w:sz w:val="16"/>
          <w:szCs w:val="16"/>
        </w:rPr>
        <w:t xml:space="preserve"> |     3,431     20,684 |    24,115 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30.04      94.19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  72.24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Total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 11,421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    21,959 |    33,380 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Subjects assigned to the treatment (mail) group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   </w:t>
      </w:r>
      <w:proofErr w:type="spellStart"/>
      <w:proofErr w:type="gramStart"/>
      <w:r w:rsidRPr="008D2EA2">
        <w:rPr>
          <w:rFonts w:ascii="Courier New" w:hAnsi="Courier New" w:cs="Courier New"/>
          <w:sz w:val="16"/>
          <w:szCs w:val="16"/>
        </w:rPr>
        <w:t>votedS</w:t>
      </w:r>
      <w:proofErr w:type="spellEnd"/>
      <w:proofErr w:type="gramEnd"/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D2EA2">
        <w:rPr>
          <w:rFonts w:ascii="Courier New" w:hAnsi="Courier New" w:cs="Courier New"/>
          <w:sz w:val="16"/>
          <w:szCs w:val="16"/>
        </w:rPr>
        <w:t>votedG</w:t>
      </w:r>
      <w:proofErr w:type="spellEnd"/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|         0          1 |     Total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abstained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|   147,147     24,721 |   171,868 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70.46       5.86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  27.25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</w:rPr>
        <w:t>voted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</w:t>
      </w:r>
      <w:r w:rsidRPr="008D2EA2">
        <w:rPr>
          <w:rFonts w:ascii="Courier New" w:hAnsi="Courier New" w:cs="Courier New"/>
          <w:sz w:val="16"/>
          <w:szCs w:val="16"/>
        </w:rPr>
        <w:t xml:space="preserve"> |    61,691    397,081 |   458,772 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29.54      94.14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  72.75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Total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208,838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   421,802 |   630,640 </w:t>
      </w:r>
    </w:p>
    <w:p w:rsidR="00A5117F" w:rsidRDefault="00A5117F" w:rsidP="00847A83"/>
    <w:p w:rsidR="00A5117F" w:rsidRDefault="00A5117F" w:rsidP="00847A83"/>
    <w:p w:rsidR="00A5117F" w:rsidRDefault="00540294" w:rsidP="00847A83">
      <w:r>
        <w:br w:type="page"/>
      </w:r>
    </w:p>
    <w:p w:rsidR="0059268F" w:rsidRDefault="0059268F" w:rsidP="008D2EA2">
      <w:pPr>
        <w:pStyle w:val="ListParagraph"/>
        <w:numPr>
          <w:ilvl w:val="0"/>
          <w:numId w:val="2"/>
          <w:numberingChange w:id="15" w:author="Erin York" w:date="2016-05-05T21:35:00Z" w:original="%1:4:0:."/>
        </w:numPr>
      </w:pPr>
      <w:r>
        <w:t>Interpreting results</w:t>
      </w:r>
    </w:p>
    <w:p w:rsidR="0059268F" w:rsidRDefault="0059268F" w:rsidP="0059268F"/>
    <w:p w:rsidR="007F27F4" w:rsidRDefault="005E3E69" w:rsidP="00540294">
      <w:pPr>
        <w:spacing w:after="240"/>
      </w:pPr>
      <w:r>
        <w:t xml:space="preserve">Researchers in Uganda recently conducted a study in which popular movies were shown free of charge in 56 rural trading centers during a </w:t>
      </w:r>
      <w:r w:rsidR="00624C50">
        <w:t>four-week film festival.  In 24</w:t>
      </w:r>
      <w:r>
        <w:t xml:space="preserve"> randomly selected trading centers, messages encouraging empathy for women who suffer from medical complications arising from abortions were aired during commercial brea</w:t>
      </w:r>
      <w:r w:rsidR="00624C50">
        <w:t>ks, whereas in the remaining 32</w:t>
      </w:r>
      <w:r>
        <w:t xml:space="preserve"> trading centers, messages about other topics were aired.  Outcome</w:t>
      </w:r>
      <w:r w:rsidR="00624C50">
        <w:t>s are measured at the level of the individual villager.  (For purposes of answering the questions below, you can ignore the complications associated with clustered assignment in this study.) Outcome</w:t>
      </w:r>
      <w:r>
        <w:t xml:space="preserve"> measures were collected six weeks later via an ostensibly unrelated survey that covered a variety of topics, including abortion</w:t>
      </w:r>
      <w:commentRangeStart w:id="16"/>
      <w:r>
        <w:t xml:space="preserve">. </w:t>
      </w:r>
      <w:r w:rsidR="007E3BB1">
        <w:t xml:space="preserve">  For our purposes, the outcome is scored 1 if the respondent expresses sympathy for a woman ostracized on account of abortion and 0 otherwise</w:t>
      </w:r>
      <w:commentRangeEnd w:id="16"/>
      <w:r w:rsidR="007364DC">
        <w:rPr>
          <w:rStyle w:val="CommentReference"/>
          <w:vanish/>
        </w:rPr>
        <w:commentReference w:id="16"/>
      </w:r>
      <w:r w:rsidR="007E3BB1">
        <w:t>.</w:t>
      </w:r>
      <w:r>
        <w:t xml:space="preserve"> </w:t>
      </w:r>
      <w:r w:rsidR="007E3BB1">
        <w:t xml:space="preserve">Compliance was measured at the end of the survey; </w:t>
      </w:r>
      <w:r>
        <w:t>subjects were asked whether they attended any of the films and, if not, whether they knew others who had attended.</w:t>
      </w:r>
      <w:r w:rsidR="00F8449E">
        <w:t xml:space="preserve">  Compliers are those who attended; partial compliers are those who know others who attended; and never-takers are those who neither attended nor knew others who attended.</w:t>
      </w:r>
    </w:p>
    <w:p w:rsidR="00540294" w:rsidRPr="000638F5" w:rsidRDefault="00540294" w:rsidP="00540294">
      <w:pPr>
        <w:pStyle w:val="ListParagraph"/>
        <w:spacing w:after="240"/>
      </w:pPr>
    </w:p>
    <w:p w:rsidR="00E956CB" w:rsidRPr="000638F5" w:rsidRDefault="00814919" w:rsidP="00E956CB">
      <w:pPr>
        <w:pStyle w:val="ListParagraph"/>
        <w:numPr>
          <w:ilvl w:val="1"/>
          <w:numId w:val="6"/>
          <w:numberingChange w:id="17" w:author="Erin York" w:date="2016-05-05T21:35:00Z" w:original="(%2:1:4:)"/>
        </w:numPr>
        <w:spacing w:after="240" w:line="360" w:lineRule="auto"/>
      </w:pPr>
      <w:r>
        <w:t xml:space="preserve">Define </w:t>
      </w:r>
      <w:r w:rsidR="00F8449E">
        <w:t>the relevant potential outcomes: exposure to the abortion message, knowing others who were exposed to the abortion message, and not being exposed directly or indirectly to this message.</w:t>
      </w:r>
    </w:p>
    <w:p w:rsidR="00E956CB" w:rsidRPr="000638F5" w:rsidRDefault="00F8449E" w:rsidP="00E956CB">
      <w:pPr>
        <w:pStyle w:val="ListParagraph"/>
        <w:numPr>
          <w:ilvl w:val="1"/>
          <w:numId w:val="6"/>
          <w:numberingChange w:id="18" w:author="Erin York" w:date="2016-05-05T21:35:00Z" w:original="(%2:2:4:)"/>
        </w:numPr>
        <w:spacing w:after="240" w:line="360" w:lineRule="auto"/>
      </w:pPr>
      <w:r>
        <w:t xml:space="preserve">Define average treatment effects of interest in this study.  </w:t>
      </w:r>
      <w:r w:rsidR="00814919">
        <w:t xml:space="preserve">Explain whether these </w:t>
      </w:r>
      <w:proofErr w:type="spellStart"/>
      <w:r w:rsidR="00814919">
        <w:t>estimands</w:t>
      </w:r>
      <w:proofErr w:type="spellEnd"/>
      <w:r w:rsidR="00814919">
        <w:t xml:space="preserve"> are identified given the design and whatever assumptions you see fit to invoke.</w:t>
      </w:r>
      <w:r w:rsidR="006D63BE">
        <w:t xml:space="preserve">  </w:t>
      </w:r>
      <w:r w:rsidR="0039594F">
        <w:t>Be sure to make your assumptions explicit.</w:t>
      </w:r>
    </w:p>
    <w:p w:rsidR="006D7FA8" w:rsidRDefault="00F8449E" w:rsidP="006D63BE">
      <w:pPr>
        <w:pStyle w:val="ListParagraph"/>
        <w:numPr>
          <w:ilvl w:val="1"/>
          <w:numId w:val="6"/>
          <w:numberingChange w:id="19" w:author="Erin York" w:date="2016-05-05T21:35:00Z" w:original="(%2:3:4:)"/>
        </w:numPr>
        <w:spacing w:after="240" w:line="360" w:lineRule="auto"/>
      </w:pPr>
      <w:r>
        <w:t xml:space="preserve">The table below shows the results for each of the three compliance strata.  </w:t>
      </w:r>
      <w:commentRangeStart w:id="20"/>
      <w:r>
        <w:t>Interpret the results</w:t>
      </w:r>
      <w:commentRangeEnd w:id="20"/>
      <w:r w:rsidR="007364DC">
        <w:rPr>
          <w:rStyle w:val="CommentReference"/>
          <w:vanish/>
        </w:rPr>
        <w:commentReference w:id="20"/>
      </w:r>
      <w:r>
        <w:t>.</w:t>
      </w:r>
    </w:p>
    <w:p w:rsidR="006D7FA8" w:rsidRDefault="006D7FA8">
      <w:r>
        <w:br w:type="page"/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-&gt; Never-taker</w:t>
      </w:r>
      <w:r w:rsidR="00F161A4">
        <w:rPr>
          <w:rFonts w:ascii="Courier" w:hAnsi="Courier" w:cs="Courier New"/>
          <w:sz w:val="12"/>
          <w:szCs w:val="12"/>
        </w:rPr>
        <w:t>s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|           Z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Y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Control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ABO Treat |     Total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-----------+----------------------+----------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No Help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  112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       84 |       196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  |     25.34      25.38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25.36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-----------+----------------------+----------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Help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  330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      247 |       577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  |     74.66      74.62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74.64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-----------+----------------------+----------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Total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  442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      331 |       773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  |    100.00     </w:t>
      </w:r>
      <w:proofErr w:type="spellStart"/>
      <w:r w:rsidRPr="007B0A65">
        <w:rPr>
          <w:rFonts w:ascii="Courier" w:hAnsi="Courier" w:cs="Courier New"/>
          <w:sz w:val="12"/>
          <w:szCs w:val="12"/>
        </w:rPr>
        <w:t>100.00</w:t>
      </w:r>
      <w:proofErr w:type="spellEnd"/>
      <w:r w:rsidRPr="007B0A65">
        <w:rPr>
          <w:rFonts w:ascii="Courier" w:hAnsi="Courier" w:cs="Courier New"/>
          <w:sz w:val="12"/>
          <w:szCs w:val="12"/>
        </w:rPr>
        <w:t xml:space="preserve">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100.00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-----------------------------------------------------------------------------------------------------------------------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-&gt; Partial Complier</w:t>
      </w:r>
      <w:r w:rsidR="00F161A4">
        <w:rPr>
          <w:rFonts w:ascii="Courier" w:hAnsi="Courier" w:cs="Courier New"/>
          <w:sz w:val="12"/>
          <w:szCs w:val="12"/>
        </w:rPr>
        <w:t>s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|           Z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Y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Control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ABO Treat |     Total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-----------+----------------------+----------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No Help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  238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      141 |       379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  |     31.82      26.40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29.56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-----------+----------------------+----------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Help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  510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      393 |       903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  |     68.18      73.60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70.44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-----------+----------------------+----------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Total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  748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      534 |     1,282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  |    100.00     </w:t>
      </w:r>
      <w:proofErr w:type="spellStart"/>
      <w:r w:rsidRPr="007B0A65">
        <w:rPr>
          <w:rFonts w:ascii="Courier" w:hAnsi="Courier" w:cs="Courier New"/>
          <w:sz w:val="12"/>
          <w:szCs w:val="12"/>
        </w:rPr>
        <w:t>100.00</w:t>
      </w:r>
      <w:proofErr w:type="spellEnd"/>
      <w:r w:rsidRPr="007B0A65">
        <w:rPr>
          <w:rFonts w:ascii="Courier" w:hAnsi="Courier" w:cs="Courier New"/>
          <w:sz w:val="12"/>
          <w:szCs w:val="12"/>
        </w:rPr>
        <w:t xml:space="preserve">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100.00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-----------------------------------------------------------------------------------------------------------------------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-&gt; Complier</w:t>
      </w:r>
      <w:r w:rsidR="00F161A4">
        <w:rPr>
          <w:rFonts w:ascii="Courier" w:hAnsi="Courier" w:cs="Courier New"/>
          <w:sz w:val="12"/>
          <w:szCs w:val="12"/>
        </w:rPr>
        <w:t>s</w:t>
      </w:r>
      <w:bookmarkStart w:id="21" w:name="_GoBack"/>
      <w:bookmarkEnd w:id="21"/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  |           Z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Y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Control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ABO Treat |     Total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-----------+----------------------+----------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No Help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   56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       29 |        85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  |     28.00      16.48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22.61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-----------+----------------------+----------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Help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  144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      147 |       291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  |     72.00      83.52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77.39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>-----------+----------------------+----------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Total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   200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       176 |       376 </w:t>
      </w:r>
    </w:p>
    <w:p w:rsidR="006D7FA8" w:rsidRPr="007B0A65" w:rsidRDefault="006D7FA8" w:rsidP="007B0A65">
      <w:pPr>
        <w:ind w:left="720"/>
        <w:rPr>
          <w:rFonts w:ascii="Courier" w:hAnsi="Courier" w:cs="Courier New"/>
          <w:sz w:val="12"/>
          <w:szCs w:val="12"/>
        </w:rPr>
      </w:pPr>
      <w:r w:rsidRPr="007B0A65">
        <w:rPr>
          <w:rFonts w:ascii="Courier" w:hAnsi="Courier" w:cs="Courier New"/>
          <w:sz w:val="12"/>
          <w:szCs w:val="12"/>
        </w:rPr>
        <w:t xml:space="preserve">           |    100.00     </w:t>
      </w:r>
      <w:proofErr w:type="spellStart"/>
      <w:r w:rsidRPr="007B0A65">
        <w:rPr>
          <w:rFonts w:ascii="Courier" w:hAnsi="Courier" w:cs="Courier New"/>
          <w:sz w:val="12"/>
          <w:szCs w:val="12"/>
        </w:rPr>
        <w:t>100.00</w:t>
      </w:r>
      <w:proofErr w:type="spellEnd"/>
      <w:r w:rsidRPr="007B0A65">
        <w:rPr>
          <w:rFonts w:ascii="Courier" w:hAnsi="Courier" w:cs="Courier New"/>
          <w:sz w:val="12"/>
          <w:szCs w:val="12"/>
        </w:rPr>
        <w:t xml:space="preserve"> </w:t>
      </w:r>
      <w:proofErr w:type="gramStart"/>
      <w:r w:rsidRPr="007B0A65">
        <w:rPr>
          <w:rFonts w:ascii="Courier" w:hAnsi="Courier" w:cs="Courier New"/>
          <w:sz w:val="12"/>
          <w:szCs w:val="12"/>
        </w:rPr>
        <w:t>|    100.00</w:t>
      </w:r>
      <w:proofErr w:type="gramEnd"/>
      <w:r w:rsidRPr="007B0A65">
        <w:rPr>
          <w:rFonts w:ascii="Courier" w:hAnsi="Courier" w:cs="Courier New"/>
          <w:sz w:val="12"/>
          <w:szCs w:val="12"/>
        </w:rPr>
        <w:t xml:space="preserve"> </w:t>
      </w:r>
    </w:p>
    <w:p w:rsidR="003F5C6E" w:rsidRPr="006D7FA8" w:rsidRDefault="00814919" w:rsidP="007B0A65">
      <w:pPr>
        <w:ind w:left="720"/>
        <w:rPr>
          <w:rFonts w:ascii="Courier New" w:hAnsi="Courier New" w:cs="Courier New"/>
          <w:sz w:val="16"/>
          <w:szCs w:val="16"/>
        </w:rPr>
      </w:pPr>
      <w:r w:rsidRPr="006D7FA8">
        <w:rPr>
          <w:rFonts w:ascii="Courier New" w:hAnsi="Courier New" w:cs="Courier New"/>
          <w:sz w:val="16"/>
          <w:szCs w:val="16"/>
        </w:rPr>
        <w:t xml:space="preserve"> </w:t>
      </w:r>
      <w:r w:rsidR="007F27F4" w:rsidRPr="006D7FA8">
        <w:rPr>
          <w:rFonts w:ascii="Courier New" w:hAnsi="Courier New" w:cs="Courier New"/>
          <w:sz w:val="16"/>
          <w:szCs w:val="16"/>
        </w:rPr>
        <w:t xml:space="preserve"> </w:t>
      </w:r>
    </w:p>
    <w:sectPr w:rsidR="003F5C6E" w:rsidRPr="006D7FA8" w:rsidSect="00DB5E33">
      <w:type w:val="continuous"/>
      <w:pgSz w:w="12240" w:h="15840"/>
      <w:pgMar w:top="1440" w:right="1440" w:bottom="1440" w:left="1440" w:header="360" w:footer="36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Erin York" w:date="2016-05-05T21:40:00Z" w:initials="EY">
    <w:p w:rsidR="007364DC" w:rsidRDefault="007364DC">
      <w:pPr>
        <w:pStyle w:val="CommentText"/>
      </w:pPr>
      <w:r>
        <w:rPr>
          <w:rStyle w:val="CommentReference"/>
        </w:rPr>
        <w:annotationRef/>
      </w:r>
      <w:r>
        <w:t>These 1s and 0s don’t seem to map onto the output table below –presumably 1 = “help” and 0 = “no help”?</w:t>
      </w:r>
    </w:p>
  </w:comment>
  <w:comment w:id="20" w:author="Erin York" w:date="2016-05-05T21:42:00Z" w:initials="EY">
    <w:p w:rsidR="007364DC" w:rsidRDefault="007364DC">
      <w:pPr>
        <w:pStyle w:val="CommentText"/>
      </w:pPr>
      <w:r>
        <w:rPr>
          <w:rStyle w:val="CommentReference"/>
        </w:rPr>
        <w:annotationRef/>
      </w:r>
      <w:r>
        <w:t xml:space="preserve">Maybe be more specific – interpret the results in the context of the </w:t>
      </w:r>
      <w:proofErr w:type="spellStart"/>
      <w:r>
        <w:t>estimands</w:t>
      </w:r>
      <w:proofErr w:type="spellEnd"/>
      <w:r>
        <w:t xml:space="preserve"> of interest from part b?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A48" w:rsidRDefault="00603A48" w:rsidP="007F27F4">
      <w:r>
        <w:separator/>
      </w:r>
    </w:p>
  </w:endnote>
  <w:endnote w:type="continuationSeparator" w:id="0">
    <w:p w:rsidR="00603A48" w:rsidRDefault="00603A48" w:rsidP="007F2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0000400000000000000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A48" w:rsidRDefault="00603A48" w:rsidP="007F27F4">
      <w:r>
        <w:separator/>
      </w:r>
    </w:p>
  </w:footnote>
  <w:footnote w:type="continuationSeparator" w:id="0">
    <w:p w:rsidR="00603A48" w:rsidRDefault="00603A48" w:rsidP="007F27F4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C123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MTDisplayEquation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2407A67"/>
    <w:multiLevelType w:val="hybridMultilevel"/>
    <w:tmpl w:val="60BE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91E5C"/>
    <w:multiLevelType w:val="hybridMultilevel"/>
    <w:tmpl w:val="911AF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2399E"/>
    <w:multiLevelType w:val="hybridMultilevel"/>
    <w:tmpl w:val="233887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FA63D66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A8638FE"/>
    <w:multiLevelType w:val="hybridMultilevel"/>
    <w:tmpl w:val="567AF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E54BF"/>
    <w:multiLevelType w:val="hybridMultilevel"/>
    <w:tmpl w:val="34B80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D4997"/>
    <w:multiLevelType w:val="multilevel"/>
    <w:tmpl w:val="2D347420"/>
    <w:lvl w:ilvl="0">
      <w:start w:val="1"/>
      <w:numFmt w:val="decimal"/>
      <w:lvlText w:val="%1."/>
      <w:lvlJc w:val="right"/>
      <w:pPr>
        <w:tabs>
          <w:tab w:val="num" w:pos="144"/>
        </w:tabs>
        <w:ind w:left="144" w:hanging="144"/>
      </w:pPr>
    </w:lvl>
    <w:lvl w:ilvl="1">
      <w:start w:val="1"/>
      <w:numFmt w:val="decimal"/>
      <w:lvlText w:val="(%1.%2)"/>
      <w:lvlJc w:val="right"/>
      <w:pPr>
        <w:tabs>
          <w:tab w:val="num" w:pos="720"/>
        </w:tabs>
        <w:ind w:left="720" w:hanging="14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755A60BA"/>
    <w:multiLevelType w:val="hybridMultilevel"/>
    <w:tmpl w:val="D5DE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FA63D66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trackRevisions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847A83"/>
    <w:rsid w:val="000404E5"/>
    <w:rsid w:val="00185958"/>
    <w:rsid w:val="00346EEB"/>
    <w:rsid w:val="0039594F"/>
    <w:rsid w:val="003C7062"/>
    <w:rsid w:val="003F5C6E"/>
    <w:rsid w:val="00513BDA"/>
    <w:rsid w:val="00540294"/>
    <w:rsid w:val="0059268F"/>
    <w:rsid w:val="005E2E3C"/>
    <w:rsid w:val="005E3E69"/>
    <w:rsid w:val="00603A48"/>
    <w:rsid w:val="00624C50"/>
    <w:rsid w:val="006C28C5"/>
    <w:rsid w:val="006C572E"/>
    <w:rsid w:val="006D63BE"/>
    <w:rsid w:val="006D7FA8"/>
    <w:rsid w:val="007364DC"/>
    <w:rsid w:val="007B0A65"/>
    <w:rsid w:val="007E3BB1"/>
    <w:rsid w:val="007F27F4"/>
    <w:rsid w:val="00811770"/>
    <w:rsid w:val="00814919"/>
    <w:rsid w:val="00847A83"/>
    <w:rsid w:val="008D2EA2"/>
    <w:rsid w:val="0094782C"/>
    <w:rsid w:val="00955955"/>
    <w:rsid w:val="00986D0C"/>
    <w:rsid w:val="00A24D71"/>
    <w:rsid w:val="00A5117F"/>
    <w:rsid w:val="00AB7EA0"/>
    <w:rsid w:val="00AF62C7"/>
    <w:rsid w:val="00C7173F"/>
    <w:rsid w:val="00DB174A"/>
    <w:rsid w:val="00DB5E33"/>
    <w:rsid w:val="00E41B9E"/>
    <w:rsid w:val="00E80047"/>
    <w:rsid w:val="00E87C0A"/>
    <w:rsid w:val="00E956CB"/>
    <w:rsid w:val="00EA7C72"/>
    <w:rsid w:val="00EF2F5A"/>
    <w:rsid w:val="00F161A4"/>
    <w:rsid w:val="00F227BB"/>
    <w:rsid w:val="00F8449E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7BB"/>
  </w:style>
  <w:style w:type="paragraph" w:styleId="Heading1">
    <w:name w:val="heading 1"/>
    <w:basedOn w:val="Normal"/>
    <w:next w:val="Normal"/>
    <w:link w:val="Heading1Char"/>
    <w:qFormat/>
    <w:rsid w:val="00A5117F"/>
    <w:pPr>
      <w:keepNext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47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C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6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5117F"/>
    <w:rPr>
      <w:rFonts w:ascii="Times New Roman" w:eastAsia="Times New Roman" w:hAnsi="Times New Roman" w:cs="Times New Roman"/>
      <w:b/>
      <w:bCs/>
    </w:rPr>
  </w:style>
  <w:style w:type="paragraph" w:customStyle="1" w:styleId="MTDisplayEquation">
    <w:name w:val="MTDisplayEquation"/>
    <w:basedOn w:val="Normal"/>
    <w:rsid w:val="00A5117F"/>
    <w:pPr>
      <w:widowControl w:val="0"/>
      <w:numPr>
        <w:ilvl w:val="1"/>
        <w:numId w:val="3"/>
      </w:numPr>
      <w:tabs>
        <w:tab w:val="center" w:pos="4680"/>
        <w:tab w:val="right" w:pos="9360"/>
      </w:tabs>
      <w:spacing w:before="100" w:after="100"/>
      <w:outlineLvl w:val="0"/>
    </w:pPr>
    <w:rPr>
      <w:rFonts w:ascii="Times New Roman" w:eastAsia="Times New Roman" w:hAnsi="Times New Roman" w:cs="Times New Roman"/>
      <w:noProof/>
      <w:snapToGrid w:val="0"/>
      <w:sz w:val="22"/>
      <w:szCs w:val="20"/>
    </w:rPr>
  </w:style>
  <w:style w:type="character" w:styleId="FootnoteReference">
    <w:name w:val="footnote reference"/>
    <w:basedOn w:val="DefaultParagraphFont"/>
    <w:rsid w:val="007F27F4"/>
    <w:rPr>
      <w:rFonts w:cs="Times New Roman"/>
    </w:rPr>
  </w:style>
  <w:style w:type="paragraph" w:styleId="FootnoteText">
    <w:name w:val="footnote text"/>
    <w:basedOn w:val="Normal"/>
    <w:link w:val="FootnoteTextChar"/>
    <w:rsid w:val="007F27F4"/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27F4"/>
    <w:rPr>
      <w:rFonts w:ascii="Times New Roman" w:eastAsia="Calibri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364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4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4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4D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117F"/>
    <w:pPr>
      <w:keepNext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C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6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5117F"/>
    <w:rPr>
      <w:rFonts w:ascii="Times New Roman" w:eastAsia="Times New Roman" w:hAnsi="Times New Roman" w:cs="Times New Roman"/>
      <w:b/>
      <w:bCs/>
    </w:rPr>
  </w:style>
  <w:style w:type="paragraph" w:customStyle="1" w:styleId="MTDisplayEquation">
    <w:name w:val="MTDisplayEquation"/>
    <w:basedOn w:val="Normal"/>
    <w:rsid w:val="00A5117F"/>
    <w:pPr>
      <w:widowControl w:val="0"/>
      <w:numPr>
        <w:ilvl w:val="1"/>
        <w:numId w:val="3"/>
      </w:numPr>
      <w:tabs>
        <w:tab w:val="center" w:pos="4680"/>
        <w:tab w:val="right" w:pos="9360"/>
      </w:tabs>
      <w:spacing w:before="100" w:after="100"/>
      <w:outlineLvl w:val="0"/>
    </w:pPr>
    <w:rPr>
      <w:rFonts w:ascii="Times New Roman" w:eastAsia="Times New Roman" w:hAnsi="Times New Roman" w:cs="Times New Roman"/>
      <w:noProof/>
      <w:snapToGrid w:val="0"/>
      <w:sz w:val="22"/>
      <w:szCs w:val="20"/>
    </w:rPr>
  </w:style>
  <w:style w:type="character" w:styleId="FootnoteReference">
    <w:name w:val="footnote reference"/>
    <w:basedOn w:val="DefaultParagraphFont"/>
    <w:rsid w:val="007F27F4"/>
    <w:rPr>
      <w:rFonts w:cs="Times New Roman"/>
    </w:rPr>
  </w:style>
  <w:style w:type="paragraph" w:styleId="FootnoteText">
    <w:name w:val="footnote text"/>
    <w:basedOn w:val="Normal"/>
    <w:link w:val="FootnoteTextChar"/>
    <w:rsid w:val="007F27F4"/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27F4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5430</Characters>
  <Application>Microsoft Macintosh Word</Application>
  <DocSecurity>0</DocSecurity>
  <Lines>45</Lines>
  <Paragraphs>10</Paragraphs>
  <ScaleCrop>false</ScaleCrop>
  <Company>Columbia University</Company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Green</dc:creator>
  <cp:keywords/>
  <dc:description/>
  <cp:lastModifiedBy>Erin York</cp:lastModifiedBy>
  <cp:revision>2</cp:revision>
  <dcterms:created xsi:type="dcterms:W3CDTF">2016-05-06T01:42:00Z</dcterms:created>
  <dcterms:modified xsi:type="dcterms:W3CDTF">2016-05-06T01:42:00Z</dcterms:modified>
</cp:coreProperties>
</file>