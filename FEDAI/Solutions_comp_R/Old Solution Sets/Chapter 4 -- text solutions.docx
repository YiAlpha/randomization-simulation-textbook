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D9638" w14:textId="77777777" w:rsidR="00E949CD" w:rsidRDefault="00E949CD" w:rsidP="00E949CD">
      <w:pPr>
        <w:rPr>
          <w:rFonts w:ascii="Times New Roman" w:hAnsi="Times New Roman"/>
          <w:b/>
        </w:rPr>
      </w:pPr>
      <w:r w:rsidRPr="002358D4">
        <w:rPr>
          <w:rFonts w:ascii="Times New Roman" w:hAnsi="Times New Roman"/>
          <w:b/>
        </w:rPr>
        <w:t>Exercises</w:t>
      </w:r>
      <w:r>
        <w:rPr>
          <w:rFonts w:ascii="Times New Roman" w:hAnsi="Times New Roman"/>
          <w:b/>
        </w:rPr>
        <w:t>: Chapter 4</w:t>
      </w:r>
    </w:p>
    <w:p w14:paraId="2AF8C6AD" w14:textId="77777777" w:rsidR="00E949CD" w:rsidRPr="00CD48E5" w:rsidRDefault="00E949CD" w:rsidP="00E949CD">
      <w:pPr>
        <w:spacing w:line="480" w:lineRule="auto"/>
        <w:rPr>
          <w:rFonts w:ascii="Times New Roman" w:hAnsi="Times New Roman"/>
        </w:rPr>
      </w:pPr>
    </w:p>
    <w:p w14:paraId="24EA96A4" w14:textId="77777777" w:rsidR="00E949CD"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Important concepts:</w:t>
      </w:r>
    </w:p>
    <w:p w14:paraId="56A1E978" w14:textId="5B424FF5"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Define “covariate.”  Explain why covariates are (at least in principle) measured prior to the random allocation of subjects to treatment and control.</w:t>
      </w:r>
      <w:r w:rsidR="007D786E">
        <w:rPr>
          <w:rFonts w:ascii="Times New Roman" w:hAnsi="Times New Roman"/>
          <w:sz w:val="24"/>
          <w:szCs w:val="24"/>
        </w:rPr>
        <w:t xml:space="preserve">  </w:t>
      </w:r>
      <w:r w:rsidR="007D786E">
        <w:rPr>
          <w:rStyle w:val="SubtleReference"/>
        </w:rPr>
        <w:t>A covariate is a variable that is (1) unaffected by the treatment and (2) used to predict outcomes.  In order to increase the credibility of the claim that a given covariate is unaffected by the t</w:t>
      </w:r>
      <w:r w:rsidR="002A066B">
        <w:rPr>
          <w:rStyle w:val="SubtleReference"/>
        </w:rPr>
        <w:t>reatment, researchers typically</w:t>
      </w:r>
      <w:r w:rsidR="007D786E">
        <w:rPr>
          <w:rStyle w:val="SubtleReference"/>
        </w:rPr>
        <w:t xml:space="preserve"> restrict the set of covariates to those variables that are measured</w:t>
      </w:r>
      <w:r w:rsidR="002A066B">
        <w:rPr>
          <w:rStyle w:val="SubtleReference"/>
        </w:rPr>
        <w:t xml:space="preserve"> (or are measureable)</w:t>
      </w:r>
      <w:r w:rsidR="007D786E">
        <w:rPr>
          <w:rStyle w:val="SubtleReference"/>
        </w:rPr>
        <w:t xml:space="preserve"> prior to random allocation.</w:t>
      </w:r>
    </w:p>
    <w:p w14:paraId="1C867CE8" w14:textId="726DA659"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Define “disturbance term.”</w:t>
      </w:r>
      <w:r w:rsidR="007D786E">
        <w:rPr>
          <w:rFonts w:ascii="Times New Roman" w:hAnsi="Times New Roman"/>
          <w:sz w:val="24"/>
          <w:szCs w:val="24"/>
        </w:rPr>
        <w:t xml:space="preserve"> </w:t>
      </w:r>
      <w:r w:rsidR="007D786E">
        <w:rPr>
          <w:rStyle w:val="SubtleReference"/>
        </w:rPr>
        <w:t xml:space="preserve">The disturbance term comprises all sources of variation in potential outcomes other than the </w:t>
      </w:r>
      <w:r w:rsidR="007A1256">
        <w:rPr>
          <w:rStyle w:val="SubtleReference"/>
        </w:rPr>
        <w:t xml:space="preserve">average </w:t>
      </w:r>
      <w:r w:rsidR="007D786E">
        <w:rPr>
          <w:rStyle w:val="SubtleReference"/>
        </w:rPr>
        <w:t>treatment</w:t>
      </w:r>
      <w:r w:rsidR="007A1256">
        <w:rPr>
          <w:rStyle w:val="SubtleReference"/>
        </w:rPr>
        <w:t xml:space="preserve"> effect.  For example, in equation </w:t>
      </w:r>
      <w:r w:rsidR="00EC526D">
        <w:rPr>
          <w:rStyle w:val="SubtleReference"/>
        </w:rPr>
        <w:t xml:space="preserve">(4.7), </w:t>
      </w:r>
      <w:r w:rsidR="00EC526D" w:rsidRPr="00EC526D">
        <w:rPr>
          <w:rStyle w:val="SubtleReference"/>
        </w:rPr>
        <w:t>the disturbance term</w:t>
      </w:r>
      <w:r w:rsidR="00EC526D">
        <w:rPr>
          <w:rStyle w:val="SubtleReference"/>
        </w:rPr>
        <w:t xml:space="preserve"> is</w:t>
      </w:r>
      <w:r w:rsidR="00EC526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w:proofErr w:type="gramStart"/>
        <m:r>
          <w:rPr>
            <w:rFonts w:ascii="Cambria Math" w:hAnsi="Cambria Math"/>
            <w:sz w:val="24"/>
            <w:szCs w:val="24"/>
          </w:rPr>
          <m:t>0)-</m:t>
        </m:r>
        <w:proofErr w:type="gramEnd"/>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Y(0)</m:t>
            </m:r>
          </m:sub>
        </m:sSub>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Y(1)</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Y(0)</m:t>
                    </m:r>
                  </m:sub>
                </m:sSub>
              </m:e>
            </m:d>
          </m:e>
        </m:d>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00EC526D">
        <w:rPr>
          <w:rFonts w:ascii="Times New Roman" w:hAnsi="Times New Roman"/>
          <w:sz w:val="24"/>
          <w:szCs w:val="24"/>
        </w:rPr>
        <w:t xml:space="preserve">.  </w:t>
      </w:r>
      <w:r w:rsidR="00EC526D" w:rsidRPr="00EC526D">
        <w:rPr>
          <w:rStyle w:val="SubtleReference"/>
        </w:rPr>
        <w:t>The disturbance term comprises the idiosyncratic variation in untreated responses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w:proofErr w:type="gramStart"/>
        <m:r>
          <w:rPr>
            <w:rFonts w:ascii="Cambria Math" w:hAnsi="Cambria Math"/>
            <w:sz w:val="24"/>
            <w:szCs w:val="24"/>
          </w:rPr>
          <m:t>0)-</m:t>
        </m:r>
        <w:proofErr w:type="gramEnd"/>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Y(0)</m:t>
            </m:r>
          </m:sub>
        </m:sSub>
      </m:oMath>
      <w:r w:rsidR="00EC526D" w:rsidRPr="00EC526D">
        <w:rPr>
          <w:rStyle w:val="SubtleReference"/>
        </w:rPr>
        <w:t xml:space="preserve">, plus the idiosyncratic variation in treatment effects </w:t>
      </w:r>
      <m:oMath>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Y(1)</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Y(0)</m:t>
                    </m:r>
                  </m:sub>
                </m:sSub>
              </m:e>
            </m:d>
          </m:e>
        </m:d>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00EC526D" w:rsidRPr="002026D3">
        <w:rPr>
          <w:rFonts w:ascii="Times New Roman" w:hAnsi="Times New Roman"/>
          <w:sz w:val="24"/>
          <w:szCs w:val="24"/>
        </w:rPr>
        <w:t xml:space="preserve">.  </w:t>
      </w:r>
    </w:p>
    <w:p w14:paraId="0B2B1077" w14:textId="732E8CB9" w:rsidR="00AF7BF1" w:rsidRPr="00AF7BF1" w:rsidRDefault="00E949CD" w:rsidP="00AF7BF1">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In equation (4.2), we demonstrated that rescaling the outcome by subtracting a pre-test leads to unbiased estimates of the ATE.  Suppose that instead of subtracting the pre-test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 xml:space="preserve">, we subtracted a rescaled pretest </w:t>
      </w:r>
      <m:oMath>
        <m:sSub>
          <m:sSubPr>
            <m:ctrlPr>
              <w:rPr>
                <w:rFonts w:ascii="Cambria Math" w:hAnsi="Cambria Math"/>
                <w:i/>
                <w:sz w:val="24"/>
                <w:szCs w:val="24"/>
              </w:rPr>
            </m:ctrlPr>
          </m:sSubPr>
          <m:e>
            <m:r>
              <w:rPr>
                <w:rFonts w:ascii="Cambria Math" w:hAnsi="Cambria Math"/>
                <w:sz w:val="24"/>
                <w:szCs w:val="24"/>
              </w:rPr>
              <m:t>cX</m:t>
            </m:r>
          </m:e>
          <m:sub>
            <m:r>
              <w:rPr>
                <w:rFonts w:ascii="Cambria Math" w:hAnsi="Cambria Math"/>
                <w:sz w:val="24"/>
                <w:szCs w:val="24"/>
              </w:rPr>
              <m:t>i</m:t>
            </m:r>
          </m:sub>
        </m:sSub>
      </m:oMath>
      <w:r>
        <w:rPr>
          <w:rFonts w:ascii="Times New Roman" w:hAnsi="Times New Roman"/>
          <w:sz w:val="24"/>
          <w:szCs w:val="24"/>
        </w:rPr>
        <w:t xml:space="preserve">, where </w:t>
      </w:r>
      <m:oMath>
        <m:r>
          <w:rPr>
            <w:rFonts w:ascii="Cambria Math" w:hAnsi="Cambria Math"/>
            <w:sz w:val="24"/>
            <w:szCs w:val="24"/>
          </w:rPr>
          <m:t>c</m:t>
        </m:r>
      </m:oMath>
      <w:r>
        <w:rPr>
          <w:rFonts w:ascii="Times New Roman" w:hAnsi="Times New Roman"/>
          <w:sz w:val="24"/>
          <w:szCs w:val="24"/>
        </w:rPr>
        <w:t xml:space="preserve"> is some positive constant.  Show that this procedure produces unbiased estimates of the ATE.</w:t>
      </w:r>
      <w:r w:rsidR="00EC526D">
        <w:rPr>
          <w:rFonts w:ascii="Times New Roman" w:hAnsi="Times New Roman"/>
          <w:sz w:val="24"/>
          <w:szCs w:val="24"/>
        </w:rPr>
        <w:t xml:space="preserve">  </w:t>
      </w:r>
    </w:p>
    <w:p w14:paraId="0DE67300" w14:textId="12602CFD" w:rsidR="00AF7BF1" w:rsidRPr="00AF7BF1" w:rsidRDefault="00AF7BF1" w:rsidP="00AF7BF1">
      <w:pPr>
        <w:spacing w:line="480" w:lineRule="auto"/>
        <w:rPr>
          <w:rStyle w:val="SubtleReference"/>
        </w:rPr>
      </w:pPr>
      <w:r>
        <w:rPr>
          <w:rStyle w:val="SubtleReference"/>
        </w:rPr>
        <w:t xml:space="preserve">The proof is similar to equation (4.2) and again makes use of the fact that the expected value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Style w:val="SubtleReference"/>
        </w:rPr>
        <w:t xml:space="preserve"> is the same in the treatment and control groups when treatments are allocated randomly:</w:t>
      </w:r>
    </w:p>
    <w:p w14:paraId="7F67AE65" w14:textId="4218336A" w:rsidR="00AF7BF1" w:rsidRPr="00C72E70" w:rsidRDefault="00AF7BF1" w:rsidP="00AF7BF1">
      <w:pPr>
        <w:spacing w:line="480" w:lineRule="auto"/>
        <w:rPr>
          <w:rFonts w:ascii="Times New Roman" w:hAnsi="Times New Roman"/>
          <w:i/>
          <w:vertAlign w:val="subscript"/>
        </w:rPr>
      </w:pP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ATE</m:t>
                </m:r>
              </m:e>
            </m:acc>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-cX</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e>
        </m:d>
      </m:oMath>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p>
    <w:p w14:paraId="479A4723" w14:textId="0A558546" w:rsidR="00AF7BF1" w:rsidRPr="00CD7234" w:rsidRDefault="00AF7BF1" w:rsidP="00AF7BF1">
      <w:pPr>
        <w:spacing w:line="480" w:lineRule="auto"/>
        <w:rPr>
          <w:rFonts w:ascii="Times New Roman" w:hAnsi="Times New Roman"/>
        </w:rPr>
      </w:pPr>
      <m:oMath>
        <m:r>
          <w:rPr>
            <w:rFonts w:ascii="Cambria Math" w:hAnsi="Cambria Math"/>
          </w:rPr>
          <m:t>= 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-E</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cX</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e>
        </m:d>
      </m:oMath>
      <w:r>
        <w:rPr>
          <w:rFonts w:ascii="Times New Roman" w:hAnsi="Times New Roman"/>
        </w:rPr>
        <w:tab/>
      </w:r>
      <w:r>
        <w:rPr>
          <w:rFonts w:ascii="Times New Roman" w:hAnsi="Times New Roman"/>
        </w:rPr>
        <w:tab/>
      </w:r>
    </w:p>
    <w:p w14:paraId="0E23685F" w14:textId="29FDC2AB" w:rsidR="00AF7BF1" w:rsidRPr="00AF7BF1" w:rsidRDefault="00AF7BF1" w:rsidP="00AF7BF1">
      <w:pPr>
        <w:spacing w:line="480" w:lineRule="auto"/>
        <w:rPr>
          <w:rFonts w:ascii="Times New Roman" w:hAnsi="Times New Roman"/>
        </w:rPr>
      </w:pPr>
      <m:oMath>
        <m:r>
          <w:rPr>
            <w:rFonts w:ascii="Cambria Math" w:hAnsi="Cambria Math"/>
          </w:rPr>
          <w:lastRenderedPageBreak/>
          <m:t>= 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e>
        </m:d>
        <m:r>
          <w:rPr>
            <w:rFonts w:ascii="Cambria Math" w:hAnsi="Cambria Math"/>
          </w:rPr>
          <m:t>+cE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e>
        </m:d>
        <m:r>
          <w:rPr>
            <w:rFonts w:ascii="Cambria Math" w:hAnsi="Cambria Math"/>
          </w:rPr>
          <m:t>= 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oMath>
      <w:r>
        <w:rPr>
          <w:rFonts w:ascii="Times New Roman" w:hAnsi="Times New Roman"/>
        </w:rPr>
        <w:t>.</w:t>
      </w:r>
      <w:r>
        <w:rPr>
          <w:rFonts w:ascii="Times New Roman" w:hAnsi="Times New Roman"/>
        </w:rPr>
        <w:tab/>
      </w:r>
    </w:p>
    <w:p w14:paraId="3EB3476B" w14:textId="77777777"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Show that the parameter </w:t>
      </w:r>
      <m:oMath>
        <m:r>
          <w:rPr>
            <w:rFonts w:ascii="Cambria Math" w:hAnsi="Cambria Math"/>
            <w:sz w:val="24"/>
            <w:szCs w:val="24"/>
          </w:rPr>
          <m:t>b</m:t>
        </m:r>
      </m:oMath>
      <w:r>
        <w:rPr>
          <w:rFonts w:ascii="Times New Roman" w:hAnsi="Times New Roman"/>
          <w:sz w:val="24"/>
          <w:szCs w:val="24"/>
        </w:rPr>
        <w:t xml:space="preserve"> in equation (4.7) is identical to the ATE.</w:t>
      </w:r>
    </w:p>
    <w:p w14:paraId="6460CAB5" w14:textId="2DFD837F" w:rsidR="00C03AB1" w:rsidRPr="00C03AB1" w:rsidRDefault="00C03AB1" w:rsidP="00C03AB1">
      <w:pPr>
        <w:spacing w:line="480" w:lineRule="auto"/>
        <w:rPr>
          <w:rStyle w:val="SubtleReference"/>
        </w:rPr>
      </w:pPr>
      <w:r>
        <w:rPr>
          <w:rStyle w:val="SubtleReference"/>
        </w:rPr>
        <w:t>Recall from equation (4.7)</w:t>
      </w:r>
    </w:p>
    <w:p w14:paraId="76F858AC" w14:textId="77777777" w:rsidR="00C03AB1" w:rsidRPr="004E4D68" w:rsidRDefault="003D7BB3" w:rsidP="00C03AB1">
      <w:pPr>
        <w:spacing w:line="480" w:lineRule="auto"/>
        <w:rPr>
          <w:rFonts w:ascii="Times New Roman" w:hAnsi="Times New Roman"/>
        </w:rPr>
      </w:pPr>
      <m:oMath>
        <m:sSub>
          <m:sSubPr>
            <m:ctrlPr>
              <w:rPr>
                <w:rFonts w:ascii="Cambria Math" w:hAnsi="Times New Roman"/>
                <w:i/>
              </w:rPr>
            </m:ctrlPr>
          </m:sSubPr>
          <m:e>
            <m:r>
              <w:rPr>
                <w:rFonts w:ascii="Cambria Math" w:hAnsi="Cambria Math"/>
              </w:rPr>
              <m:t>Y</m:t>
            </m:r>
          </m:e>
          <m:sub>
            <m:r>
              <w:rPr>
                <w:rFonts w:ascii="Cambria Math" w:hAnsi="Cambria Math"/>
              </w:rPr>
              <m:t>i</m:t>
            </m:r>
          </m:sub>
        </m:sSub>
        <m:r>
          <w:rPr>
            <w:rFonts w:ascii="Cambria Math" w:hAnsi="Times New Roman"/>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d>
          <m:dPr>
            <m:ctrlPr>
              <w:rPr>
                <w:rFonts w:ascii="Cambria Math" w:hAnsi="Times New Roman"/>
                <w:i/>
              </w:rPr>
            </m:ctrlPr>
          </m:dPr>
          <m:e>
            <m:r>
              <w:rPr>
                <w:rFonts w:ascii="Cambria Math" w:hAnsi="Times New Roman"/>
              </w:rPr>
              <m:t>1</m:t>
            </m:r>
            <m:r>
              <w:rPr>
                <w:rFonts w:ascii="Cambria Math" w:hAnsi="Times New Roman"/>
              </w:rPr>
              <m:t>-</m:t>
            </m:r>
            <m:sSub>
              <m:sSubPr>
                <m:ctrlPr>
                  <w:rPr>
                    <w:rFonts w:ascii="Cambria Math" w:hAnsi="Times New Roman"/>
                    <w:i/>
                  </w:rPr>
                </m:ctrlPr>
              </m:sSubPr>
              <m:e>
                <m:r>
                  <w:rPr>
                    <w:rFonts w:ascii="Cambria Math" w:hAnsi="Cambria Math"/>
                  </w:rPr>
                  <m:t>D</m:t>
                </m:r>
              </m:e>
              <m:sub>
                <m:r>
                  <w:rPr>
                    <w:rFonts w:ascii="Cambria Math" w:hAnsi="Cambria Math"/>
                  </w:rPr>
                  <m:t>i</m:t>
                </m:r>
              </m:sub>
            </m:sSub>
          </m:e>
        </m:d>
        <m:r>
          <w:rPr>
            <w:rFonts w:ascii="Cambria Math" w:hAnsi="Times New Roman"/>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sSub>
          <m:sSubPr>
            <m:ctrlPr>
              <w:rPr>
                <w:rFonts w:ascii="Cambria Math" w:hAnsi="Times New Roman"/>
                <w:i/>
              </w:rPr>
            </m:ctrlPr>
          </m:sSubPr>
          <m:e>
            <m:r>
              <w:rPr>
                <w:rFonts w:ascii="Cambria Math" w:hAnsi="Cambria Math"/>
              </w:rPr>
              <m:t>D</m:t>
            </m:r>
          </m:e>
          <m:sub>
            <m:r>
              <w:rPr>
                <w:rFonts w:ascii="Cambria Math" w:hAnsi="Cambria Math"/>
              </w:rPr>
              <m:t>i</m:t>
            </m:r>
          </m:sub>
        </m:sSub>
        <m:r>
          <w:rPr>
            <w:rFonts w:ascii="Cambria Math" w:hAnsi="Times New Roman"/>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Times New Roman"/>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sSub>
          <m:sSubPr>
            <m:ctrlPr>
              <w:rPr>
                <w:rFonts w:ascii="Cambria Math" w:hAnsi="Times New Roman"/>
                <w:i/>
              </w:rPr>
            </m:ctrlPr>
          </m:sSubPr>
          <m:e>
            <m:r>
              <w:rPr>
                <w:rFonts w:ascii="Cambria Math" w:hAnsi="Cambria Math"/>
              </w:rPr>
              <m:t>)D</m:t>
            </m:r>
          </m:e>
          <m:sub>
            <m:r>
              <w:rPr>
                <w:rFonts w:ascii="Cambria Math" w:hAnsi="Cambria Math"/>
              </w:rPr>
              <m:t>i</m:t>
            </m:r>
          </m:sub>
        </m:sSub>
        <m:r>
          <w:rPr>
            <w:rFonts w:ascii="Cambria Math" w:hAnsi="Cambria Math"/>
          </w:rPr>
          <m:t>=</m:t>
        </m:r>
      </m:oMath>
      <w:r w:rsidR="00C03AB1">
        <w:rPr>
          <w:rFonts w:ascii="Times New Roman" w:hAnsi="Times New Roman"/>
        </w:rPr>
        <w:tab/>
      </w:r>
      <w:r w:rsidR="00C03AB1">
        <w:rPr>
          <w:rFonts w:ascii="Times New Roman" w:hAnsi="Times New Roman"/>
        </w:rPr>
        <w:tab/>
      </w:r>
    </w:p>
    <w:p w14:paraId="306EC3A2" w14:textId="71BE5631" w:rsidR="00C03AB1" w:rsidRPr="00D12B31" w:rsidRDefault="003D7BB3" w:rsidP="00C03AB1">
      <w:pPr>
        <w:spacing w:line="480" w:lineRule="auto"/>
        <w:rPr>
          <w:rFonts w:ascii="Times New Roman" w:hAnsi="Times New Roman"/>
        </w:rPr>
      </w:pPr>
      <m:oMath>
        <m:sSub>
          <m:sSubPr>
            <m:ctrlPr>
              <w:rPr>
                <w:rFonts w:ascii="Cambria Math" w:hAnsi="Cambria Math"/>
                <w:i/>
              </w:rPr>
            </m:ctrlPr>
          </m:sSubPr>
          <m:e>
            <m:r>
              <w:rPr>
                <w:rFonts w:ascii="Cambria Math" w:hAnsi="Cambria Math"/>
              </w:rPr>
              <m:t>μ</m:t>
            </m:r>
          </m:e>
          <m:sub>
            <m:r>
              <w:rPr>
                <w:rFonts w:ascii="Cambria Math" w:hAnsi="Cambria Math"/>
              </w:rPr>
              <m:t>Y(0)</m:t>
            </m:r>
          </m:sub>
        </m:sSub>
        <m:r>
          <w:rPr>
            <w:rFonts w:ascii="Cambria Math" w:hAnsi="Cambria Math"/>
          </w:rPr>
          <m:t>+</m:t>
        </m:r>
        <m:d>
          <m:dPr>
            <m:begChr m:val="["/>
            <m:endChr m:val="]"/>
            <m:grow m:val="0"/>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Y(0)</m:t>
                </m:r>
              </m:sub>
            </m:sSub>
          </m:e>
        </m:d>
        <m:sSub>
          <m:sSubPr>
            <m:ctrlPr>
              <w:rPr>
                <w:rFonts w:ascii="Cambria Math" w:hAnsi="Times New Roman"/>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Y(0)</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Y(0)</m:t>
                    </m:r>
                  </m:sub>
                </m:sSub>
              </m:e>
            </m:d>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C03AB1" w:rsidRPr="00D12B31">
        <w:rPr>
          <w:rFonts w:ascii="Times New Roman" w:hAnsi="Times New Roman"/>
        </w:rPr>
        <w:tab/>
      </w:r>
    </w:p>
    <w:p w14:paraId="2453EF27" w14:textId="77777777" w:rsidR="00C03AB1" w:rsidRPr="002026D3" w:rsidRDefault="00C03AB1" w:rsidP="00C03AB1">
      <w:pPr>
        <w:spacing w:line="480" w:lineRule="auto"/>
        <w:rPr>
          <w:rFonts w:ascii="Times New Roman" w:hAnsi="Times New Roman"/>
        </w:rPr>
      </w:pPr>
      <m:oMath>
        <m:r>
          <w:rPr>
            <w:rFonts w:ascii="Cambria Math" w:hAnsi="Cambria Math"/>
          </w:rPr>
          <m:t>a</m:t>
        </m:r>
        <m:r>
          <w:rPr>
            <w:rFonts w:ascii="Cambria Math" w:hAnsi="Times New Roman"/>
          </w:rPr>
          <m:t>+</m:t>
        </m:r>
        <m:r>
          <w:rPr>
            <w:rFonts w:ascii="Cambria Math" w:hAnsi="Cambria Math"/>
          </w:rPr>
          <m:t>b</m:t>
        </m:r>
        <m:sSub>
          <m:sSubPr>
            <m:ctrlPr>
              <w:rPr>
                <w:rFonts w:ascii="Cambria Math" w:hAnsi="Times New Roman"/>
                <w:i/>
              </w:rPr>
            </m:ctrlPr>
          </m:sSubPr>
          <m:e>
            <m:r>
              <w:rPr>
                <w:rFonts w:ascii="Cambria Math" w:hAnsi="Cambria Math"/>
              </w:rPr>
              <m:t>D</m:t>
            </m:r>
          </m:e>
          <m:sub>
            <m:r>
              <w:rPr>
                <w:rFonts w:ascii="Cambria Math" w:hAnsi="Cambria Math"/>
              </w:rPr>
              <m:t>i</m:t>
            </m:r>
          </m:sub>
        </m:sSub>
        <m:r>
          <w:rPr>
            <w:rFonts w:ascii="Cambria Math" w:hAnsi="Times New Roman"/>
          </w:rPr>
          <m:t>+</m:t>
        </m:r>
        <m:sSub>
          <m:sSubPr>
            <m:ctrlPr>
              <w:rPr>
                <w:rFonts w:ascii="Cambria Math" w:hAnsi="Times New Roman"/>
                <w:i/>
              </w:rPr>
            </m:ctrlPr>
          </m:sSubPr>
          <m:e>
            <m:r>
              <w:rPr>
                <w:rFonts w:ascii="Cambria Math" w:hAnsi="Cambria Math"/>
              </w:rPr>
              <m:t>u</m:t>
            </m:r>
          </m:e>
          <m:sub>
            <m:r>
              <w:rPr>
                <w:rFonts w:ascii="Cambria Math" w:hAnsi="Cambria Math"/>
              </w:rPr>
              <m:t>i</m:t>
            </m:r>
          </m:sub>
        </m:sSub>
      </m:oMath>
      <w:r w:rsidRPr="00D12B31">
        <w:rPr>
          <w:rFonts w:ascii="Times New Roman" w:hAnsi="Times New Roman"/>
        </w:rPr>
        <w:t>.</w:t>
      </w:r>
      <w:r w:rsidRPr="00D12B31">
        <w:rPr>
          <w:rFonts w:ascii="Times New Roman" w:hAnsi="Times New Roman"/>
        </w:rPr>
        <w:tab/>
        <w:t xml:space="preserve"> </w:t>
      </w:r>
      <w:r w:rsidRPr="00D12B31">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(4.7)</w:t>
      </w:r>
    </w:p>
    <w:p w14:paraId="0281DE06" w14:textId="63422F07" w:rsidR="00C03AB1" w:rsidRPr="00C03AB1" w:rsidRDefault="002A066B" w:rsidP="00C03AB1">
      <w:pPr>
        <w:spacing w:line="480" w:lineRule="auto"/>
        <w:rPr>
          <w:rFonts w:ascii="Times New Roman" w:hAnsi="Times New Roman"/>
        </w:rPr>
      </w:pPr>
      <w:r>
        <w:rPr>
          <w:rStyle w:val="SubtleReference"/>
        </w:rPr>
        <w:t>This equation implies that</w:t>
      </w:r>
      <w:r w:rsidR="00C03AB1">
        <w:rPr>
          <w:rStyle w:val="SubtleReference"/>
        </w:rPr>
        <w:t xml:space="preserve"> </w:t>
      </w:r>
      <m:oMath>
        <m:sSub>
          <m:sSubPr>
            <m:ctrlPr>
              <w:rPr>
                <w:rFonts w:ascii="Cambria Math" w:hAnsi="Cambria Math"/>
                <w:i/>
              </w:rPr>
            </m:ctrlPr>
          </m:sSubPr>
          <m:e>
            <m:r>
              <w:rPr>
                <w:rFonts w:ascii="Cambria Math" w:hAnsi="Cambria Math"/>
              </w:rPr>
              <m:t>b=μ</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Y(0)</m:t>
            </m:r>
          </m:sub>
        </m:sSub>
      </m:oMath>
      <w:r w:rsidR="00C03AB1">
        <w:t>,</w:t>
      </w:r>
      <w:r w:rsidR="00C03AB1">
        <w:rPr>
          <w:rStyle w:val="SubtleReference"/>
        </w:rPr>
        <w:t xml:space="preserve"> which is the ATE because the expected value of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oMath>
      <w:r w:rsidR="00C03AB1">
        <w:rPr>
          <w:rStyle w:val="SubtleReference"/>
        </w:rPr>
        <w:t xml:space="preserve"> is </w:t>
      </w:r>
      <m:oMath>
        <m:sSub>
          <m:sSubPr>
            <m:ctrlPr>
              <w:rPr>
                <w:rFonts w:ascii="Cambria Math" w:hAnsi="Cambria Math"/>
                <w:i/>
              </w:rPr>
            </m:ctrlPr>
          </m:sSubPr>
          <m:e>
            <m:r>
              <w:rPr>
                <w:rFonts w:ascii="Cambria Math" w:hAnsi="Cambria Math"/>
              </w:rPr>
              <m:t>μ</m:t>
            </m:r>
          </m:e>
          <m:sub>
            <m:r>
              <w:rPr>
                <w:rFonts w:ascii="Cambria Math" w:hAnsi="Cambria Math"/>
              </w:rPr>
              <m:t>Y(1)</m:t>
            </m:r>
          </m:sub>
        </m:sSub>
      </m:oMath>
      <w:r w:rsidR="00C03AB1">
        <w:t xml:space="preserve">, </w:t>
      </w:r>
      <w:r w:rsidR="00C03AB1">
        <w:rPr>
          <w:rStyle w:val="SubtleReference"/>
        </w:rPr>
        <w:t xml:space="preserve">and the ATE the expected value of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oMath>
      <w:r w:rsidR="00C03AB1">
        <w:rPr>
          <w:rStyle w:val="SubtleReference"/>
        </w:rPr>
        <w:t xml:space="preserve"> is </w:t>
      </w:r>
      <m:oMath>
        <m:sSub>
          <m:sSubPr>
            <m:ctrlPr>
              <w:rPr>
                <w:rFonts w:ascii="Cambria Math" w:hAnsi="Cambria Math"/>
                <w:i/>
              </w:rPr>
            </m:ctrlPr>
          </m:sSubPr>
          <m:e>
            <m:r>
              <w:rPr>
                <w:rFonts w:ascii="Cambria Math" w:hAnsi="Cambria Math"/>
              </w:rPr>
              <m:t>μ</m:t>
            </m:r>
          </m:e>
          <m:sub>
            <m:r>
              <w:rPr>
                <w:rFonts w:ascii="Cambria Math" w:hAnsi="Cambria Math"/>
              </w:rPr>
              <m:t>Y(0)</m:t>
            </m:r>
          </m:sub>
        </m:sSub>
      </m:oMath>
      <w:r w:rsidR="00C03AB1">
        <w:t>.</w:t>
      </w:r>
    </w:p>
    <w:p w14:paraId="7EC7AE9B" w14:textId="77777777" w:rsidR="00E949CD" w:rsidRDefault="00E949CD" w:rsidP="00E949CD">
      <w:pPr>
        <w:pStyle w:val="ListParagraph"/>
        <w:spacing w:line="480" w:lineRule="auto"/>
        <w:ind w:left="1080"/>
        <w:rPr>
          <w:rFonts w:ascii="Times New Roman" w:hAnsi="Times New Roman"/>
          <w:sz w:val="24"/>
          <w:szCs w:val="24"/>
        </w:rPr>
      </w:pPr>
    </w:p>
    <w:p w14:paraId="4D826F3D" w14:textId="77777777" w:rsidR="00E949CD" w:rsidRPr="006F6CD4"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w:t>
      </w:r>
      <w:r w:rsidRPr="006F6CD4">
        <w:rPr>
          <w:rFonts w:ascii="Times New Roman" w:hAnsi="Times New Roman"/>
          <w:sz w:val="24"/>
          <w:szCs w:val="24"/>
        </w:rPr>
        <w:t xml:space="preserve"> researcher working with Israeli elementary school students sought to improve students’ ability to solve logic puzzles.</w:t>
      </w:r>
      <w:r>
        <w:rPr>
          <w:rStyle w:val="FootnoteReference"/>
          <w:rFonts w:ascii="Times New Roman" w:hAnsi="Times New Roman"/>
          <w:sz w:val="24"/>
          <w:szCs w:val="24"/>
        </w:rPr>
        <w:footnoteReference w:id="1"/>
      </w:r>
      <w:r w:rsidRPr="006F6CD4">
        <w:rPr>
          <w:rFonts w:ascii="Times New Roman" w:hAnsi="Times New Roman"/>
          <w:sz w:val="24"/>
          <w:szCs w:val="24"/>
        </w:rPr>
        <w:t xml:space="preserve">  Students in the treatment and control group initially took a computer-administered test, and the number of correctly solved </w:t>
      </w:r>
      <w:r>
        <w:rPr>
          <w:rFonts w:ascii="Times New Roman" w:hAnsi="Times New Roman"/>
          <w:sz w:val="24"/>
          <w:szCs w:val="24"/>
        </w:rPr>
        <w:t>puzzles</w:t>
      </w:r>
      <w:r w:rsidRPr="006F6CD4">
        <w:rPr>
          <w:rFonts w:ascii="Times New Roman" w:hAnsi="Times New Roman"/>
          <w:sz w:val="24"/>
          <w:szCs w:val="24"/>
        </w:rPr>
        <w:t xml:space="preserve"> was recorded.  A few days later, students assigned to the control group were then given 30 minutes to improve their puzzle-solving skills by playing on a computer.  During the same allotment of time, students in the treatment group listened to an instructor describe some rules of thumb to keep in mind when solving logic puzzles.  All subjects then took a computer-administered post</w:t>
      </w:r>
      <w:r>
        <w:rPr>
          <w:rFonts w:ascii="Times New Roman" w:hAnsi="Times New Roman"/>
          <w:sz w:val="24"/>
          <w:szCs w:val="24"/>
        </w:rPr>
        <w:t>-</w:t>
      </w:r>
      <w:r w:rsidRPr="006F6CD4">
        <w:rPr>
          <w:rFonts w:ascii="Times New Roman" w:hAnsi="Times New Roman"/>
          <w:sz w:val="24"/>
          <w:szCs w:val="24"/>
        </w:rPr>
        <w:t xml:space="preserve">test, and the number of correctly solved </w:t>
      </w:r>
      <w:r>
        <w:rPr>
          <w:rFonts w:ascii="Times New Roman" w:hAnsi="Times New Roman"/>
          <w:sz w:val="24"/>
          <w:szCs w:val="24"/>
        </w:rPr>
        <w:t>puzzles</w:t>
      </w:r>
      <w:r w:rsidRPr="006F6CD4">
        <w:rPr>
          <w:rFonts w:ascii="Times New Roman" w:hAnsi="Times New Roman"/>
          <w:sz w:val="24"/>
          <w:szCs w:val="24"/>
        </w:rPr>
        <w:t xml:space="preserve"> was recorded.  The table below shows the results for each subject.</w:t>
      </w:r>
    </w:p>
    <w:p w14:paraId="1FF2459D" w14:textId="77777777" w:rsidR="00E949CD" w:rsidRPr="00DF001E" w:rsidRDefault="00E949CD" w:rsidP="00E949CD">
      <w:pPr>
        <w:spacing w:line="480" w:lineRule="auto"/>
        <w:ind w:left="360"/>
        <w:rPr>
          <w:rFonts w:ascii="Times New Roman" w:hAnsi="Times New Roman"/>
        </w:rPr>
      </w:pPr>
      <w:r w:rsidRPr="00DF001E">
        <w:rPr>
          <w:rFonts w:ascii="Times New Roman" w:hAnsi="Times New Roman"/>
        </w:rPr>
        <w:t>&lt;</w:t>
      </w:r>
      <w:r w:rsidRPr="00CD48E5">
        <w:rPr>
          <w:rFonts w:ascii="Times New Roman" w:hAnsi="Times New Roman"/>
          <w:b/>
        </w:rPr>
        <w:t>COMP</w:t>
      </w:r>
      <w:r w:rsidRPr="00DF001E">
        <w:rPr>
          <w:rFonts w:ascii="Times New Roman" w:hAnsi="Times New Roman"/>
        </w:rPr>
        <w:t>: set simple table exactly here&gt;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116"/>
        <w:gridCol w:w="1116"/>
        <w:gridCol w:w="1116"/>
        <w:gridCol w:w="1116"/>
        <w:gridCol w:w="1404"/>
      </w:tblGrid>
      <w:tr w:rsidR="00E949CD" w:rsidRPr="00DF13FC" w14:paraId="2CFAD9C5" w14:textId="77777777" w:rsidTr="007D786E">
        <w:trPr>
          <w:trHeight w:val="287"/>
          <w:jc w:val="center"/>
        </w:trPr>
        <w:tc>
          <w:tcPr>
            <w:tcW w:w="1116" w:type="dxa"/>
            <w:tcBorders>
              <w:top w:val="single" w:sz="4" w:space="0" w:color="auto"/>
            </w:tcBorders>
          </w:tcPr>
          <w:p w14:paraId="2C655255" w14:textId="77777777" w:rsidR="00E949CD" w:rsidRPr="00DF13FC" w:rsidRDefault="00E949CD" w:rsidP="007D786E">
            <w:pPr>
              <w:spacing w:line="480" w:lineRule="auto"/>
              <w:jc w:val="center"/>
              <w:rPr>
                <w:color w:val="000000"/>
              </w:rPr>
            </w:pPr>
            <w:r w:rsidRPr="00DF13FC">
              <w:rPr>
                <w:color w:val="000000"/>
              </w:rPr>
              <w:t>Subject</w:t>
            </w:r>
          </w:p>
        </w:tc>
        <w:tc>
          <w:tcPr>
            <w:tcW w:w="1116" w:type="dxa"/>
            <w:tcBorders>
              <w:top w:val="single" w:sz="4" w:space="0" w:color="auto"/>
            </w:tcBorders>
          </w:tcPr>
          <w:p w14:paraId="4614467E" w14:textId="77777777" w:rsidR="00E949CD" w:rsidRPr="00DF13FC" w:rsidRDefault="00E949CD" w:rsidP="007D786E">
            <w:pPr>
              <w:spacing w:line="480" w:lineRule="auto"/>
              <w:jc w:val="center"/>
              <w:rPr>
                <w:color w:val="000000"/>
              </w:rPr>
            </w:pPr>
            <w:r w:rsidRPr="00DF13FC">
              <w:rPr>
                <w:color w:val="000000"/>
              </w:rPr>
              <w:t>D</w:t>
            </w:r>
          </w:p>
        </w:tc>
        <w:tc>
          <w:tcPr>
            <w:tcW w:w="1116" w:type="dxa"/>
            <w:tcBorders>
              <w:top w:val="single" w:sz="4" w:space="0" w:color="auto"/>
            </w:tcBorders>
          </w:tcPr>
          <w:p w14:paraId="12E131C8" w14:textId="77777777" w:rsidR="00E949CD" w:rsidRPr="00DF13FC" w:rsidRDefault="00E949CD" w:rsidP="007D786E">
            <w:pPr>
              <w:spacing w:line="480" w:lineRule="auto"/>
              <w:jc w:val="center"/>
              <w:rPr>
                <w:color w:val="000000"/>
              </w:rPr>
            </w:pPr>
            <w:r w:rsidRPr="00DF13FC">
              <w:rPr>
                <w:color w:val="000000"/>
              </w:rPr>
              <w:t>Pre-test</w:t>
            </w:r>
          </w:p>
        </w:tc>
        <w:tc>
          <w:tcPr>
            <w:tcW w:w="1116" w:type="dxa"/>
            <w:tcBorders>
              <w:top w:val="single" w:sz="4" w:space="0" w:color="auto"/>
            </w:tcBorders>
          </w:tcPr>
          <w:p w14:paraId="643F8F9C" w14:textId="77777777" w:rsidR="00E949CD" w:rsidRPr="00DF13FC" w:rsidRDefault="00E949CD" w:rsidP="007D786E">
            <w:pPr>
              <w:spacing w:line="480" w:lineRule="auto"/>
              <w:jc w:val="center"/>
              <w:rPr>
                <w:color w:val="000000"/>
              </w:rPr>
            </w:pPr>
            <w:r w:rsidRPr="00DF13FC">
              <w:rPr>
                <w:color w:val="000000"/>
              </w:rPr>
              <w:t>Post-test</w:t>
            </w:r>
          </w:p>
        </w:tc>
        <w:tc>
          <w:tcPr>
            <w:tcW w:w="1404" w:type="dxa"/>
            <w:tcBorders>
              <w:top w:val="single" w:sz="4" w:space="0" w:color="auto"/>
            </w:tcBorders>
          </w:tcPr>
          <w:p w14:paraId="75753839" w14:textId="77777777" w:rsidR="00E949CD" w:rsidRPr="00DF13FC" w:rsidRDefault="00E949CD" w:rsidP="007D786E">
            <w:pPr>
              <w:spacing w:line="480" w:lineRule="auto"/>
              <w:jc w:val="center"/>
              <w:rPr>
                <w:color w:val="000000"/>
              </w:rPr>
            </w:pPr>
            <w:r w:rsidRPr="00DF13FC">
              <w:rPr>
                <w:color w:val="000000"/>
              </w:rPr>
              <w:t>Improvement</w:t>
            </w:r>
          </w:p>
        </w:tc>
      </w:tr>
      <w:tr w:rsidR="00E949CD" w:rsidRPr="00DF13FC" w14:paraId="18403111" w14:textId="77777777" w:rsidTr="007D786E">
        <w:trPr>
          <w:trHeight w:val="287"/>
          <w:jc w:val="center"/>
        </w:trPr>
        <w:tc>
          <w:tcPr>
            <w:tcW w:w="1116" w:type="dxa"/>
          </w:tcPr>
          <w:p w14:paraId="2E81262C"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2BA22407"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064CE34F" w14:textId="77777777" w:rsidR="00E949CD" w:rsidRPr="00DF13FC" w:rsidRDefault="00E949CD" w:rsidP="007D786E">
            <w:pPr>
              <w:spacing w:line="480" w:lineRule="auto"/>
              <w:jc w:val="center"/>
              <w:rPr>
                <w:color w:val="000000"/>
              </w:rPr>
            </w:pPr>
            <w:r w:rsidRPr="00DF13FC">
              <w:rPr>
                <w:color w:val="000000"/>
              </w:rPr>
              <w:t>10</w:t>
            </w:r>
          </w:p>
        </w:tc>
        <w:tc>
          <w:tcPr>
            <w:tcW w:w="1116" w:type="dxa"/>
          </w:tcPr>
          <w:p w14:paraId="4EB8FB1B" w14:textId="77777777" w:rsidR="00E949CD" w:rsidRPr="00DF13FC" w:rsidRDefault="00E949CD" w:rsidP="007D786E">
            <w:pPr>
              <w:spacing w:line="480" w:lineRule="auto"/>
              <w:jc w:val="center"/>
              <w:rPr>
                <w:color w:val="000000"/>
              </w:rPr>
            </w:pPr>
            <w:r w:rsidRPr="00DF13FC">
              <w:rPr>
                <w:color w:val="000000"/>
              </w:rPr>
              <w:t>10</w:t>
            </w:r>
          </w:p>
        </w:tc>
        <w:tc>
          <w:tcPr>
            <w:tcW w:w="1404" w:type="dxa"/>
          </w:tcPr>
          <w:p w14:paraId="2986177F" w14:textId="77777777" w:rsidR="00E949CD" w:rsidRPr="00DF13FC" w:rsidRDefault="00E949CD" w:rsidP="007D786E">
            <w:pPr>
              <w:spacing w:line="480" w:lineRule="auto"/>
              <w:jc w:val="center"/>
              <w:rPr>
                <w:color w:val="000000"/>
              </w:rPr>
            </w:pPr>
            <w:r w:rsidRPr="00DF13FC">
              <w:rPr>
                <w:color w:val="000000"/>
              </w:rPr>
              <w:t>0</w:t>
            </w:r>
          </w:p>
        </w:tc>
      </w:tr>
      <w:tr w:rsidR="00E949CD" w:rsidRPr="00DF13FC" w14:paraId="36412440" w14:textId="77777777" w:rsidTr="007D786E">
        <w:trPr>
          <w:trHeight w:val="287"/>
          <w:jc w:val="center"/>
        </w:trPr>
        <w:tc>
          <w:tcPr>
            <w:tcW w:w="1116" w:type="dxa"/>
          </w:tcPr>
          <w:p w14:paraId="71A7090D" w14:textId="77777777" w:rsidR="00E949CD" w:rsidRPr="00DF13FC" w:rsidRDefault="00E949CD" w:rsidP="007D786E">
            <w:pPr>
              <w:spacing w:line="480" w:lineRule="auto"/>
              <w:jc w:val="center"/>
              <w:rPr>
                <w:color w:val="000000"/>
              </w:rPr>
            </w:pPr>
            <w:r w:rsidRPr="00DF13FC">
              <w:rPr>
                <w:color w:val="000000"/>
              </w:rPr>
              <w:lastRenderedPageBreak/>
              <w:t>2</w:t>
            </w:r>
          </w:p>
        </w:tc>
        <w:tc>
          <w:tcPr>
            <w:tcW w:w="1116" w:type="dxa"/>
          </w:tcPr>
          <w:p w14:paraId="30133A8C"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6CB9EC64" w14:textId="77777777" w:rsidR="00E949CD" w:rsidRPr="00DF13FC" w:rsidRDefault="00E949CD" w:rsidP="007D786E">
            <w:pPr>
              <w:spacing w:line="480" w:lineRule="auto"/>
              <w:jc w:val="center"/>
              <w:rPr>
                <w:color w:val="000000"/>
              </w:rPr>
            </w:pPr>
            <w:r w:rsidRPr="00DF13FC">
              <w:rPr>
                <w:color w:val="000000"/>
              </w:rPr>
              <w:t>9</w:t>
            </w:r>
          </w:p>
        </w:tc>
        <w:tc>
          <w:tcPr>
            <w:tcW w:w="1116" w:type="dxa"/>
          </w:tcPr>
          <w:p w14:paraId="33AEA8DF" w14:textId="77777777" w:rsidR="00E949CD" w:rsidRPr="00DF13FC" w:rsidRDefault="00E949CD" w:rsidP="007D786E">
            <w:pPr>
              <w:spacing w:line="480" w:lineRule="auto"/>
              <w:jc w:val="center"/>
              <w:rPr>
                <w:color w:val="000000"/>
              </w:rPr>
            </w:pPr>
            <w:r w:rsidRPr="00DF13FC">
              <w:rPr>
                <w:color w:val="000000"/>
              </w:rPr>
              <w:t>11</w:t>
            </w:r>
          </w:p>
        </w:tc>
        <w:tc>
          <w:tcPr>
            <w:tcW w:w="1404" w:type="dxa"/>
          </w:tcPr>
          <w:p w14:paraId="4E914642" w14:textId="77777777" w:rsidR="00E949CD" w:rsidRPr="00DF13FC" w:rsidRDefault="00E949CD" w:rsidP="007D786E">
            <w:pPr>
              <w:spacing w:line="480" w:lineRule="auto"/>
              <w:jc w:val="center"/>
              <w:rPr>
                <w:color w:val="000000"/>
              </w:rPr>
            </w:pPr>
            <w:r w:rsidRPr="00DF13FC">
              <w:rPr>
                <w:color w:val="000000"/>
              </w:rPr>
              <w:t>2</w:t>
            </w:r>
          </w:p>
        </w:tc>
      </w:tr>
      <w:tr w:rsidR="00E949CD" w:rsidRPr="00DF13FC" w14:paraId="2C350FCD" w14:textId="77777777" w:rsidTr="007D786E">
        <w:trPr>
          <w:trHeight w:val="287"/>
          <w:jc w:val="center"/>
        </w:trPr>
        <w:tc>
          <w:tcPr>
            <w:tcW w:w="1116" w:type="dxa"/>
          </w:tcPr>
          <w:p w14:paraId="7C186FA8" w14:textId="77777777" w:rsidR="00E949CD" w:rsidRPr="00DF13FC" w:rsidRDefault="00E949CD" w:rsidP="007D786E">
            <w:pPr>
              <w:spacing w:line="480" w:lineRule="auto"/>
              <w:jc w:val="center"/>
              <w:rPr>
                <w:color w:val="000000"/>
              </w:rPr>
            </w:pPr>
            <w:r w:rsidRPr="00DF13FC">
              <w:rPr>
                <w:color w:val="000000"/>
              </w:rPr>
              <w:t>3</w:t>
            </w:r>
          </w:p>
        </w:tc>
        <w:tc>
          <w:tcPr>
            <w:tcW w:w="1116" w:type="dxa"/>
          </w:tcPr>
          <w:p w14:paraId="50807A04"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6BD5BA33" w14:textId="77777777" w:rsidR="00E949CD" w:rsidRPr="00DF13FC" w:rsidRDefault="00E949CD" w:rsidP="007D786E">
            <w:pPr>
              <w:spacing w:line="480" w:lineRule="auto"/>
              <w:jc w:val="center"/>
              <w:rPr>
                <w:color w:val="000000"/>
              </w:rPr>
            </w:pPr>
            <w:r w:rsidRPr="00DF13FC">
              <w:rPr>
                <w:color w:val="000000"/>
              </w:rPr>
              <w:t>5</w:t>
            </w:r>
          </w:p>
        </w:tc>
        <w:tc>
          <w:tcPr>
            <w:tcW w:w="1116" w:type="dxa"/>
          </w:tcPr>
          <w:p w14:paraId="01553310" w14:textId="77777777" w:rsidR="00E949CD" w:rsidRPr="00DF13FC" w:rsidRDefault="00E949CD" w:rsidP="007D786E">
            <w:pPr>
              <w:spacing w:line="480" w:lineRule="auto"/>
              <w:jc w:val="center"/>
              <w:rPr>
                <w:color w:val="000000"/>
              </w:rPr>
            </w:pPr>
            <w:r w:rsidRPr="00DF13FC">
              <w:rPr>
                <w:color w:val="000000"/>
              </w:rPr>
              <w:t>6</w:t>
            </w:r>
          </w:p>
        </w:tc>
        <w:tc>
          <w:tcPr>
            <w:tcW w:w="1404" w:type="dxa"/>
          </w:tcPr>
          <w:p w14:paraId="3C949C18"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0A731996" w14:textId="77777777" w:rsidTr="007D786E">
        <w:trPr>
          <w:trHeight w:val="287"/>
          <w:jc w:val="center"/>
        </w:trPr>
        <w:tc>
          <w:tcPr>
            <w:tcW w:w="1116" w:type="dxa"/>
          </w:tcPr>
          <w:p w14:paraId="0AABEA91" w14:textId="77777777" w:rsidR="00E949CD" w:rsidRPr="00DF13FC" w:rsidRDefault="00E949CD" w:rsidP="007D786E">
            <w:pPr>
              <w:spacing w:line="480" w:lineRule="auto"/>
              <w:jc w:val="center"/>
              <w:rPr>
                <w:color w:val="000000"/>
              </w:rPr>
            </w:pPr>
            <w:r w:rsidRPr="00DF13FC">
              <w:rPr>
                <w:color w:val="000000"/>
              </w:rPr>
              <w:t>4</w:t>
            </w:r>
          </w:p>
        </w:tc>
        <w:tc>
          <w:tcPr>
            <w:tcW w:w="1116" w:type="dxa"/>
          </w:tcPr>
          <w:p w14:paraId="00526DE8"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754F1DB7" w14:textId="77777777" w:rsidR="00E949CD" w:rsidRPr="00DF13FC" w:rsidRDefault="00E949CD" w:rsidP="007D786E">
            <w:pPr>
              <w:spacing w:line="480" w:lineRule="auto"/>
              <w:jc w:val="center"/>
              <w:rPr>
                <w:color w:val="000000"/>
              </w:rPr>
            </w:pPr>
            <w:r w:rsidRPr="00DF13FC">
              <w:rPr>
                <w:color w:val="000000"/>
              </w:rPr>
              <w:t>3</w:t>
            </w:r>
          </w:p>
        </w:tc>
        <w:tc>
          <w:tcPr>
            <w:tcW w:w="1116" w:type="dxa"/>
          </w:tcPr>
          <w:p w14:paraId="7733FDC6" w14:textId="77777777" w:rsidR="00E949CD" w:rsidRPr="00DF13FC" w:rsidRDefault="00E949CD" w:rsidP="007D786E">
            <w:pPr>
              <w:spacing w:line="480" w:lineRule="auto"/>
              <w:jc w:val="center"/>
              <w:rPr>
                <w:color w:val="000000"/>
              </w:rPr>
            </w:pPr>
            <w:r w:rsidRPr="00DF13FC">
              <w:rPr>
                <w:color w:val="000000"/>
              </w:rPr>
              <w:t>6</w:t>
            </w:r>
          </w:p>
        </w:tc>
        <w:tc>
          <w:tcPr>
            <w:tcW w:w="1404" w:type="dxa"/>
          </w:tcPr>
          <w:p w14:paraId="209B8CBE" w14:textId="77777777" w:rsidR="00E949CD" w:rsidRPr="00DF13FC" w:rsidRDefault="00E949CD" w:rsidP="007D786E">
            <w:pPr>
              <w:spacing w:line="480" w:lineRule="auto"/>
              <w:jc w:val="center"/>
              <w:rPr>
                <w:color w:val="000000"/>
              </w:rPr>
            </w:pPr>
            <w:r w:rsidRPr="00DF13FC">
              <w:rPr>
                <w:color w:val="000000"/>
              </w:rPr>
              <w:t>3</w:t>
            </w:r>
          </w:p>
        </w:tc>
      </w:tr>
      <w:tr w:rsidR="00E949CD" w:rsidRPr="00DF13FC" w14:paraId="343E502A" w14:textId="77777777" w:rsidTr="007D786E">
        <w:trPr>
          <w:trHeight w:val="287"/>
          <w:jc w:val="center"/>
        </w:trPr>
        <w:tc>
          <w:tcPr>
            <w:tcW w:w="1116" w:type="dxa"/>
          </w:tcPr>
          <w:p w14:paraId="7CA94AAF" w14:textId="77777777" w:rsidR="00E949CD" w:rsidRPr="00DF13FC" w:rsidRDefault="00E949CD" w:rsidP="007D786E">
            <w:pPr>
              <w:spacing w:line="480" w:lineRule="auto"/>
              <w:jc w:val="center"/>
              <w:rPr>
                <w:color w:val="000000"/>
              </w:rPr>
            </w:pPr>
            <w:r w:rsidRPr="00DF13FC">
              <w:rPr>
                <w:color w:val="000000"/>
              </w:rPr>
              <w:t>5</w:t>
            </w:r>
          </w:p>
        </w:tc>
        <w:tc>
          <w:tcPr>
            <w:tcW w:w="1116" w:type="dxa"/>
          </w:tcPr>
          <w:p w14:paraId="05A30873"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5A87D468" w14:textId="77777777" w:rsidR="00E949CD" w:rsidRPr="00DF13FC" w:rsidRDefault="00E949CD" w:rsidP="007D786E">
            <w:pPr>
              <w:spacing w:line="480" w:lineRule="auto"/>
              <w:jc w:val="center"/>
              <w:rPr>
                <w:color w:val="000000"/>
              </w:rPr>
            </w:pPr>
            <w:r w:rsidRPr="00DF13FC">
              <w:rPr>
                <w:color w:val="000000"/>
              </w:rPr>
              <w:t>3</w:t>
            </w:r>
          </w:p>
        </w:tc>
        <w:tc>
          <w:tcPr>
            <w:tcW w:w="1116" w:type="dxa"/>
          </w:tcPr>
          <w:p w14:paraId="27EC6F34" w14:textId="77777777" w:rsidR="00E949CD" w:rsidRPr="00DF13FC" w:rsidRDefault="00E949CD" w:rsidP="007D786E">
            <w:pPr>
              <w:spacing w:line="480" w:lineRule="auto"/>
              <w:jc w:val="center"/>
              <w:rPr>
                <w:color w:val="000000"/>
              </w:rPr>
            </w:pPr>
            <w:r w:rsidRPr="00DF13FC">
              <w:rPr>
                <w:color w:val="000000"/>
              </w:rPr>
              <w:t>6</w:t>
            </w:r>
          </w:p>
        </w:tc>
        <w:tc>
          <w:tcPr>
            <w:tcW w:w="1404" w:type="dxa"/>
          </w:tcPr>
          <w:p w14:paraId="3472D411" w14:textId="77777777" w:rsidR="00E949CD" w:rsidRPr="00DF13FC" w:rsidRDefault="00E949CD" w:rsidP="007D786E">
            <w:pPr>
              <w:spacing w:line="480" w:lineRule="auto"/>
              <w:jc w:val="center"/>
              <w:rPr>
                <w:color w:val="000000"/>
              </w:rPr>
            </w:pPr>
            <w:r w:rsidRPr="00DF13FC">
              <w:rPr>
                <w:color w:val="000000"/>
              </w:rPr>
              <w:t>3</w:t>
            </w:r>
          </w:p>
        </w:tc>
      </w:tr>
      <w:tr w:rsidR="00E949CD" w:rsidRPr="00DF13FC" w14:paraId="4F72173D" w14:textId="77777777" w:rsidTr="007D786E">
        <w:trPr>
          <w:trHeight w:val="287"/>
          <w:jc w:val="center"/>
        </w:trPr>
        <w:tc>
          <w:tcPr>
            <w:tcW w:w="1116" w:type="dxa"/>
          </w:tcPr>
          <w:p w14:paraId="559639BE" w14:textId="77777777" w:rsidR="00E949CD" w:rsidRPr="00DF13FC" w:rsidRDefault="00E949CD" w:rsidP="007D786E">
            <w:pPr>
              <w:spacing w:line="480" w:lineRule="auto"/>
              <w:jc w:val="center"/>
              <w:rPr>
                <w:color w:val="000000"/>
              </w:rPr>
            </w:pPr>
            <w:r w:rsidRPr="00DF13FC">
              <w:rPr>
                <w:color w:val="000000"/>
              </w:rPr>
              <w:t>6</w:t>
            </w:r>
          </w:p>
        </w:tc>
        <w:tc>
          <w:tcPr>
            <w:tcW w:w="1116" w:type="dxa"/>
          </w:tcPr>
          <w:p w14:paraId="7F3209BB"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3DAC57B9" w14:textId="77777777" w:rsidR="00E949CD" w:rsidRPr="00DF13FC" w:rsidRDefault="00E949CD" w:rsidP="007D786E">
            <w:pPr>
              <w:spacing w:line="480" w:lineRule="auto"/>
              <w:jc w:val="center"/>
              <w:rPr>
                <w:color w:val="000000"/>
              </w:rPr>
            </w:pPr>
            <w:r w:rsidRPr="00DF13FC">
              <w:rPr>
                <w:color w:val="000000"/>
              </w:rPr>
              <w:t>6</w:t>
            </w:r>
          </w:p>
        </w:tc>
        <w:tc>
          <w:tcPr>
            <w:tcW w:w="1116" w:type="dxa"/>
          </w:tcPr>
          <w:p w14:paraId="17AE39BD" w14:textId="77777777" w:rsidR="00E949CD" w:rsidRPr="00DF13FC" w:rsidRDefault="00E949CD" w:rsidP="007D786E">
            <w:pPr>
              <w:spacing w:line="480" w:lineRule="auto"/>
              <w:jc w:val="center"/>
              <w:rPr>
                <w:color w:val="000000"/>
              </w:rPr>
            </w:pPr>
            <w:r w:rsidRPr="00DF13FC">
              <w:rPr>
                <w:color w:val="000000"/>
              </w:rPr>
              <w:t>7</w:t>
            </w:r>
          </w:p>
        </w:tc>
        <w:tc>
          <w:tcPr>
            <w:tcW w:w="1404" w:type="dxa"/>
          </w:tcPr>
          <w:p w14:paraId="11E9BFDC"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74C4B65C" w14:textId="77777777" w:rsidTr="007D786E">
        <w:trPr>
          <w:trHeight w:val="287"/>
          <w:jc w:val="center"/>
        </w:trPr>
        <w:tc>
          <w:tcPr>
            <w:tcW w:w="1116" w:type="dxa"/>
          </w:tcPr>
          <w:p w14:paraId="66F26177" w14:textId="77777777" w:rsidR="00E949CD" w:rsidRPr="00DF13FC" w:rsidRDefault="00E949CD" w:rsidP="007D786E">
            <w:pPr>
              <w:spacing w:line="480" w:lineRule="auto"/>
              <w:jc w:val="center"/>
              <w:rPr>
                <w:color w:val="000000"/>
              </w:rPr>
            </w:pPr>
            <w:r w:rsidRPr="00DF13FC">
              <w:rPr>
                <w:color w:val="000000"/>
              </w:rPr>
              <w:t>7</w:t>
            </w:r>
          </w:p>
        </w:tc>
        <w:tc>
          <w:tcPr>
            <w:tcW w:w="1116" w:type="dxa"/>
          </w:tcPr>
          <w:p w14:paraId="7B91F80E"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29E62B85" w14:textId="77777777" w:rsidR="00E949CD" w:rsidRPr="00DF13FC" w:rsidRDefault="00E949CD" w:rsidP="007D786E">
            <w:pPr>
              <w:spacing w:line="480" w:lineRule="auto"/>
              <w:jc w:val="center"/>
              <w:rPr>
                <w:color w:val="000000"/>
              </w:rPr>
            </w:pPr>
            <w:r w:rsidRPr="00DF13FC">
              <w:rPr>
                <w:color w:val="000000"/>
              </w:rPr>
              <w:t>6</w:t>
            </w:r>
          </w:p>
        </w:tc>
        <w:tc>
          <w:tcPr>
            <w:tcW w:w="1116" w:type="dxa"/>
          </w:tcPr>
          <w:p w14:paraId="7E205FA9" w14:textId="77777777" w:rsidR="00E949CD" w:rsidRPr="00DF13FC" w:rsidRDefault="00E949CD" w:rsidP="007D786E">
            <w:pPr>
              <w:spacing w:line="480" w:lineRule="auto"/>
              <w:jc w:val="center"/>
              <w:rPr>
                <w:color w:val="000000"/>
              </w:rPr>
            </w:pPr>
            <w:r w:rsidRPr="00DF13FC">
              <w:rPr>
                <w:color w:val="000000"/>
              </w:rPr>
              <w:t>7</w:t>
            </w:r>
          </w:p>
        </w:tc>
        <w:tc>
          <w:tcPr>
            <w:tcW w:w="1404" w:type="dxa"/>
          </w:tcPr>
          <w:p w14:paraId="3B02C823"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4B81AFB7" w14:textId="77777777" w:rsidTr="007D786E">
        <w:trPr>
          <w:trHeight w:val="287"/>
          <w:jc w:val="center"/>
        </w:trPr>
        <w:tc>
          <w:tcPr>
            <w:tcW w:w="1116" w:type="dxa"/>
          </w:tcPr>
          <w:p w14:paraId="3994EAD9" w14:textId="77777777" w:rsidR="00E949CD" w:rsidRPr="00DF13FC" w:rsidRDefault="00E949CD" w:rsidP="007D786E">
            <w:pPr>
              <w:spacing w:line="480" w:lineRule="auto"/>
              <w:jc w:val="center"/>
              <w:rPr>
                <w:color w:val="000000"/>
              </w:rPr>
            </w:pPr>
            <w:r w:rsidRPr="00DF13FC">
              <w:rPr>
                <w:color w:val="000000"/>
              </w:rPr>
              <w:t>8</w:t>
            </w:r>
          </w:p>
        </w:tc>
        <w:tc>
          <w:tcPr>
            <w:tcW w:w="1116" w:type="dxa"/>
          </w:tcPr>
          <w:p w14:paraId="21025163"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70F91289" w14:textId="77777777" w:rsidR="00E949CD" w:rsidRPr="00DF13FC" w:rsidRDefault="00E949CD" w:rsidP="007D786E">
            <w:pPr>
              <w:spacing w:line="480" w:lineRule="auto"/>
              <w:jc w:val="center"/>
              <w:rPr>
                <w:color w:val="000000"/>
              </w:rPr>
            </w:pPr>
            <w:r w:rsidRPr="00DF13FC">
              <w:rPr>
                <w:color w:val="000000"/>
              </w:rPr>
              <w:t>5</w:t>
            </w:r>
          </w:p>
        </w:tc>
        <w:tc>
          <w:tcPr>
            <w:tcW w:w="1116" w:type="dxa"/>
          </w:tcPr>
          <w:p w14:paraId="1E490E3A" w14:textId="77777777" w:rsidR="00E949CD" w:rsidRPr="00DF13FC" w:rsidRDefault="00E949CD" w:rsidP="007D786E">
            <w:pPr>
              <w:spacing w:line="480" w:lineRule="auto"/>
              <w:jc w:val="center"/>
              <w:rPr>
                <w:color w:val="000000"/>
              </w:rPr>
            </w:pPr>
            <w:r w:rsidRPr="00DF13FC">
              <w:rPr>
                <w:color w:val="000000"/>
              </w:rPr>
              <w:t>6</w:t>
            </w:r>
          </w:p>
        </w:tc>
        <w:tc>
          <w:tcPr>
            <w:tcW w:w="1404" w:type="dxa"/>
          </w:tcPr>
          <w:p w14:paraId="73B395AB"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10A4F50F" w14:textId="77777777" w:rsidTr="007D786E">
        <w:trPr>
          <w:trHeight w:val="287"/>
          <w:jc w:val="center"/>
        </w:trPr>
        <w:tc>
          <w:tcPr>
            <w:tcW w:w="1116" w:type="dxa"/>
          </w:tcPr>
          <w:p w14:paraId="493EDD37" w14:textId="77777777" w:rsidR="00E949CD" w:rsidRPr="00DF13FC" w:rsidRDefault="00E949CD" w:rsidP="007D786E">
            <w:pPr>
              <w:spacing w:line="480" w:lineRule="auto"/>
              <w:jc w:val="center"/>
              <w:rPr>
                <w:color w:val="000000"/>
              </w:rPr>
            </w:pPr>
            <w:r w:rsidRPr="00DF13FC">
              <w:rPr>
                <w:color w:val="000000"/>
              </w:rPr>
              <w:t>9</w:t>
            </w:r>
          </w:p>
        </w:tc>
        <w:tc>
          <w:tcPr>
            <w:tcW w:w="1116" w:type="dxa"/>
          </w:tcPr>
          <w:p w14:paraId="0BB969BD" w14:textId="77777777" w:rsidR="00E949CD" w:rsidRPr="00DF13FC" w:rsidRDefault="00E949CD" w:rsidP="007D786E">
            <w:pPr>
              <w:spacing w:line="480" w:lineRule="auto"/>
              <w:jc w:val="center"/>
              <w:rPr>
                <w:color w:val="000000"/>
              </w:rPr>
            </w:pPr>
            <w:r w:rsidRPr="00DF13FC">
              <w:rPr>
                <w:color w:val="000000"/>
              </w:rPr>
              <w:t>1</w:t>
            </w:r>
          </w:p>
        </w:tc>
        <w:tc>
          <w:tcPr>
            <w:tcW w:w="1116" w:type="dxa"/>
          </w:tcPr>
          <w:p w14:paraId="631A3A92" w14:textId="77777777" w:rsidR="00E949CD" w:rsidRPr="00DF13FC" w:rsidRDefault="00E949CD" w:rsidP="007D786E">
            <w:pPr>
              <w:spacing w:line="480" w:lineRule="auto"/>
              <w:jc w:val="center"/>
              <w:rPr>
                <w:color w:val="000000"/>
              </w:rPr>
            </w:pPr>
            <w:r w:rsidRPr="00DF13FC">
              <w:rPr>
                <w:color w:val="000000"/>
              </w:rPr>
              <w:t>6</w:t>
            </w:r>
          </w:p>
        </w:tc>
        <w:tc>
          <w:tcPr>
            <w:tcW w:w="1116" w:type="dxa"/>
          </w:tcPr>
          <w:p w14:paraId="0045D4C0" w14:textId="77777777" w:rsidR="00E949CD" w:rsidRPr="00DF13FC" w:rsidRDefault="00E949CD" w:rsidP="007D786E">
            <w:pPr>
              <w:spacing w:line="480" w:lineRule="auto"/>
              <w:jc w:val="center"/>
              <w:rPr>
                <w:color w:val="000000"/>
              </w:rPr>
            </w:pPr>
            <w:r w:rsidRPr="00DF13FC">
              <w:rPr>
                <w:color w:val="000000"/>
              </w:rPr>
              <w:t>7</w:t>
            </w:r>
          </w:p>
        </w:tc>
        <w:tc>
          <w:tcPr>
            <w:tcW w:w="1404" w:type="dxa"/>
          </w:tcPr>
          <w:p w14:paraId="11FF77D6"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118D6824" w14:textId="77777777" w:rsidTr="007D786E">
        <w:trPr>
          <w:trHeight w:val="287"/>
          <w:jc w:val="center"/>
        </w:trPr>
        <w:tc>
          <w:tcPr>
            <w:tcW w:w="1116" w:type="dxa"/>
          </w:tcPr>
          <w:p w14:paraId="2359F7A8" w14:textId="77777777" w:rsidR="00E949CD" w:rsidRPr="00DF13FC" w:rsidRDefault="00E949CD" w:rsidP="007D786E">
            <w:pPr>
              <w:spacing w:line="480" w:lineRule="auto"/>
              <w:jc w:val="center"/>
              <w:rPr>
                <w:color w:val="000000"/>
              </w:rPr>
            </w:pPr>
            <w:r w:rsidRPr="00DF13FC">
              <w:rPr>
                <w:color w:val="000000"/>
              </w:rPr>
              <w:t>10</w:t>
            </w:r>
          </w:p>
        </w:tc>
        <w:tc>
          <w:tcPr>
            <w:tcW w:w="1116" w:type="dxa"/>
          </w:tcPr>
          <w:p w14:paraId="4D7E9E56"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0D8D1F0A" w14:textId="77777777" w:rsidR="00E949CD" w:rsidRPr="00DF13FC" w:rsidRDefault="00E949CD" w:rsidP="007D786E">
            <w:pPr>
              <w:spacing w:line="480" w:lineRule="auto"/>
              <w:jc w:val="center"/>
              <w:rPr>
                <w:color w:val="000000"/>
              </w:rPr>
            </w:pPr>
            <w:r w:rsidRPr="00DF13FC">
              <w:rPr>
                <w:color w:val="000000"/>
              </w:rPr>
              <w:t>9</w:t>
            </w:r>
          </w:p>
        </w:tc>
        <w:tc>
          <w:tcPr>
            <w:tcW w:w="1116" w:type="dxa"/>
          </w:tcPr>
          <w:p w14:paraId="79EC7548" w14:textId="77777777" w:rsidR="00E949CD" w:rsidRPr="00DF13FC" w:rsidRDefault="00E949CD" w:rsidP="007D786E">
            <w:pPr>
              <w:spacing w:line="480" w:lineRule="auto"/>
              <w:jc w:val="center"/>
              <w:rPr>
                <w:color w:val="000000"/>
              </w:rPr>
            </w:pPr>
            <w:r w:rsidRPr="00DF13FC">
              <w:rPr>
                <w:color w:val="000000"/>
              </w:rPr>
              <w:t>9</w:t>
            </w:r>
          </w:p>
        </w:tc>
        <w:tc>
          <w:tcPr>
            <w:tcW w:w="1404" w:type="dxa"/>
          </w:tcPr>
          <w:p w14:paraId="7F5C4343" w14:textId="77777777" w:rsidR="00E949CD" w:rsidRPr="00DF13FC" w:rsidRDefault="00E949CD" w:rsidP="007D786E">
            <w:pPr>
              <w:spacing w:line="480" w:lineRule="auto"/>
              <w:jc w:val="center"/>
              <w:rPr>
                <w:color w:val="000000"/>
              </w:rPr>
            </w:pPr>
            <w:r w:rsidRPr="00DF13FC">
              <w:rPr>
                <w:color w:val="000000"/>
              </w:rPr>
              <w:t>0</w:t>
            </w:r>
          </w:p>
        </w:tc>
      </w:tr>
      <w:tr w:rsidR="00E949CD" w:rsidRPr="00DF13FC" w14:paraId="513A6FB9" w14:textId="77777777" w:rsidTr="007D786E">
        <w:trPr>
          <w:trHeight w:val="287"/>
          <w:jc w:val="center"/>
        </w:trPr>
        <w:tc>
          <w:tcPr>
            <w:tcW w:w="1116" w:type="dxa"/>
          </w:tcPr>
          <w:p w14:paraId="78E0D7DC" w14:textId="77777777" w:rsidR="00E949CD" w:rsidRPr="00DF13FC" w:rsidRDefault="00E949CD" w:rsidP="007D786E">
            <w:pPr>
              <w:spacing w:line="480" w:lineRule="auto"/>
              <w:jc w:val="center"/>
              <w:rPr>
                <w:color w:val="000000"/>
              </w:rPr>
            </w:pPr>
            <w:r w:rsidRPr="00DF13FC">
              <w:rPr>
                <w:color w:val="000000"/>
              </w:rPr>
              <w:t>11</w:t>
            </w:r>
          </w:p>
        </w:tc>
        <w:tc>
          <w:tcPr>
            <w:tcW w:w="1116" w:type="dxa"/>
          </w:tcPr>
          <w:p w14:paraId="64C60842"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1C37B734" w14:textId="77777777" w:rsidR="00E949CD" w:rsidRPr="00DF13FC" w:rsidRDefault="00E949CD" w:rsidP="007D786E">
            <w:pPr>
              <w:spacing w:line="480" w:lineRule="auto"/>
              <w:jc w:val="center"/>
              <w:rPr>
                <w:color w:val="000000"/>
              </w:rPr>
            </w:pPr>
            <w:r w:rsidRPr="00DF13FC">
              <w:rPr>
                <w:color w:val="000000"/>
              </w:rPr>
              <w:t>6</w:t>
            </w:r>
          </w:p>
        </w:tc>
        <w:tc>
          <w:tcPr>
            <w:tcW w:w="1116" w:type="dxa"/>
          </w:tcPr>
          <w:p w14:paraId="207BF699" w14:textId="77777777" w:rsidR="00E949CD" w:rsidRPr="00DF13FC" w:rsidRDefault="00E949CD" w:rsidP="007D786E">
            <w:pPr>
              <w:spacing w:line="480" w:lineRule="auto"/>
              <w:jc w:val="center"/>
              <w:rPr>
                <w:color w:val="000000"/>
              </w:rPr>
            </w:pPr>
            <w:r w:rsidRPr="00DF13FC">
              <w:rPr>
                <w:color w:val="000000"/>
              </w:rPr>
              <w:t>7</w:t>
            </w:r>
          </w:p>
        </w:tc>
        <w:tc>
          <w:tcPr>
            <w:tcW w:w="1404" w:type="dxa"/>
          </w:tcPr>
          <w:p w14:paraId="4EB0019B"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04AAB207" w14:textId="77777777" w:rsidTr="007D786E">
        <w:trPr>
          <w:trHeight w:val="287"/>
          <w:jc w:val="center"/>
        </w:trPr>
        <w:tc>
          <w:tcPr>
            <w:tcW w:w="1116" w:type="dxa"/>
          </w:tcPr>
          <w:p w14:paraId="49DCF2EF" w14:textId="77777777" w:rsidR="00E949CD" w:rsidRPr="00DF13FC" w:rsidRDefault="00E949CD" w:rsidP="007D786E">
            <w:pPr>
              <w:spacing w:line="480" w:lineRule="auto"/>
              <w:jc w:val="center"/>
              <w:rPr>
                <w:color w:val="000000"/>
              </w:rPr>
            </w:pPr>
            <w:r w:rsidRPr="00DF13FC">
              <w:rPr>
                <w:color w:val="000000"/>
              </w:rPr>
              <w:t>12</w:t>
            </w:r>
          </w:p>
        </w:tc>
        <w:tc>
          <w:tcPr>
            <w:tcW w:w="1116" w:type="dxa"/>
          </w:tcPr>
          <w:p w14:paraId="3C6095CA"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605F2D7D" w14:textId="77777777" w:rsidR="00E949CD" w:rsidRPr="00DF13FC" w:rsidRDefault="00E949CD" w:rsidP="007D786E">
            <w:pPr>
              <w:spacing w:line="480" w:lineRule="auto"/>
              <w:jc w:val="center"/>
              <w:rPr>
                <w:color w:val="000000"/>
              </w:rPr>
            </w:pPr>
            <w:r w:rsidRPr="00DF13FC">
              <w:rPr>
                <w:color w:val="000000"/>
              </w:rPr>
              <w:t>11</w:t>
            </w:r>
          </w:p>
        </w:tc>
        <w:tc>
          <w:tcPr>
            <w:tcW w:w="1116" w:type="dxa"/>
          </w:tcPr>
          <w:p w14:paraId="3E60FCB6" w14:textId="77777777" w:rsidR="00E949CD" w:rsidRPr="00DF13FC" w:rsidRDefault="00E949CD" w:rsidP="007D786E">
            <w:pPr>
              <w:spacing w:line="480" w:lineRule="auto"/>
              <w:jc w:val="center"/>
              <w:rPr>
                <w:color w:val="000000"/>
              </w:rPr>
            </w:pPr>
            <w:r w:rsidRPr="00DF13FC">
              <w:rPr>
                <w:color w:val="000000"/>
              </w:rPr>
              <w:t>10</w:t>
            </w:r>
          </w:p>
        </w:tc>
        <w:tc>
          <w:tcPr>
            <w:tcW w:w="1404" w:type="dxa"/>
          </w:tcPr>
          <w:p w14:paraId="29CBA5F7"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5296438C" w14:textId="77777777" w:rsidTr="007D786E">
        <w:trPr>
          <w:trHeight w:val="287"/>
          <w:jc w:val="center"/>
        </w:trPr>
        <w:tc>
          <w:tcPr>
            <w:tcW w:w="1116" w:type="dxa"/>
          </w:tcPr>
          <w:p w14:paraId="237C59FC" w14:textId="77777777" w:rsidR="00E949CD" w:rsidRPr="00DF13FC" w:rsidRDefault="00E949CD" w:rsidP="007D786E">
            <w:pPr>
              <w:spacing w:line="480" w:lineRule="auto"/>
              <w:jc w:val="center"/>
              <w:rPr>
                <w:color w:val="000000"/>
              </w:rPr>
            </w:pPr>
            <w:r w:rsidRPr="00DF13FC">
              <w:rPr>
                <w:color w:val="000000"/>
              </w:rPr>
              <w:t>13</w:t>
            </w:r>
          </w:p>
        </w:tc>
        <w:tc>
          <w:tcPr>
            <w:tcW w:w="1116" w:type="dxa"/>
          </w:tcPr>
          <w:p w14:paraId="7494EF29"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10A7F733" w14:textId="77777777" w:rsidR="00E949CD" w:rsidRPr="00DF13FC" w:rsidRDefault="00E949CD" w:rsidP="007D786E">
            <w:pPr>
              <w:spacing w:line="480" w:lineRule="auto"/>
              <w:jc w:val="center"/>
              <w:rPr>
                <w:color w:val="000000"/>
              </w:rPr>
            </w:pPr>
            <w:r w:rsidRPr="00DF13FC">
              <w:rPr>
                <w:color w:val="000000"/>
              </w:rPr>
              <w:t>4</w:t>
            </w:r>
          </w:p>
        </w:tc>
        <w:tc>
          <w:tcPr>
            <w:tcW w:w="1116" w:type="dxa"/>
          </w:tcPr>
          <w:p w14:paraId="16C32A62" w14:textId="77777777" w:rsidR="00E949CD" w:rsidRPr="00DF13FC" w:rsidRDefault="00E949CD" w:rsidP="007D786E">
            <w:pPr>
              <w:spacing w:line="480" w:lineRule="auto"/>
              <w:jc w:val="center"/>
              <w:rPr>
                <w:color w:val="000000"/>
              </w:rPr>
            </w:pPr>
            <w:r w:rsidRPr="00DF13FC">
              <w:rPr>
                <w:color w:val="000000"/>
              </w:rPr>
              <w:t>5</w:t>
            </w:r>
          </w:p>
        </w:tc>
        <w:tc>
          <w:tcPr>
            <w:tcW w:w="1404" w:type="dxa"/>
          </w:tcPr>
          <w:p w14:paraId="583DB6AF"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4253A0FA" w14:textId="77777777" w:rsidTr="007D786E">
        <w:trPr>
          <w:trHeight w:val="287"/>
          <w:jc w:val="center"/>
        </w:trPr>
        <w:tc>
          <w:tcPr>
            <w:tcW w:w="1116" w:type="dxa"/>
          </w:tcPr>
          <w:p w14:paraId="69AA21E1" w14:textId="77777777" w:rsidR="00E949CD" w:rsidRPr="00DF13FC" w:rsidRDefault="00E949CD" w:rsidP="007D786E">
            <w:pPr>
              <w:spacing w:line="480" w:lineRule="auto"/>
              <w:jc w:val="center"/>
              <w:rPr>
                <w:color w:val="000000"/>
              </w:rPr>
            </w:pPr>
            <w:r w:rsidRPr="00DF13FC">
              <w:rPr>
                <w:color w:val="000000"/>
              </w:rPr>
              <w:t>14</w:t>
            </w:r>
          </w:p>
        </w:tc>
        <w:tc>
          <w:tcPr>
            <w:tcW w:w="1116" w:type="dxa"/>
          </w:tcPr>
          <w:p w14:paraId="3EE2B4A4"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1A38D3BE" w14:textId="77777777" w:rsidR="00E949CD" w:rsidRPr="00DF13FC" w:rsidRDefault="00E949CD" w:rsidP="007D786E">
            <w:pPr>
              <w:spacing w:line="480" w:lineRule="auto"/>
              <w:jc w:val="center"/>
              <w:rPr>
                <w:color w:val="000000"/>
              </w:rPr>
            </w:pPr>
            <w:r w:rsidRPr="00DF13FC">
              <w:rPr>
                <w:color w:val="000000"/>
              </w:rPr>
              <w:t>3</w:t>
            </w:r>
          </w:p>
        </w:tc>
        <w:tc>
          <w:tcPr>
            <w:tcW w:w="1116" w:type="dxa"/>
          </w:tcPr>
          <w:p w14:paraId="111FE389" w14:textId="77777777" w:rsidR="00E949CD" w:rsidRPr="00DF13FC" w:rsidRDefault="00E949CD" w:rsidP="007D786E">
            <w:pPr>
              <w:spacing w:line="480" w:lineRule="auto"/>
              <w:jc w:val="center"/>
              <w:rPr>
                <w:color w:val="000000"/>
              </w:rPr>
            </w:pPr>
            <w:r w:rsidRPr="00DF13FC">
              <w:rPr>
                <w:color w:val="000000"/>
              </w:rPr>
              <w:t>3</w:t>
            </w:r>
          </w:p>
        </w:tc>
        <w:tc>
          <w:tcPr>
            <w:tcW w:w="1404" w:type="dxa"/>
          </w:tcPr>
          <w:p w14:paraId="0F68CB80" w14:textId="77777777" w:rsidR="00E949CD" w:rsidRPr="00DF13FC" w:rsidRDefault="00E949CD" w:rsidP="007D786E">
            <w:pPr>
              <w:spacing w:line="480" w:lineRule="auto"/>
              <w:jc w:val="center"/>
              <w:rPr>
                <w:color w:val="000000"/>
              </w:rPr>
            </w:pPr>
            <w:r w:rsidRPr="00DF13FC">
              <w:rPr>
                <w:color w:val="000000"/>
              </w:rPr>
              <w:t>0</w:t>
            </w:r>
          </w:p>
        </w:tc>
      </w:tr>
      <w:tr w:rsidR="00E949CD" w:rsidRPr="00DF13FC" w14:paraId="72AAE0CF" w14:textId="77777777" w:rsidTr="007D786E">
        <w:trPr>
          <w:trHeight w:val="287"/>
          <w:jc w:val="center"/>
        </w:trPr>
        <w:tc>
          <w:tcPr>
            <w:tcW w:w="1116" w:type="dxa"/>
          </w:tcPr>
          <w:p w14:paraId="1D53687F" w14:textId="77777777" w:rsidR="00E949CD" w:rsidRPr="00DF13FC" w:rsidRDefault="00E949CD" w:rsidP="007D786E">
            <w:pPr>
              <w:spacing w:line="480" w:lineRule="auto"/>
              <w:jc w:val="center"/>
              <w:rPr>
                <w:color w:val="000000"/>
              </w:rPr>
            </w:pPr>
            <w:r w:rsidRPr="00DF13FC">
              <w:rPr>
                <w:color w:val="000000"/>
              </w:rPr>
              <w:t>15</w:t>
            </w:r>
          </w:p>
        </w:tc>
        <w:tc>
          <w:tcPr>
            <w:tcW w:w="1116" w:type="dxa"/>
          </w:tcPr>
          <w:p w14:paraId="23DC832A"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5DA0B07B" w14:textId="77777777" w:rsidR="00E949CD" w:rsidRPr="00DF13FC" w:rsidRDefault="00E949CD" w:rsidP="007D786E">
            <w:pPr>
              <w:spacing w:line="480" w:lineRule="auto"/>
              <w:jc w:val="center"/>
              <w:rPr>
                <w:color w:val="000000"/>
              </w:rPr>
            </w:pPr>
            <w:r w:rsidRPr="00DF13FC">
              <w:rPr>
                <w:color w:val="000000"/>
              </w:rPr>
              <w:t>10</w:t>
            </w:r>
          </w:p>
        </w:tc>
        <w:tc>
          <w:tcPr>
            <w:tcW w:w="1116" w:type="dxa"/>
          </w:tcPr>
          <w:p w14:paraId="789F50CC" w14:textId="77777777" w:rsidR="00E949CD" w:rsidRPr="00DF13FC" w:rsidRDefault="00E949CD" w:rsidP="007D786E">
            <w:pPr>
              <w:spacing w:line="480" w:lineRule="auto"/>
              <w:jc w:val="center"/>
              <w:rPr>
                <w:color w:val="000000"/>
              </w:rPr>
            </w:pPr>
            <w:r w:rsidRPr="00DF13FC">
              <w:rPr>
                <w:color w:val="000000"/>
              </w:rPr>
              <w:t>10</w:t>
            </w:r>
          </w:p>
        </w:tc>
        <w:tc>
          <w:tcPr>
            <w:tcW w:w="1404" w:type="dxa"/>
          </w:tcPr>
          <w:p w14:paraId="12EB9474" w14:textId="77777777" w:rsidR="00E949CD" w:rsidRPr="00DF13FC" w:rsidRDefault="00E949CD" w:rsidP="007D786E">
            <w:pPr>
              <w:spacing w:line="480" w:lineRule="auto"/>
              <w:jc w:val="center"/>
              <w:rPr>
                <w:color w:val="000000"/>
              </w:rPr>
            </w:pPr>
            <w:r w:rsidRPr="00DF13FC">
              <w:rPr>
                <w:color w:val="000000"/>
              </w:rPr>
              <w:t>0</w:t>
            </w:r>
          </w:p>
        </w:tc>
      </w:tr>
      <w:tr w:rsidR="00E949CD" w:rsidRPr="00DF13FC" w14:paraId="5B72663D" w14:textId="77777777" w:rsidTr="007D786E">
        <w:trPr>
          <w:trHeight w:val="287"/>
          <w:jc w:val="center"/>
        </w:trPr>
        <w:tc>
          <w:tcPr>
            <w:tcW w:w="1116" w:type="dxa"/>
          </w:tcPr>
          <w:p w14:paraId="207F47A8" w14:textId="77777777" w:rsidR="00E949CD" w:rsidRPr="00DF13FC" w:rsidRDefault="00E949CD" w:rsidP="007D786E">
            <w:pPr>
              <w:spacing w:line="480" w:lineRule="auto"/>
              <w:jc w:val="center"/>
              <w:rPr>
                <w:color w:val="000000"/>
              </w:rPr>
            </w:pPr>
            <w:r w:rsidRPr="00DF13FC">
              <w:rPr>
                <w:color w:val="000000"/>
              </w:rPr>
              <w:t>16</w:t>
            </w:r>
          </w:p>
        </w:tc>
        <w:tc>
          <w:tcPr>
            <w:tcW w:w="1116" w:type="dxa"/>
          </w:tcPr>
          <w:p w14:paraId="4DECC595"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0F64BEE5" w14:textId="77777777" w:rsidR="00E949CD" w:rsidRPr="00DF13FC" w:rsidRDefault="00E949CD" w:rsidP="007D786E">
            <w:pPr>
              <w:spacing w:line="480" w:lineRule="auto"/>
              <w:jc w:val="center"/>
              <w:rPr>
                <w:color w:val="000000"/>
              </w:rPr>
            </w:pPr>
            <w:r w:rsidRPr="00DF13FC">
              <w:rPr>
                <w:color w:val="000000"/>
              </w:rPr>
              <w:t>7</w:t>
            </w:r>
          </w:p>
        </w:tc>
        <w:tc>
          <w:tcPr>
            <w:tcW w:w="1116" w:type="dxa"/>
          </w:tcPr>
          <w:p w14:paraId="26FC21E6" w14:textId="77777777" w:rsidR="00E949CD" w:rsidRPr="00DF13FC" w:rsidRDefault="00E949CD" w:rsidP="007D786E">
            <w:pPr>
              <w:spacing w:line="480" w:lineRule="auto"/>
              <w:jc w:val="center"/>
              <w:rPr>
                <w:color w:val="000000"/>
              </w:rPr>
            </w:pPr>
            <w:r w:rsidRPr="00DF13FC">
              <w:rPr>
                <w:color w:val="000000"/>
              </w:rPr>
              <w:t>8</w:t>
            </w:r>
          </w:p>
        </w:tc>
        <w:tc>
          <w:tcPr>
            <w:tcW w:w="1404" w:type="dxa"/>
          </w:tcPr>
          <w:p w14:paraId="31AD2BB4" w14:textId="77777777" w:rsidR="00E949CD" w:rsidRPr="00DF13FC" w:rsidRDefault="00E949CD" w:rsidP="007D786E">
            <w:pPr>
              <w:spacing w:line="480" w:lineRule="auto"/>
              <w:jc w:val="center"/>
              <w:rPr>
                <w:color w:val="000000"/>
              </w:rPr>
            </w:pPr>
            <w:r w:rsidRPr="00DF13FC">
              <w:rPr>
                <w:color w:val="000000"/>
              </w:rPr>
              <w:t>1</w:t>
            </w:r>
          </w:p>
        </w:tc>
      </w:tr>
      <w:tr w:rsidR="00E949CD" w:rsidRPr="00DF13FC" w14:paraId="067F074C" w14:textId="77777777" w:rsidTr="007D786E">
        <w:trPr>
          <w:trHeight w:val="287"/>
          <w:jc w:val="center"/>
        </w:trPr>
        <w:tc>
          <w:tcPr>
            <w:tcW w:w="1116" w:type="dxa"/>
          </w:tcPr>
          <w:p w14:paraId="4EC927CC" w14:textId="77777777" w:rsidR="00E949CD" w:rsidRPr="00DF13FC" w:rsidRDefault="00E949CD" w:rsidP="007D786E">
            <w:pPr>
              <w:spacing w:line="480" w:lineRule="auto"/>
              <w:jc w:val="center"/>
              <w:rPr>
                <w:color w:val="000000"/>
              </w:rPr>
            </w:pPr>
            <w:r w:rsidRPr="00DF13FC">
              <w:rPr>
                <w:color w:val="000000"/>
              </w:rPr>
              <w:t>17</w:t>
            </w:r>
          </w:p>
        </w:tc>
        <w:tc>
          <w:tcPr>
            <w:tcW w:w="1116" w:type="dxa"/>
          </w:tcPr>
          <w:p w14:paraId="16089DB2" w14:textId="77777777" w:rsidR="00E949CD" w:rsidRPr="00DF13FC" w:rsidRDefault="00E949CD" w:rsidP="007D786E">
            <w:pPr>
              <w:spacing w:line="480" w:lineRule="auto"/>
              <w:jc w:val="center"/>
              <w:rPr>
                <w:color w:val="000000"/>
              </w:rPr>
            </w:pPr>
            <w:r w:rsidRPr="00DF13FC">
              <w:rPr>
                <w:color w:val="000000"/>
              </w:rPr>
              <w:t>0</w:t>
            </w:r>
          </w:p>
        </w:tc>
        <w:tc>
          <w:tcPr>
            <w:tcW w:w="1116" w:type="dxa"/>
          </w:tcPr>
          <w:p w14:paraId="63966E4F" w14:textId="77777777" w:rsidR="00E949CD" w:rsidRPr="00DF13FC" w:rsidRDefault="00E949CD" w:rsidP="007D786E">
            <w:pPr>
              <w:spacing w:line="480" w:lineRule="auto"/>
              <w:jc w:val="center"/>
              <w:rPr>
                <w:color w:val="000000"/>
              </w:rPr>
            </w:pPr>
            <w:r w:rsidRPr="00DF13FC">
              <w:rPr>
                <w:color w:val="000000"/>
              </w:rPr>
              <w:t>7</w:t>
            </w:r>
          </w:p>
        </w:tc>
        <w:tc>
          <w:tcPr>
            <w:tcW w:w="1116" w:type="dxa"/>
          </w:tcPr>
          <w:p w14:paraId="1D12B2D4" w14:textId="77777777" w:rsidR="00E949CD" w:rsidRPr="00DF13FC" w:rsidRDefault="00E949CD" w:rsidP="007D786E">
            <w:pPr>
              <w:spacing w:line="480" w:lineRule="auto"/>
              <w:jc w:val="center"/>
              <w:rPr>
                <w:color w:val="000000"/>
              </w:rPr>
            </w:pPr>
            <w:r w:rsidRPr="00DF13FC">
              <w:rPr>
                <w:color w:val="000000"/>
              </w:rPr>
              <w:t>7</w:t>
            </w:r>
          </w:p>
        </w:tc>
        <w:tc>
          <w:tcPr>
            <w:tcW w:w="1404" w:type="dxa"/>
          </w:tcPr>
          <w:p w14:paraId="71633898" w14:textId="77777777" w:rsidR="00E949CD" w:rsidRPr="00DF13FC" w:rsidRDefault="00E949CD" w:rsidP="007D786E">
            <w:pPr>
              <w:spacing w:line="480" w:lineRule="auto"/>
              <w:jc w:val="center"/>
              <w:rPr>
                <w:color w:val="000000"/>
              </w:rPr>
            </w:pPr>
            <w:r w:rsidRPr="00DF13FC">
              <w:rPr>
                <w:color w:val="000000"/>
              </w:rPr>
              <w:t>0</w:t>
            </w:r>
          </w:p>
        </w:tc>
      </w:tr>
      <w:tr w:rsidR="00E949CD" w:rsidRPr="00DF13FC" w14:paraId="732D6AF6" w14:textId="77777777" w:rsidTr="007D786E">
        <w:trPr>
          <w:trHeight w:val="287"/>
          <w:jc w:val="center"/>
        </w:trPr>
        <w:tc>
          <w:tcPr>
            <w:tcW w:w="1116" w:type="dxa"/>
            <w:tcBorders>
              <w:bottom w:val="single" w:sz="4" w:space="0" w:color="auto"/>
            </w:tcBorders>
          </w:tcPr>
          <w:p w14:paraId="5247ADA0" w14:textId="77777777" w:rsidR="00E949CD" w:rsidRPr="00DF13FC" w:rsidRDefault="00E949CD" w:rsidP="007D786E">
            <w:pPr>
              <w:spacing w:line="480" w:lineRule="auto"/>
              <w:jc w:val="center"/>
              <w:rPr>
                <w:color w:val="000000"/>
              </w:rPr>
            </w:pPr>
            <w:r w:rsidRPr="00DF13FC">
              <w:rPr>
                <w:color w:val="000000"/>
              </w:rPr>
              <w:t>18</w:t>
            </w:r>
          </w:p>
        </w:tc>
        <w:tc>
          <w:tcPr>
            <w:tcW w:w="1116" w:type="dxa"/>
            <w:tcBorders>
              <w:bottom w:val="single" w:sz="4" w:space="0" w:color="auto"/>
            </w:tcBorders>
          </w:tcPr>
          <w:p w14:paraId="22DCA3C0" w14:textId="77777777" w:rsidR="00E949CD" w:rsidRPr="00DF13FC" w:rsidRDefault="00E949CD" w:rsidP="007D786E">
            <w:pPr>
              <w:spacing w:line="480" w:lineRule="auto"/>
              <w:jc w:val="center"/>
              <w:rPr>
                <w:color w:val="000000"/>
              </w:rPr>
            </w:pPr>
            <w:r w:rsidRPr="00DF13FC">
              <w:rPr>
                <w:color w:val="000000"/>
              </w:rPr>
              <w:t>0</w:t>
            </w:r>
          </w:p>
        </w:tc>
        <w:tc>
          <w:tcPr>
            <w:tcW w:w="1116" w:type="dxa"/>
            <w:tcBorders>
              <w:bottom w:val="single" w:sz="4" w:space="0" w:color="auto"/>
            </w:tcBorders>
          </w:tcPr>
          <w:p w14:paraId="0582C150" w14:textId="77777777" w:rsidR="00E949CD" w:rsidRPr="00DF13FC" w:rsidRDefault="00E949CD" w:rsidP="007D786E">
            <w:pPr>
              <w:spacing w:line="480" w:lineRule="auto"/>
              <w:jc w:val="center"/>
              <w:rPr>
                <w:color w:val="000000"/>
              </w:rPr>
            </w:pPr>
            <w:r w:rsidRPr="00DF13FC">
              <w:rPr>
                <w:color w:val="000000"/>
              </w:rPr>
              <w:t>8</w:t>
            </w:r>
          </w:p>
        </w:tc>
        <w:tc>
          <w:tcPr>
            <w:tcW w:w="1116" w:type="dxa"/>
            <w:tcBorders>
              <w:bottom w:val="single" w:sz="4" w:space="0" w:color="auto"/>
            </w:tcBorders>
          </w:tcPr>
          <w:p w14:paraId="043ED543" w14:textId="77777777" w:rsidR="00E949CD" w:rsidRPr="00DF13FC" w:rsidRDefault="00E949CD" w:rsidP="007D786E">
            <w:pPr>
              <w:spacing w:line="480" w:lineRule="auto"/>
              <w:jc w:val="center"/>
              <w:rPr>
                <w:color w:val="000000"/>
              </w:rPr>
            </w:pPr>
            <w:r w:rsidRPr="00DF13FC">
              <w:rPr>
                <w:color w:val="000000"/>
              </w:rPr>
              <w:t>10</w:t>
            </w:r>
          </w:p>
        </w:tc>
        <w:tc>
          <w:tcPr>
            <w:tcW w:w="1404" w:type="dxa"/>
            <w:tcBorders>
              <w:bottom w:val="single" w:sz="4" w:space="0" w:color="auto"/>
            </w:tcBorders>
          </w:tcPr>
          <w:p w14:paraId="79880B7B" w14:textId="77777777" w:rsidR="00E949CD" w:rsidRPr="00DF13FC" w:rsidRDefault="00E949CD" w:rsidP="007D786E">
            <w:pPr>
              <w:spacing w:line="480" w:lineRule="auto"/>
              <w:jc w:val="center"/>
              <w:rPr>
                <w:color w:val="000000"/>
              </w:rPr>
            </w:pPr>
            <w:r w:rsidRPr="00DF13FC">
              <w:rPr>
                <w:color w:val="000000"/>
              </w:rPr>
              <w:t>2</w:t>
            </w:r>
          </w:p>
        </w:tc>
      </w:tr>
    </w:tbl>
    <w:p w14:paraId="306D542F" w14:textId="77777777" w:rsidR="00E949CD" w:rsidRDefault="00E949CD" w:rsidP="00E949CD">
      <w:pPr>
        <w:pStyle w:val="ListParagraph"/>
        <w:spacing w:line="480" w:lineRule="auto"/>
        <w:rPr>
          <w:rFonts w:ascii="Times New Roman" w:hAnsi="Times New Roman"/>
          <w:sz w:val="24"/>
          <w:szCs w:val="24"/>
        </w:rPr>
      </w:pPr>
    </w:p>
    <w:p w14:paraId="6D434971" w14:textId="62022782" w:rsidR="00E949CD" w:rsidRDefault="00E949CD" w:rsidP="00E949CD">
      <w:pPr>
        <w:pStyle w:val="ListParagraph"/>
        <w:numPr>
          <w:ilvl w:val="0"/>
          <w:numId w:val="2"/>
        </w:numPr>
        <w:spacing w:line="480" w:lineRule="auto"/>
        <w:rPr>
          <w:rFonts w:ascii="Times New Roman" w:hAnsi="Times New Roman"/>
          <w:sz w:val="24"/>
          <w:szCs w:val="24"/>
        </w:rPr>
      </w:pPr>
      <w:r>
        <w:rPr>
          <w:rFonts w:ascii="Times New Roman" w:hAnsi="Times New Roman"/>
          <w:sz w:val="24"/>
          <w:szCs w:val="24"/>
        </w:rPr>
        <w:t xml:space="preserve">As a randomization check, use randomization inference to test the null hypothesis that the pre-test scores are </w:t>
      </w:r>
      <w:r w:rsidRPr="00817524">
        <w:rPr>
          <w:rFonts w:ascii="Times New Roman" w:hAnsi="Times New Roman"/>
          <w:sz w:val="24"/>
          <w:szCs w:val="24"/>
        </w:rPr>
        <w:t>unaffected by treatment assignment</w:t>
      </w:r>
      <w:r w:rsidR="00817524">
        <w:rPr>
          <w:rFonts w:ascii="Times New Roman" w:hAnsi="Times New Roman"/>
          <w:sz w:val="24"/>
          <w:szCs w:val="24"/>
        </w:rPr>
        <w:t xml:space="preserve">. </w:t>
      </w:r>
      <w:r w:rsidR="00386B0A" w:rsidRPr="00071BE1">
        <w:rPr>
          <w:rStyle w:val="SubtleReference"/>
        </w:rPr>
        <w:t>We calculated the F-statistic of a regression of treatment assignment on PRETEST for10</w:t>
      </w:r>
      <w:proofErr w:type="gramStart"/>
      <w:r w:rsidR="00386B0A" w:rsidRPr="00071BE1">
        <w:rPr>
          <w:rStyle w:val="SubtleReference"/>
        </w:rPr>
        <w:t>,000</w:t>
      </w:r>
      <w:proofErr w:type="gramEnd"/>
      <w:r w:rsidR="00386B0A" w:rsidRPr="00071BE1">
        <w:rPr>
          <w:rStyle w:val="SubtleReference"/>
        </w:rPr>
        <w:t xml:space="preserve"> simulated randomizations, and found </w:t>
      </w:r>
      <w:r w:rsidR="00386B0A" w:rsidRPr="00071BE1">
        <w:rPr>
          <w:rStyle w:val="SubtleReference"/>
        </w:rPr>
        <w:lastRenderedPageBreak/>
        <w:t>that the observed F-</w:t>
      </w:r>
      <w:r w:rsidR="00425221" w:rsidRPr="00071BE1">
        <w:rPr>
          <w:rStyle w:val="SubtleReference"/>
        </w:rPr>
        <w:t>statistic was larger than 30.88%</w:t>
      </w:r>
      <w:r w:rsidR="00386B0A" w:rsidRPr="00071BE1">
        <w:rPr>
          <w:rStyle w:val="SubtleReference"/>
        </w:rPr>
        <w:t xml:space="preserve"> of the simulated statistics</w:t>
      </w:r>
      <w:r w:rsidR="00425221" w:rsidRPr="00071BE1">
        <w:rPr>
          <w:rStyle w:val="SubtleReference"/>
        </w:rPr>
        <w:t>, suggesting a p-value of 0.3088</w:t>
      </w:r>
      <w:r w:rsidR="00386B0A" w:rsidRPr="00071BE1">
        <w:rPr>
          <w:rStyle w:val="SubtleReference"/>
        </w:rPr>
        <w:t>.</w:t>
      </w:r>
      <w:r w:rsidR="00071BE1">
        <w:rPr>
          <w:rStyle w:val="SubtleReference"/>
        </w:rPr>
        <w:t xml:space="preserve">  As expected, the pretest is weakly related to the random assignments.</w:t>
      </w:r>
    </w:p>
    <w:p w14:paraId="496560FF" w14:textId="0E97F16C" w:rsidR="00E949CD" w:rsidRPr="00386B0A" w:rsidRDefault="00E949CD" w:rsidP="00E949CD">
      <w:pPr>
        <w:pStyle w:val="ListParagraph"/>
        <w:numPr>
          <w:ilvl w:val="0"/>
          <w:numId w:val="2"/>
        </w:numPr>
        <w:spacing w:line="480" w:lineRule="auto"/>
        <w:rPr>
          <w:rStyle w:val="SubtleReference"/>
          <w:rFonts w:ascii="Times New Roman" w:hAnsi="Times New Roman"/>
          <w:smallCaps w:val="0"/>
          <w:color w:val="auto"/>
          <w:sz w:val="24"/>
          <w:szCs w:val="24"/>
          <w:u w:val="none"/>
        </w:rPr>
      </w:pPr>
      <w:r>
        <w:rPr>
          <w:rFonts w:ascii="Times New Roman" w:hAnsi="Times New Roman"/>
          <w:sz w:val="24"/>
          <w:szCs w:val="24"/>
        </w:rPr>
        <w:t>Use difference-in-means estimation to estimate the effect of the treatment on the post-test score.  Form a 95% confidence interval.</w:t>
      </w:r>
      <w:r w:rsidR="00122FCC">
        <w:rPr>
          <w:rFonts w:ascii="Times New Roman" w:hAnsi="Times New Roman"/>
          <w:sz w:val="24"/>
          <w:szCs w:val="24"/>
        </w:rPr>
        <w:t xml:space="preserve">  </w:t>
      </w:r>
      <w:r w:rsidR="00C44E95" w:rsidRPr="00C44E95">
        <w:rPr>
          <w:rStyle w:val="SubtleReference"/>
        </w:rPr>
        <w:t>The difference-in-means</w:t>
      </w:r>
      <w:r w:rsidR="00386B0A">
        <w:rPr>
          <w:rStyle w:val="SubtleReference"/>
        </w:rPr>
        <w:t xml:space="preserve"> estimate</w:t>
      </w:r>
      <w:r w:rsidR="00C44E95" w:rsidRPr="00C44E95">
        <w:rPr>
          <w:rStyle w:val="SubtleReference"/>
        </w:rPr>
        <w:t xml:space="preserve"> is -0.33, suggesting that the treatment led to a slight deterioration in scores. </w:t>
      </w:r>
      <w:r w:rsidR="00386B0A">
        <w:rPr>
          <w:rStyle w:val="SubtleReference"/>
        </w:rPr>
        <w:t xml:space="preserve"> Assuming constant effects equal to the estimated ATE, the 95% interval is found to be (-2.26, 1.59), which, unfortunately is wide enough to encompass fairly strong positive or negative effects.</w:t>
      </w:r>
    </w:p>
    <w:p w14:paraId="5146F4AC" w14:textId="08A5FE8C" w:rsidR="00E949CD" w:rsidRPr="0073622E" w:rsidRDefault="00E949CD" w:rsidP="00E949CD">
      <w:pPr>
        <w:pStyle w:val="ListParagraph"/>
        <w:numPr>
          <w:ilvl w:val="0"/>
          <w:numId w:val="2"/>
        </w:numPr>
        <w:spacing w:line="480" w:lineRule="auto"/>
        <w:rPr>
          <w:rFonts w:ascii="Times New Roman" w:hAnsi="Times New Roman"/>
          <w:sz w:val="24"/>
          <w:szCs w:val="24"/>
        </w:rPr>
      </w:pPr>
      <w:r>
        <w:rPr>
          <w:rFonts w:ascii="Times New Roman" w:hAnsi="Times New Roman"/>
          <w:sz w:val="24"/>
          <w:szCs w:val="24"/>
        </w:rPr>
        <w:t>Use difference-in-differences estimation to estimate the effect of the treatment on the post-test score.  Form a 95% confidence interval, and compare it to the interval in part (b).</w:t>
      </w:r>
      <w:r w:rsidR="00122FCC">
        <w:rPr>
          <w:rFonts w:ascii="Times New Roman" w:hAnsi="Times New Roman"/>
          <w:sz w:val="24"/>
          <w:szCs w:val="24"/>
        </w:rPr>
        <w:t xml:space="preserve">  </w:t>
      </w:r>
      <w:r w:rsidR="00386B0A">
        <w:rPr>
          <w:rStyle w:val="SubtleReference"/>
        </w:rPr>
        <w:t>The difference-in-differences estimate is now 1.0</w:t>
      </w:r>
      <w:r w:rsidR="00386B0A" w:rsidRPr="00C44E95">
        <w:rPr>
          <w:rStyle w:val="SubtleReference"/>
        </w:rPr>
        <w:t xml:space="preserve">, suggesting that the treatment </w:t>
      </w:r>
      <w:r w:rsidR="00386B0A">
        <w:rPr>
          <w:rStyle w:val="SubtleReference"/>
        </w:rPr>
        <w:t>led to an improvement</w:t>
      </w:r>
      <w:r w:rsidR="00386B0A" w:rsidRPr="00C44E95">
        <w:rPr>
          <w:rStyle w:val="SubtleReference"/>
        </w:rPr>
        <w:t xml:space="preserve"> in scores. </w:t>
      </w:r>
      <w:r w:rsidR="00386B0A">
        <w:rPr>
          <w:rStyle w:val="SubtleReference"/>
        </w:rPr>
        <w:t xml:space="preserve"> Assuming constant effects equal to the estimated ATE, the 95% interval is found to be (0.11, 1.89), which gives us confidence that the treatment has a positive effect.</w:t>
      </w:r>
    </w:p>
    <w:p w14:paraId="2A2542C0" w14:textId="77777777" w:rsidR="00E949CD" w:rsidRDefault="00E949CD" w:rsidP="00E949CD">
      <w:pPr>
        <w:pStyle w:val="ListParagraph"/>
        <w:spacing w:line="480" w:lineRule="auto"/>
        <w:rPr>
          <w:rFonts w:ascii="Times New Roman" w:hAnsi="Times New Roman"/>
          <w:sz w:val="24"/>
          <w:szCs w:val="24"/>
        </w:rPr>
      </w:pPr>
    </w:p>
    <w:p w14:paraId="727E988A" w14:textId="7AF5EB4C" w:rsidR="00E949CD" w:rsidRPr="00DF001E"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The table below illustrates the problems that may arise when researchers exercise discretion over what results to report to readers.  Suppose the true ATE associated with a given treatment were 1.0.  The table reports the estimated ATE from nine </w:t>
      </w:r>
      <w:r w:rsidR="00122FCC" w:rsidRPr="006012B7">
        <w:rPr>
          <w:rFonts w:ascii="Times New Roman" w:hAnsi="Times New Roman"/>
          <w:sz w:val="24"/>
          <w:szCs w:val="24"/>
          <w:highlight w:val="red"/>
        </w:rPr>
        <w:t>experiments</w:t>
      </w:r>
      <w:r w:rsidR="006012B7" w:rsidRPr="006012B7">
        <w:rPr>
          <w:rFonts w:ascii="Times New Roman" w:hAnsi="Times New Roman"/>
          <w:sz w:val="24"/>
          <w:szCs w:val="24"/>
          <w:highlight w:val="red"/>
        </w:rPr>
        <w:t>, each of which contains approximately 200 subjects.</w:t>
      </w:r>
      <w:r>
        <w:rPr>
          <w:rFonts w:ascii="Times New Roman" w:hAnsi="Times New Roman"/>
          <w:sz w:val="24"/>
          <w:szCs w:val="24"/>
        </w:rPr>
        <w:t xml:space="preserve">  Each study produces two estimates, one based on a difference-in-means and another using regression to control for covariates.  In principle, both estimators generate unbiased estimates, and covariate adjustment has a slight edge in terms of precision.  Suppose the researchers conducting each study use the following decision rule: “Estimate the ATE using both estimators and report whichever estimate is larger.”  Under this reporting policy, are the reported estimates unbiased? </w:t>
      </w:r>
      <w:r>
        <w:t>Why or why not?</w:t>
      </w:r>
      <w:r w:rsidR="006012B7">
        <w:t xml:space="preserve">  </w:t>
      </w:r>
      <w:r w:rsidR="006012B7">
        <w:rPr>
          <w:rStyle w:val="SubtleReference"/>
        </w:rPr>
        <w:t xml:space="preserve">This procedure leads to biased estimates.  Although each estimator is unbiased, the greater of two unbiased estimates is not unbiased.  One can think </w:t>
      </w:r>
      <w:r w:rsidR="006012B7">
        <w:rPr>
          <w:rStyle w:val="SubtleReference"/>
        </w:rPr>
        <w:lastRenderedPageBreak/>
        <w:t>of this procedure as “Report the no-covariates estimate unless the with-covariates estimate is larger, in which case report the with-covariates estimate.”  On its own, the no-covariate</w:t>
      </w:r>
      <w:r w:rsidR="00C31092">
        <w:rPr>
          <w:rStyle w:val="SubtleReference"/>
        </w:rPr>
        <w:t>s estimate is unbiased, but it tends to be corrected when it generates a lower-than-average estimate.</w:t>
      </w:r>
      <w:r w:rsidR="006012B7">
        <w:rPr>
          <w:rStyle w:val="SubtleReference"/>
        </w:rPr>
        <w:t xml:space="preserve"> In this example, the average estimate generated by this reporting procedure is 12/9 = 1.33, which is greater than the true ATE of 1.0.</w:t>
      </w:r>
    </w:p>
    <w:p w14:paraId="7DAEC956" w14:textId="18698EDD" w:rsidR="00E949CD" w:rsidRDefault="00E949CD" w:rsidP="00E949CD">
      <w:pPr>
        <w:spacing w:line="480" w:lineRule="auto"/>
        <w:ind w:left="360"/>
        <w:rPr>
          <w:rFonts w:ascii="Times New Roman" w:hAnsi="Times New Roman"/>
        </w:rPr>
      </w:pPr>
    </w:p>
    <w:tbl>
      <w:tblPr>
        <w:tblW w:w="4500" w:type="dxa"/>
        <w:jc w:val="center"/>
        <w:tblInd w:w="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1400"/>
        <w:gridCol w:w="1400"/>
        <w:gridCol w:w="1700"/>
      </w:tblGrid>
      <w:tr w:rsidR="00E949CD" w:rsidRPr="00DF13FC" w14:paraId="09ABCB27" w14:textId="77777777" w:rsidTr="007D786E">
        <w:trPr>
          <w:trHeight w:val="300"/>
          <w:jc w:val="center"/>
        </w:trPr>
        <w:tc>
          <w:tcPr>
            <w:tcW w:w="1400" w:type="dxa"/>
            <w:tcBorders>
              <w:top w:val="single" w:sz="4" w:space="0" w:color="auto"/>
            </w:tcBorders>
          </w:tcPr>
          <w:p w14:paraId="356ED4F7" w14:textId="77777777" w:rsidR="00E949CD" w:rsidRPr="00272FC3" w:rsidRDefault="00E949CD" w:rsidP="007D786E">
            <w:pPr>
              <w:spacing w:line="480" w:lineRule="auto"/>
              <w:jc w:val="center"/>
              <w:rPr>
                <w:color w:val="000000"/>
              </w:rPr>
            </w:pPr>
            <w:r>
              <w:rPr>
                <w:color w:val="000000"/>
              </w:rPr>
              <w:t>Study</w:t>
            </w:r>
          </w:p>
        </w:tc>
        <w:tc>
          <w:tcPr>
            <w:tcW w:w="1400" w:type="dxa"/>
            <w:tcBorders>
              <w:top w:val="single" w:sz="4" w:space="0" w:color="auto"/>
            </w:tcBorders>
            <w:noWrap/>
            <w:vAlign w:val="bottom"/>
          </w:tcPr>
          <w:p w14:paraId="77ECD0C8" w14:textId="77777777" w:rsidR="00E949CD" w:rsidRPr="00272FC3" w:rsidRDefault="00E949CD" w:rsidP="007D786E">
            <w:pPr>
              <w:spacing w:line="480" w:lineRule="auto"/>
              <w:jc w:val="center"/>
              <w:rPr>
                <w:color w:val="000000"/>
              </w:rPr>
            </w:pPr>
            <w:r w:rsidRPr="00272FC3">
              <w:rPr>
                <w:color w:val="000000"/>
              </w:rPr>
              <w:t xml:space="preserve">No </w:t>
            </w:r>
            <w:r>
              <w:rPr>
                <w:color w:val="000000"/>
              </w:rPr>
              <w:t>c</w:t>
            </w:r>
            <w:r w:rsidRPr="00272FC3">
              <w:rPr>
                <w:color w:val="000000"/>
              </w:rPr>
              <w:t>ovariates</w:t>
            </w:r>
          </w:p>
        </w:tc>
        <w:tc>
          <w:tcPr>
            <w:tcW w:w="1700" w:type="dxa"/>
            <w:tcBorders>
              <w:top w:val="single" w:sz="4" w:space="0" w:color="auto"/>
            </w:tcBorders>
            <w:noWrap/>
            <w:vAlign w:val="bottom"/>
          </w:tcPr>
          <w:p w14:paraId="53128CAE" w14:textId="77777777" w:rsidR="00E949CD" w:rsidRPr="00272FC3" w:rsidRDefault="00E949CD" w:rsidP="007D786E">
            <w:pPr>
              <w:spacing w:line="480" w:lineRule="auto"/>
              <w:jc w:val="center"/>
              <w:rPr>
                <w:color w:val="000000"/>
              </w:rPr>
            </w:pPr>
            <w:r>
              <w:rPr>
                <w:color w:val="000000"/>
              </w:rPr>
              <w:t>With c</w:t>
            </w:r>
            <w:r w:rsidRPr="00272FC3">
              <w:rPr>
                <w:color w:val="000000"/>
              </w:rPr>
              <w:t>ovariates</w:t>
            </w:r>
          </w:p>
        </w:tc>
      </w:tr>
      <w:tr w:rsidR="00E949CD" w:rsidRPr="00DF13FC" w14:paraId="3D2F3BA5" w14:textId="77777777" w:rsidTr="007D786E">
        <w:trPr>
          <w:trHeight w:val="300"/>
          <w:jc w:val="center"/>
        </w:trPr>
        <w:tc>
          <w:tcPr>
            <w:tcW w:w="1400" w:type="dxa"/>
          </w:tcPr>
          <w:p w14:paraId="1E9D45C7" w14:textId="77777777" w:rsidR="00E949CD" w:rsidRPr="00272FC3" w:rsidRDefault="00E949CD" w:rsidP="007D786E">
            <w:pPr>
              <w:spacing w:line="480" w:lineRule="auto"/>
              <w:jc w:val="center"/>
              <w:rPr>
                <w:color w:val="000000"/>
              </w:rPr>
            </w:pPr>
            <w:r>
              <w:rPr>
                <w:color w:val="000000"/>
              </w:rPr>
              <w:t>1</w:t>
            </w:r>
          </w:p>
        </w:tc>
        <w:tc>
          <w:tcPr>
            <w:tcW w:w="1400" w:type="dxa"/>
            <w:noWrap/>
            <w:vAlign w:val="bottom"/>
          </w:tcPr>
          <w:p w14:paraId="128A9606" w14:textId="77777777" w:rsidR="00E949CD" w:rsidRPr="00272FC3" w:rsidRDefault="00E949CD" w:rsidP="007D786E">
            <w:pPr>
              <w:spacing w:line="480" w:lineRule="auto"/>
              <w:jc w:val="center"/>
              <w:rPr>
                <w:color w:val="000000"/>
              </w:rPr>
            </w:pPr>
            <w:r w:rsidRPr="00272FC3">
              <w:rPr>
                <w:color w:val="000000"/>
              </w:rPr>
              <w:t>5</w:t>
            </w:r>
          </w:p>
        </w:tc>
        <w:tc>
          <w:tcPr>
            <w:tcW w:w="1700" w:type="dxa"/>
            <w:noWrap/>
            <w:vAlign w:val="bottom"/>
          </w:tcPr>
          <w:p w14:paraId="69AA1687" w14:textId="77777777" w:rsidR="00E949CD" w:rsidRPr="00272FC3" w:rsidRDefault="00E949CD" w:rsidP="007D786E">
            <w:pPr>
              <w:spacing w:line="480" w:lineRule="auto"/>
              <w:jc w:val="center"/>
              <w:rPr>
                <w:color w:val="000000"/>
              </w:rPr>
            </w:pPr>
            <w:r w:rsidRPr="00272FC3">
              <w:rPr>
                <w:color w:val="000000"/>
              </w:rPr>
              <w:t>4</w:t>
            </w:r>
          </w:p>
        </w:tc>
      </w:tr>
      <w:tr w:rsidR="00E949CD" w:rsidRPr="00DF13FC" w14:paraId="17654FF1" w14:textId="77777777" w:rsidTr="007D786E">
        <w:trPr>
          <w:trHeight w:val="300"/>
          <w:jc w:val="center"/>
        </w:trPr>
        <w:tc>
          <w:tcPr>
            <w:tcW w:w="1400" w:type="dxa"/>
          </w:tcPr>
          <w:p w14:paraId="580FF36B" w14:textId="77777777" w:rsidR="00E949CD" w:rsidRPr="00272FC3" w:rsidRDefault="00E949CD" w:rsidP="007D786E">
            <w:pPr>
              <w:spacing w:line="480" w:lineRule="auto"/>
              <w:jc w:val="center"/>
              <w:rPr>
                <w:color w:val="000000"/>
              </w:rPr>
            </w:pPr>
            <w:r>
              <w:rPr>
                <w:color w:val="000000"/>
              </w:rPr>
              <w:t>2</w:t>
            </w:r>
          </w:p>
        </w:tc>
        <w:tc>
          <w:tcPr>
            <w:tcW w:w="1400" w:type="dxa"/>
            <w:noWrap/>
            <w:vAlign w:val="bottom"/>
          </w:tcPr>
          <w:p w14:paraId="76FA3ED6" w14:textId="77777777" w:rsidR="00E949CD" w:rsidRPr="00272FC3" w:rsidRDefault="00E949CD" w:rsidP="007D786E">
            <w:pPr>
              <w:spacing w:line="480" w:lineRule="auto"/>
              <w:jc w:val="center"/>
              <w:rPr>
                <w:color w:val="000000"/>
              </w:rPr>
            </w:pPr>
            <w:r w:rsidRPr="00272FC3">
              <w:rPr>
                <w:color w:val="000000"/>
              </w:rPr>
              <w:t>3</w:t>
            </w:r>
          </w:p>
        </w:tc>
        <w:tc>
          <w:tcPr>
            <w:tcW w:w="1700" w:type="dxa"/>
            <w:noWrap/>
            <w:vAlign w:val="bottom"/>
          </w:tcPr>
          <w:p w14:paraId="79499851" w14:textId="77777777" w:rsidR="00E949CD" w:rsidRPr="00272FC3" w:rsidRDefault="00E949CD" w:rsidP="007D786E">
            <w:pPr>
              <w:spacing w:line="480" w:lineRule="auto"/>
              <w:jc w:val="center"/>
              <w:rPr>
                <w:color w:val="000000"/>
              </w:rPr>
            </w:pPr>
            <w:r w:rsidRPr="00272FC3">
              <w:rPr>
                <w:color w:val="000000"/>
              </w:rPr>
              <w:t>3</w:t>
            </w:r>
          </w:p>
        </w:tc>
      </w:tr>
      <w:tr w:rsidR="00E949CD" w:rsidRPr="00DF13FC" w14:paraId="57DAF6C7" w14:textId="77777777" w:rsidTr="007D786E">
        <w:trPr>
          <w:trHeight w:val="300"/>
          <w:jc w:val="center"/>
        </w:trPr>
        <w:tc>
          <w:tcPr>
            <w:tcW w:w="1400" w:type="dxa"/>
          </w:tcPr>
          <w:p w14:paraId="24B89569" w14:textId="77777777" w:rsidR="00E949CD" w:rsidRPr="00272FC3" w:rsidRDefault="00E949CD" w:rsidP="007D786E">
            <w:pPr>
              <w:spacing w:line="480" w:lineRule="auto"/>
              <w:jc w:val="center"/>
              <w:rPr>
                <w:color w:val="000000"/>
              </w:rPr>
            </w:pPr>
            <w:r>
              <w:rPr>
                <w:color w:val="000000"/>
              </w:rPr>
              <w:t>3</w:t>
            </w:r>
          </w:p>
        </w:tc>
        <w:tc>
          <w:tcPr>
            <w:tcW w:w="1400" w:type="dxa"/>
            <w:noWrap/>
            <w:vAlign w:val="bottom"/>
          </w:tcPr>
          <w:p w14:paraId="5848B436" w14:textId="77777777" w:rsidR="00E949CD" w:rsidRPr="00272FC3" w:rsidRDefault="00E949CD" w:rsidP="007D786E">
            <w:pPr>
              <w:spacing w:line="480" w:lineRule="auto"/>
              <w:jc w:val="center"/>
              <w:rPr>
                <w:color w:val="000000"/>
              </w:rPr>
            </w:pPr>
            <w:r w:rsidRPr="00272FC3">
              <w:rPr>
                <w:color w:val="000000"/>
              </w:rPr>
              <w:t>2</w:t>
            </w:r>
          </w:p>
        </w:tc>
        <w:tc>
          <w:tcPr>
            <w:tcW w:w="1700" w:type="dxa"/>
            <w:noWrap/>
            <w:vAlign w:val="bottom"/>
          </w:tcPr>
          <w:p w14:paraId="78365800" w14:textId="77777777" w:rsidR="00E949CD" w:rsidRPr="00272FC3" w:rsidRDefault="00E949CD" w:rsidP="007D786E">
            <w:pPr>
              <w:spacing w:line="480" w:lineRule="auto"/>
              <w:jc w:val="center"/>
              <w:rPr>
                <w:color w:val="000000"/>
              </w:rPr>
            </w:pPr>
            <w:r w:rsidRPr="00272FC3">
              <w:rPr>
                <w:color w:val="000000"/>
              </w:rPr>
              <w:t>2</w:t>
            </w:r>
          </w:p>
        </w:tc>
      </w:tr>
      <w:tr w:rsidR="00E949CD" w:rsidRPr="00DF13FC" w14:paraId="7685E136" w14:textId="77777777" w:rsidTr="007D786E">
        <w:trPr>
          <w:trHeight w:val="300"/>
          <w:jc w:val="center"/>
        </w:trPr>
        <w:tc>
          <w:tcPr>
            <w:tcW w:w="1400" w:type="dxa"/>
          </w:tcPr>
          <w:p w14:paraId="063A1706" w14:textId="77777777" w:rsidR="00E949CD" w:rsidRPr="00272FC3" w:rsidRDefault="00E949CD" w:rsidP="007D786E">
            <w:pPr>
              <w:spacing w:line="480" w:lineRule="auto"/>
              <w:jc w:val="center"/>
              <w:rPr>
                <w:color w:val="000000"/>
              </w:rPr>
            </w:pPr>
            <w:r>
              <w:rPr>
                <w:color w:val="000000"/>
              </w:rPr>
              <w:t>4</w:t>
            </w:r>
          </w:p>
        </w:tc>
        <w:tc>
          <w:tcPr>
            <w:tcW w:w="1400" w:type="dxa"/>
            <w:noWrap/>
            <w:vAlign w:val="bottom"/>
          </w:tcPr>
          <w:p w14:paraId="7D91F5C7" w14:textId="77777777" w:rsidR="00E949CD" w:rsidRPr="00272FC3" w:rsidRDefault="00E949CD" w:rsidP="007D786E">
            <w:pPr>
              <w:spacing w:line="480" w:lineRule="auto"/>
              <w:jc w:val="center"/>
              <w:rPr>
                <w:color w:val="000000"/>
              </w:rPr>
            </w:pPr>
            <w:r w:rsidRPr="00272FC3">
              <w:rPr>
                <w:color w:val="000000"/>
              </w:rPr>
              <w:t>6</w:t>
            </w:r>
          </w:p>
        </w:tc>
        <w:tc>
          <w:tcPr>
            <w:tcW w:w="1700" w:type="dxa"/>
            <w:noWrap/>
            <w:vAlign w:val="bottom"/>
          </w:tcPr>
          <w:p w14:paraId="638EC0C3" w14:textId="77777777" w:rsidR="00E949CD" w:rsidRPr="00272FC3" w:rsidRDefault="00E949CD" w:rsidP="007D786E">
            <w:pPr>
              <w:spacing w:line="480" w:lineRule="auto"/>
              <w:jc w:val="center"/>
              <w:rPr>
                <w:color w:val="000000"/>
              </w:rPr>
            </w:pPr>
            <w:r w:rsidRPr="00272FC3">
              <w:rPr>
                <w:color w:val="000000"/>
              </w:rPr>
              <w:t>5</w:t>
            </w:r>
          </w:p>
        </w:tc>
      </w:tr>
      <w:tr w:rsidR="00E949CD" w:rsidRPr="00DF13FC" w14:paraId="3DFC8657" w14:textId="77777777" w:rsidTr="007D786E">
        <w:trPr>
          <w:trHeight w:val="300"/>
          <w:jc w:val="center"/>
        </w:trPr>
        <w:tc>
          <w:tcPr>
            <w:tcW w:w="1400" w:type="dxa"/>
          </w:tcPr>
          <w:p w14:paraId="091DD5CC" w14:textId="77777777" w:rsidR="00E949CD" w:rsidRPr="00272FC3" w:rsidRDefault="00E949CD" w:rsidP="007D786E">
            <w:pPr>
              <w:spacing w:line="480" w:lineRule="auto"/>
              <w:jc w:val="center"/>
              <w:rPr>
                <w:color w:val="000000"/>
              </w:rPr>
            </w:pPr>
            <w:r>
              <w:rPr>
                <w:color w:val="000000"/>
              </w:rPr>
              <w:t>5</w:t>
            </w:r>
          </w:p>
        </w:tc>
        <w:tc>
          <w:tcPr>
            <w:tcW w:w="1400" w:type="dxa"/>
            <w:noWrap/>
            <w:vAlign w:val="bottom"/>
          </w:tcPr>
          <w:p w14:paraId="589FAC47" w14:textId="77777777" w:rsidR="00E949CD" w:rsidRPr="00272FC3" w:rsidRDefault="00E949CD" w:rsidP="007D786E">
            <w:pPr>
              <w:spacing w:line="480" w:lineRule="auto"/>
              <w:jc w:val="center"/>
              <w:rPr>
                <w:color w:val="000000"/>
              </w:rPr>
            </w:pPr>
            <w:r w:rsidRPr="00272FC3">
              <w:rPr>
                <w:color w:val="000000"/>
              </w:rPr>
              <w:t>1</w:t>
            </w:r>
          </w:p>
        </w:tc>
        <w:tc>
          <w:tcPr>
            <w:tcW w:w="1700" w:type="dxa"/>
            <w:noWrap/>
            <w:vAlign w:val="bottom"/>
          </w:tcPr>
          <w:p w14:paraId="00A11057" w14:textId="77777777" w:rsidR="00E949CD" w:rsidRPr="00272FC3" w:rsidRDefault="00E949CD" w:rsidP="007D786E">
            <w:pPr>
              <w:spacing w:line="480" w:lineRule="auto"/>
              <w:jc w:val="center"/>
              <w:rPr>
                <w:color w:val="000000"/>
              </w:rPr>
            </w:pPr>
            <w:r w:rsidRPr="00272FC3">
              <w:rPr>
                <w:color w:val="000000"/>
              </w:rPr>
              <w:t>1</w:t>
            </w:r>
          </w:p>
        </w:tc>
      </w:tr>
      <w:tr w:rsidR="00E949CD" w:rsidRPr="00DF13FC" w14:paraId="10F081E8" w14:textId="77777777" w:rsidTr="007D786E">
        <w:trPr>
          <w:trHeight w:val="300"/>
          <w:jc w:val="center"/>
        </w:trPr>
        <w:tc>
          <w:tcPr>
            <w:tcW w:w="1400" w:type="dxa"/>
          </w:tcPr>
          <w:p w14:paraId="1BBA7BF2" w14:textId="77777777" w:rsidR="00E949CD" w:rsidRPr="00272FC3" w:rsidRDefault="00E949CD" w:rsidP="007D786E">
            <w:pPr>
              <w:spacing w:line="480" w:lineRule="auto"/>
              <w:jc w:val="center"/>
              <w:rPr>
                <w:color w:val="000000"/>
              </w:rPr>
            </w:pPr>
            <w:r>
              <w:rPr>
                <w:color w:val="000000"/>
              </w:rPr>
              <w:t>6</w:t>
            </w:r>
          </w:p>
        </w:tc>
        <w:tc>
          <w:tcPr>
            <w:tcW w:w="1400" w:type="dxa"/>
            <w:noWrap/>
            <w:vAlign w:val="bottom"/>
          </w:tcPr>
          <w:p w14:paraId="5C31A4AA" w14:textId="77777777" w:rsidR="00E949CD" w:rsidRPr="00272FC3" w:rsidRDefault="00E949CD" w:rsidP="007D786E">
            <w:pPr>
              <w:spacing w:line="480" w:lineRule="auto"/>
              <w:jc w:val="center"/>
              <w:rPr>
                <w:color w:val="000000"/>
              </w:rPr>
            </w:pPr>
            <w:r w:rsidRPr="00272FC3">
              <w:rPr>
                <w:color w:val="000000"/>
              </w:rPr>
              <w:t>0</w:t>
            </w:r>
          </w:p>
        </w:tc>
        <w:tc>
          <w:tcPr>
            <w:tcW w:w="1700" w:type="dxa"/>
            <w:noWrap/>
            <w:vAlign w:val="bottom"/>
          </w:tcPr>
          <w:p w14:paraId="7786FEF9" w14:textId="77777777" w:rsidR="00E949CD" w:rsidRPr="00272FC3" w:rsidRDefault="00E949CD" w:rsidP="007D786E">
            <w:pPr>
              <w:spacing w:line="480" w:lineRule="auto"/>
              <w:jc w:val="center"/>
              <w:rPr>
                <w:color w:val="000000"/>
              </w:rPr>
            </w:pPr>
            <w:r w:rsidRPr="00272FC3">
              <w:rPr>
                <w:color w:val="000000"/>
              </w:rPr>
              <w:t>0</w:t>
            </w:r>
          </w:p>
        </w:tc>
      </w:tr>
      <w:tr w:rsidR="00E949CD" w:rsidRPr="00DF13FC" w14:paraId="1D92A49C" w14:textId="77777777" w:rsidTr="007D786E">
        <w:trPr>
          <w:trHeight w:val="300"/>
          <w:jc w:val="center"/>
        </w:trPr>
        <w:tc>
          <w:tcPr>
            <w:tcW w:w="1400" w:type="dxa"/>
          </w:tcPr>
          <w:p w14:paraId="75B46709" w14:textId="77777777" w:rsidR="00E949CD" w:rsidRPr="00272FC3" w:rsidRDefault="00E949CD" w:rsidP="007D786E">
            <w:pPr>
              <w:spacing w:line="480" w:lineRule="auto"/>
              <w:jc w:val="center"/>
              <w:rPr>
                <w:color w:val="000000"/>
              </w:rPr>
            </w:pPr>
            <w:r>
              <w:rPr>
                <w:color w:val="000000"/>
              </w:rPr>
              <w:t>7</w:t>
            </w:r>
          </w:p>
        </w:tc>
        <w:tc>
          <w:tcPr>
            <w:tcW w:w="1400" w:type="dxa"/>
            <w:noWrap/>
            <w:vAlign w:val="bottom"/>
          </w:tcPr>
          <w:p w14:paraId="24E1C898" w14:textId="77777777" w:rsidR="00E949CD" w:rsidRPr="00272FC3" w:rsidRDefault="00E949CD" w:rsidP="007D786E">
            <w:pPr>
              <w:spacing w:line="480" w:lineRule="auto"/>
              <w:jc w:val="center"/>
              <w:rPr>
                <w:color w:val="000000"/>
              </w:rPr>
            </w:pPr>
            <w:r w:rsidRPr="00272FC3">
              <w:rPr>
                <w:color w:val="000000"/>
              </w:rPr>
              <w:t>-3</w:t>
            </w:r>
          </w:p>
        </w:tc>
        <w:tc>
          <w:tcPr>
            <w:tcW w:w="1700" w:type="dxa"/>
            <w:noWrap/>
            <w:vAlign w:val="bottom"/>
          </w:tcPr>
          <w:p w14:paraId="04D940AB" w14:textId="77777777" w:rsidR="00E949CD" w:rsidRPr="00272FC3" w:rsidRDefault="00E949CD" w:rsidP="007D786E">
            <w:pPr>
              <w:spacing w:line="480" w:lineRule="auto"/>
              <w:jc w:val="center"/>
              <w:rPr>
                <w:color w:val="000000"/>
              </w:rPr>
            </w:pPr>
            <w:r w:rsidRPr="00272FC3">
              <w:rPr>
                <w:color w:val="000000"/>
              </w:rPr>
              <w:t>-1</w:t>
            </w:r>
          </w:p>
        </w:tc>
      </w:tr>
      <w:tr w:rsidR="00E949CD" w:rsidRPr="00DF13FC" w14:paraId="36A0565F" w14:textId="77777777" w:rsidTr="007D786E">
        <w:trPr>
          <w:trHeight w:val="300"/>
          <w:jc w:val="center"/>
        </w:trPr>
        <w:tc>
          <w:tcPr>
            <w:tcW w:w="1400" w:type="dxa"/>
          </w:tcPr>
          <w:p w14:paraId="1DC1A8E6" w14:textId="77777777" w:rsidR="00E949CD" w:rsidRPr="00272FC3" w:rsidRDefault="00E949CD" w:rsidP="007D786E">
            <w:pPr>
              <w:spacing w:line="480" w:lineRule="auto"/>
              <w:jc w:val="center"/>
              <w:rPr>
                <w:color w:val="000000"/>
              </w:rPr>
            </w:pPr>
            <w:r>
              <w:rPr>
                <w:color w:val="000000"/>
              </w:rPr>
              <w:t>8</w:t>
            </w:r>
          </w:p>
        </w:tc>
        <w:tc>
          <w:tcPr>
            <w:tcW w:w="1400" w:type="dxa"/>
            <w:noWrap/>
            <w:vAlign w:val="bottom"/>
          </w:tcPr>
          <w:p w14:paraId="29794A2F" w14:textId="77777777" w:rsidR="00E949CD" w:rsidRPr="00272FC3" w:rsidRDefault="00E949CD" w:rsidP="007D786E">
            <w:pPr>
              <w:spacing w:line="480" w:lineRule="auto"/>
              <w:jc w:val="center"/>
              <w:rPr>
                <w:color w:val="000000"/>
              </w:rPr>
            </w:pPr>
            <w:r w:rsidRPr="00272FC3">
              <w:rPr>
                <w:color w:val="000000"/>
              </w:rPr>
              <w:t>-5</w:t>
            </w:r>
          </w:p>
        </w:tc>
        <w:tc>
          <w:tcPr>
            <w:tcW w:w="1700" w:type="dxa"/>
            <w:noWrap/>
            <w:vAlign w:val="bottom"/>
          </w:tcPr>
          <w:p w14:paraId="2D1FC39E" w14:textId="77777777" w:rsidR="00E949CD" w:rsidRPr="00272FC3" w:rsidRDefault="00E949CD" w:rsidP="007D786E">
            <w:pPr>
              <w:spacing w:line="480" w:lineRule="auto"/>
              <w:jc w:val="center"/>
              <w:rPr>
                <w:color w:val="000000"/>
              </w:rPr>
            </w:pPr>
            <w:r w:rsidRPr="00272FC3">
              <w:rPr>
                <w:color w:val="000000"/>
              </w:rPr>
              <w:t>-4</w:t>
            </w:r>
          </w:p>
        </w:tc>
      </w:tr>
      <w:tr w:rsidR="00E949CD" w:rsidRPr="00DF13FC" w14:paraId="255373C2" w14:textId="77777777" w:rsidTr="007D786E">
        <w:trPr>
          <w:trHeight w:val="300"/>
          <w:jc w:val="center"/>
        </w:trPr>
        <w:tc>
          <w:tcPr>
            <w:tcW w:w="1400" w:type="dxa"/>
          </w:tcPr>
          <w:p w14:paraId="401E4969" w14:textId="77777777" w:rsidR="00E949CD" w:rsidRPr="00272FC3" w:rsidRDefault="00E949CD" w:rsidP="007D786E">
            <w:pPr>
              <w:spacing w:line="480" w:lineRule="auto"/>
              <w:jc w:val="center"/>
              <w:rPr>
                <w:color w:val="000000"/>
              </w:rPr>
            </w:pPr>
            <w:r>
              <w:rPr>
                <w:color w:val="000000"/>
              </w:rPr>
              <w:t>9</w:t>
            </w:r>
          </w:p>
        </w:tc>
        <w:tc>
          <w:tcPr>
            <w:tcW w:w="1400" w:type="dxa"/>
            <w:noWrap/>
            <w:vAlign w:val="bottom"/>
          </w:tcPr>
          <w:p w14:paraId="64F3253F" w14:textId="77777777" w:rsidR="00E949CD" w:rsidRPr="00272FC3" w:rsidRDefault="00E949CD" w:rsidP="007D786E">
            <w:pPr>
              <w:spacing w:line="480" w:lineRule="auto"/>
              <w:jc w:val="center"/>
              <w:rPr>
                <w:color w:val="000000"/>
              </w:rPr>
            </w:pPr>
            <w:r w:rsidRPr="00272FC3">
              <w:rPr>
                <w:color w:val="000000"/>
              </w:rPr>
              <w:t>0</w:t>
            </w:r>
          </w:p>
        </w:tc>
        <w:tc>
          <w:tcPr>
            <w:tcW w:w="1700" w:type="dxa"/>
            <w:noWrap/>
            <w:vAlign w:val="bottom"/>
          </w:tcPr>
          <w:p w14:paraId="5EE8D580" w14:textId="77777777" w:rsidR="00E949CD" w:rsidRPr="00272FC3" w:rsidRDefault="00E949CD" w:rsidP="007D786E">
            <w:pPr>
              <w:spacing w:line="480" w:lineRule="auto"/>
              <w:jc w:val="center"/>
              <w:rPr>
                <w:color w:val="000000"/>
              </w:rPr>
            </w:pPr>
            <w:r w:rsidRPr="00272FC3">
              <w:rPr>
                <w:color w:val="000000"/>
              </w:rPr>
              <w:t>-1</w:t>
            </w:r>
          </w:p>
        </w:tc>
      </w:tr>
      <w:tr w:rsidR="00E949CD" w:rsidRPr="00DF13FC" w14:paraId="40844004" w14:textId="77777777" w:rsidTr="007D786E">
        <w:trPr>
          <w:trHeight w:val="300"/>
          <w:jc w:val="center"/>
        </w:trPr>
        <w:tc>
          <w:tcPr>
            <w:tcW w:w="1400" w:type="dxa"/>
          </w:tcPr>
          <w:p w14:paraId="0D8C8E4E" w14:textId="77777777" w:rsidR="00E949CD" w:rsidRPr="00272FC3" w:rsidRDefault="00E949CD" w:rsidP="007D786E">
            <w:pPr>
              <w:spacing w:line="480" w:lineRule="auto"/>
              <w:jc w:val="center"/>
              <w:rPr>
                <w:color w:val="000000"/>
              </w:rPr>
            </w:pPr>
          </w:p>
        </w:tc>
        <w:tc>
          <w:tcPr>
            <w:tcW w:w="1400" w:type="dxa"/>
            <w:noWrap/>
            <w:vAlign w:val="bottom"/>
          </w:tcPr>
          <w:p w14:paraId="643BFBFC" w14:textId="77777777" w:rsidR="00E949CD" w:rsidRPr="00272FC3" w:rsidRDefault="00E949CD" w:rsidP="007D786E">
            <w:pPr>
              <w:spacing w:line="480" w:lineRule="auto"/>
              <w:jc w:val="center"/>
              <w:rPr>
                <w:color w:val="000000"/>
              </w:rPr>
            </w:pPr>
          </w:p>
        </w:tc>
        <w:tc>
          <w:tcPr>
            <w:tcW w:w="1700" w:type="dxa"/>
            <w:noWrap/>
            <w:vAlign w:val="bottom"/>
          </w:tcPr>
          <w:p w14:paraId="6C3ECE7B" w14:textId="77777777" w:rsidR="00E949CD" w:rsidRPr="00272FC3" w:rsidRDefault="00E949CD" w:rsidP="007D786E">
            <w:pPr>
              <w:spacing w:line="480" w:lineRule="auto"/>
              <w:jc w:val="center"/>
              <w:rPr>
                <w:color w:val="000000"/>
              </w:rPr>
            </w:pPr>
          </w:p>
        </w:tc>
      </w:tr>
      <w:tr w:rsidR="00E949CD" w:rsidRPr="00DF13FC" w14:paraId="31A9D285" w14:textId="77777777" w:rsidTr="007D786E">
        <w:trPr>
          <w:trHeight w:val="300"/>
          <w:jc w:val="center"/>
        </w:trPr>
        <w:tc>
          <w:tcPr>
            <w:tcW w:w="1400" w:type="dxa"/>
          </w:tcPr>
          <w:p w14:paraId="2C98B2B2" w14:textId="77777777" w:rsidR="00E949CD" w:rsidRPr="00272FC3" w:rsidRDefault="00E949CD" w:rsidP="007D786E">
            <w:pPr>
              <w:spacing w:line="480" w:lineRule="auto"/>
              <w:jc w:val="center"/>
              <w:rPr>
                <w:color w:val="000000"/>
              </w:rPr>
            </w:pPr>
            <w:r>
              <w:rPr>
                <w:color w:val="000000"/>
              </w:rPr>
              <w:t>Average</w:t>
            </w:r>
          </w:p>
        </w:tc>
        <w:tc>
          <w:tcPr>
            <w:tcW w:w="1400" w:type="dxa"/>
            <w:noWrap/>
            <w:vAlign w:val="bottom"/>
          </w:tcPr>
          <w:p w14:paraId="790C16F3" w14:textId="77777777" w:rsidR="00E949CD" w:rsidRPr="00272FC3" w:rsidRDefault="00E949CD" w:rsidP="007D786E">
            <w:pPr>
              <w:spacing w:line="480" w:lineRule="auto"/>
              <w:jc w:val="center"/>
              <w:rPr>
                <w:color w:val="000000"/>
              </w:rPr>
            </w:pPr>
            <w:r w:rsidRPr="00272FC3">
              <w:rPr>
                <w:color w:val="000000"/>
              </w:rPr>
              <w:t>1.00</w:t>
            </w:r>
          </w:p>
        </w:tc>
        <w:tc>
          <w:tcPr>
            <w:tcW w:w="1700" w:type="dxa"/>
            <w:noWrap/>
            <w:vAlign w:val="bottom"/>
          </w:tcPr>
          <w:p w14:paraId="5FD962A2" w14:textId="77777777" w:rsidR="00E949CD" w:rsidRPr="00272FC3" w:rsidRDefault="00E949CD" w:rsidP="007D786E">
            <w:pPr>
              <w:spacing w:line="480" w:lineRule="auto"/>
              <w:jc w:val="center"/>
              <w:rPr>
                <w:color w:val="000000"/>
              </w:rPr>
            </w:pPr>
            <w:r w:rsidRPr="00272FC3">
              <w:rPr>
                <w:color w:val="000000"/>
              </w:rPr>
              <w:t>1.00</w:t>
            </w:r>
          </w:p>
        </w:tc>
      </w:tr>
      <w:tr w:rsidR="00E949CD" w:rsidRPr="00DF13FC" w14:paraId="786E778A" w14:textId="77777777" w:rsidTr="007D786E">
        <w:trPr>
          <w:trHeight w:val="300"/>
          <w:jc w:val="center"/>
        </w:trPr>
        <w:tc>
          <w:tcPr>
            <w:tcW w:w="1400" w:type="dxa"/>
            <w:tcBorders>
              <w:bottom w:val="single" w:sz="4" w:space="0" w:color="auto"/>
            </w:tcBorders>
          </w:tcPr>
          <w:p w14:paraId="5AFE00D8" w14:textId="77777777" w:rsidR="00E949CD" w:rsidRPr="00272FC3" w:rsidRDefault="00E949CD" w:rsidP="007D786E">
            <w:pPr>
              <w:spacing w:line="480" w:lineRule="auto"/>
              <w:jc w:val="center"/>
              <w:rPr>
                <w:color w:val="000000"/>
              </w:rPr>
            </w:pPr>
            <w:r>
              <w:rPr>
                <w:color w:val="000000"/>
              </w:rPr>
              <w:t>Standard Deviation</w:t>
            </w:r>
          </w:p>
        </w:tc>
        <w:tc>
          <w:tcPr>
            <w:tcW w:w="1400" w:type="dxa"/>
            <w:tcBorders>
              <w:bottom w:val="single" w:sz="4" w:space="0" w:color="auto"/>
            </w:tcBorders>
            <w:noWrap/>
            <w:vAlign w:val="bottom"/>
          </w:tcPr>
          <w:p w14:paraId="5D735813" w14:textId="77777777" w:rsidR="00E949CD" w:rsidRPr="00272FC3" w:rsidRDefault="00E949CD" w:rsidP="007D786E">
            <w:pPr>
              <w:spacing w:line="480" w:lineRule="auto"/>
              <w:jc w:val="center"/>
              <w:rPr>
                <w:color w:val="000000"/>
              </w:rPr>
            </w:pPr>
            <w:r w:rsidRPr="00272FC3">
              <w:rPr>
                <w:color w:val="000000"/>
              </w:rPr>
              <w:t>3.54</w:t>
            </w:r>
          </w:p>
        </w:tc>
        <w:tc>
          <w:tcPr>
            <w:tcW w:w="1700" w:type="dxa"/>
            <w:tcBorders>
              <w:bottom w:val="single" w:sz="4" w:space="0" w:color="auto"/>
            </w:tcBorders>
            <w:noWrap/>
            <w:vAlign w:val="bottom"/>
          </w:tcPr>
          <w:p w14:paraId="2D06C98A" w14:textId="77777777" w:rsidR="00E949CD" w:rsidRPr="00272FC3" w:rsidRDefault="00E949CD" w:rsidP="007D786E">
            <w:pPr>
              <w:spacing w:line="480" w:lineRule="auto"/>
              <w:jc w:val="center"/>
              <w:rPr>
                <w:color w:val="000000"/>
              </w:rPr>
            </w:pPr>
            <w:r w:rsidRPr="00272FC3">
              <w:rPr>
                <w:color w:val="000000"/>
              </w:rPr>
              <w:t>2.83</w:t>
            </w:r>
          </w:p>
        </w:tc>
      </w:tr>
    </w:tbl>
    <w:p w14:paraId="40ECE31E" w14:textId="77777777" w:rsidR="00E949CD" w:rsidRDefault="00E949CD" w:rsidP="00E949CD">
      <w:pPr>
        <w:pStyle w:val="ListParagraph"/>
        <w:spacing w:line="480" w:lineRule="auto"/>
        <w:rPr>
          <w:rFonts w:ascii="Times New Roman" w:hAnsi="Times New Roman"/>
          <w:sz w:val="24"/>
          <w:szCs w:val="24"/>
        </w:rPr>
      </w:pPr>
    </w:p>
    <w:p w14:paraId="5AD1C4A6" w14:textId="2B552397" w:rsidR="00E949CD"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lastRenderedPageBreak/>
        <w:t xml:space="preserve">Table 4.1 contains a column of treatment assignments,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proofErr w:type="gramStart"/>
      <w:r>
        <w:rPr>
          <w:rFonts w:ascii="Times New Roman" w:hAnsi="Times New Roman"/>
          <w:sz w:val="24"/>
          <w:szCs w:val="24"/>
        </w:rPr>
        <w:t>, that</w:t>
      </w:r>
      <w:proofErr w:type="gramEnd"/>
      <w:r>
        <w:rPr>
          <w:rFonts w:ascii="Times New Roman" w:hAnsi="Times New Roman"/>
          <w:sz w:val="24"/>
          <w:szCs w:val="24"/>
        </w:rPr>
        <w:t xml:space="preserve"> reflects a complete random assignment of 20 schools to treatment and 20 schools to control.  </w:t>
      </w:r>
    </w:p>
    <w:p w14:paraId="3C71EA79" w14:textId="77351A77" w:rsidR="00E949CD" w:rsidRPr="0040318E" w:rsidRDefault="00E949CD" w:rsidP="00E949CD">
      <w:pPr>
        <w:pStyle w:val="ListParagraph"/>
        <w:numPr>
          <w:ilvl w:val="1"/>
          <w:numId w:val="1"/>
        </w:numPr>
        <w:spacing w:line="480" w:lineRule="auto"/>
        <w:rPr>
          <w:rStyle w:val="SubtleReference"/>
          <w:rFonts w:ascii="Times New Roman" w:hAnsi="Times New Roman"/>
          <w:smallCaps w:val="0"/>
          <w:color w:val="auto"/>
          <w:sz w:val="24"/>
          <w:szCs w:val="24"/>
          <w:u w:val="none"/>
        </w:rPr>
      </w:pPr>
      <w:r w:rsidRPr="00610799">
        <w:rPr>
          <w:rFonts w:ascii="Times New Roman" w:hAnsi="Times New Roman"/>
          <w:sz w:val="24"/>
          <w:szCs w:val="24"/>
        </w:rPr>
        <w:t xml:space="preserve">Use equation (2.2) to generate observed outcomes based on these assigned treatments.  Regress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610799">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Pr="00610799">
        <w:rPr>
          <w:rFonts w:ascii="Times New Roman" w:hAnsi="Times New Roman"/>
          <w:sz w:val="24"/>
          <w:szCs w:val="24"/>
        </w:rPr>
        <w:t xml:space="preserve"> and</w:t>
      </w:r>
      <w:r>
        <w:rPr>
          <w:rFonts w:ascii="Times New Roman" w:hAnsi="Times New Roman"/>
          <w:sz w:val="24"/>
          <w:szCs w:val="24"/>
        </w:rPr>
        <w:t xml:space="preserve"> interpret the slope and intercept.  Is the estimated slope the same as the estimated ATE based on a difference-in-means?</w:t>
      </w:r>
      <w:r w:rsidR="00B0464E">
        <w:rPr>
          <w:rFonts w:ascii="Times New Roman" w:hAnsi="Times New Roman"/>
          <w:sz w:val="24"/>
          <w:szCs w:val="24"/>
        </w:rPr>
        <w:t xml:space="preserve">  </w:t>
      </w:r>
      <w:r w:rsidR="00B0464E">
        <w:rPr>
          <w:rStyle w:val="SubtleReference"/>
        </w:rPr>
        <w:t xml:space="preserve">The means in the control and treatment group are 26.85 and 37.55, respectively.  The estimated ATE is therefore 10.7.  The corresponding regression gives </w:t>
      </w:r>
      <w:r w:rsidR="0040318E">
        <w:rPr>
          <w:rStyle w:val="SubtleReference"/>
        </w:rPr>
        <w:t>the same answer:</w:t>
      </w:r>
    </w:p>
    <w:p w14:paraId="5214F593" w14:textId="77777777" w:rsidR="0040318E" w:rsidRPr="0040318E" w:rsidRDefault="0040318E" w:rsidP="0040318E">
      <w:pPr>
        <w:rPr>
          <w:rFonts w:ascii="Courier New" w:hAnsi="Courier New" w:cs="Courier New"/>
          <w:sz w:val="16"/>
          <w:szCs w:val="16"/>
        </w:rPr>
      </w:pPr>
    </w:p>
    <w:p w14:paraId="7E54355D" w14:textId="77777777" w:rsidR="0040318E" w:rsidRPr="0040318E" w:rsidRDefault="0040318E" w:rsidP="0040318E">
      <w:pPr>
        <w:rPr>
          <w:rFonts w:ascii="Courier New" w:hAnsi="Courier New" w:cs="Courier New"/>
          <w:sz w:val="16"/>
          <w:szCs w:val="16"/>
        </w:rPr>
      </w:pPr>
    </w:p>
    <w:p w14:paraId="7F903541" w14:textId="77777777"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 xml:space="preserve">. </w:t>
      </w:r>
      <w:proofErr w:type="spellStart"/>
      <w:proofErr w:type="gramStart"/>
      <w:r w:rsidRPr="0040318E">
        <w:rPr>
          <w:rFonts w:ascii="Courier New" w:hAnsi="Courier New" w:cs="Courier New"/>
          <w:sz w:val="16"/>
          <w:szCs w:val="16"/>
        </w:rPr>
        <w:t>reg</w:t>
      </w:r>
      <w:proofErr w:type="spellEnd"/>
      <w:proofErr w:type="gramEnd"/>
      <w:r w:rsidRPr="0040318E">
        <w:rPr>
          <w:rFonts w:ascii="Courier New" w:hAnsi="Courier New" w:cs="Courier New"/>
          <w:sz w:val="16"/>
          <w:szCs w:val="16"/>
        </w:rPr>
        <w:t xml:space="preserve"> Y D</w:t>
      </w:r>
    </w:p>
    <w:p w14:paraId="5A580436" w14:textId="77777777" w:rsidR="0040318E" w:rsidRPr="0040318E" w:rsidRDefault="0040318E" w:rsidP="0040318E">
      <w:pPr>
        <w:rPr>
          <w:rFonts w:ascii="Courier New" w:hAnsi="Courier New" w:cs="Courier New"/>
          <w:sz w:val="16"/>
          <w:szCs w:val="16"/>
        </w:rPr>
      </w:pPr>
    </w:p>
    <w:p w14:paraId="7DA6605C" w14:textId="68F76D9D"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 xml:space="preserve">Number of </w:t>
      </w:r>
      <w:proofErr w:type="spellStart"/>
      <w:r w:rsidRPr="0040318E">
        <w:rPr>
          <w:rFonts w:ascii="Courier New" w:hAnsi="Courier New" w:cs="Courier New"/>
          <w:sz w:val="16"/>
          <w:szCs w:val="16"/>
        </w:rPr>
        <w:t>obs</w:t>
      </w:r>
      <w:proofErr w:type="spellEnd"/>
      <w:r w:rsidRPr="0040318E">
        <w:rPr>
          <w:rFonts w:ascii="Courier New" w:hAnsi="Courier New" w:cs="Courier New"/>
          <w:sz w:val="16"/>
          <w:szCs w:val="16"/>
        </w:rPr>
        <w:t xml:space="preserve"> </w:t>
      </w:r>
      <w:proofErr w:type="gramStart"/>
      <w:r w:rsidRPr="0040318E">
        <w:rPr>
          <w:rFonts w:ascii="Courier New" w:hAnsi="Courier New" w:cs="Courier New"/>
          <w:sz w:val="16"/>
          <w:szCs w:val="16"/>
        </w:rPr>
        <w:t>=      40</w:t>
      </w:r>
      <w:proofErr w:type="gramEnd"/>
    </w:p>
    <w:p w14:paraId="7455F51B" w14:textId="77777777" w:rsidR="0040318E" w:rsidRPr="0040318E" w:rsidRDefault="0040318E" w:rsidP="0040318E">
      <w:pPr>
        <w:rPr>
          <w:rFonts w:ascii="Courier New" w:hAnsi="Courier New" w:cs="Courier New"/>
          <w:sz w:val="16"/>
          <w:szCs w:val="16"/>
        </w:rPr>
      </w:pPr>
    </w:p>
    <w:p w14:paraId="20A9096B" w14:textId="77777777"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w:t>
      </w:r>
    </w:p>
    <w:p w14:paraId="0FDB040C" w14:textId="77777777"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 xml:space="preserve">           Y </w:t>
      </w:r>
      <w:proofErr w:type="gramStart"/>
      <w:r w:rsidRPr="0040318E">
        <w:rPr>
          <w:rFonts w:ascii="Courier New" w:hAnsi="Courier New" w:cs="Courier New"/>
          <w:sz w:val="16"/>
          <w:szCs w:val="16"/>
        </w:rPr>
        <w:t xml:space="preserve">|      </w:t>
      </w:r>
      <w:proofErr w:type="spellStart"/>
      <w:r w:rsidRPr="0040318E">
        <w:rPr>
          <w:rFonts w:ascii="Courier New" w:hAnsi="Courier New" w:cs="Courier New"/>
          <w:sz w:val="16"/>
          <w:szCs w:val="16"/>
        </w:rPr>
        <w:t>Coef</w:t>
      </w:r>
      <w:proofErr w:type="spellEnd"/>
      <w:proofErr w:type="gramEnd"/>
      <w:r w:rsidRPr="0040318E">
        <w:rPr>
          <w:rFonts w:ascii="Courier New" w:hAnsi="Courier New" w:cs="Courier New"/>
          <w:sz w:val="16"/>
          <w:szCs w:val="16"/>
        </w:rPr>
        <w:t xml:space="preserve">.   Std. Err.      </w:t>
      </w:r>
      <w:proofErr w:type="gramStart"/>
      <w:r w:rsidRPr="0040318E">
        <w:rPr>
          <w:rFonts w:ascii="Courier New" w:hAnsi="Courier New" w:cs="Courier New"/>
          <w:sz w:val="16"/>
          <w:szCs w:val="16"/>
        </w:rPr>
        <w:t>t</w:t>
      </w:r>
      <w:proofErr w:type="gramEnd"/>
      <w:r w:rsidRPr="0040318E">
        <w:rPr>
          <w:rFonts w:ascii="Courier New" w:hAnsi="Courier New" w:cs="Courier New"/>
          <w:sz w:val="16"/>
          <w:szCs w:val="16"/>
        </w:rPr>
        <w:t xml:space="preserve">    P&gt;|t|     [95% Conf. Interval]</w:t>
      </w:r>
    </w:p>
    <w:p w14:paraId="60370059" w14:textId="77777777"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w:t>
      </w:r>
    </w:p>
    <w:p w14:paraId="391534D1" w14:textId="77777777"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 xml:space="preserve">           D </w:t>
      </w:r>
      <w:proofErr w:type="gramStart"/>
      <w:r w:rsidRPr="0040318E">
        <w:rPr>
          <w:rFonts w:ascii="Courier New" w:hAnsi="Courier New" w:cs="Courier New"/>
          <w:sz w:val="16"/>
          <w:szCs w:val="16"/>
        </w:rPr>
        <w:t>|       10.7</w:t>
      </w:r>
      <w:proofErr w:type="gramEnd"/>
      <w:r w:rsidRPr="0040318E">
        <w:rPr>
          <w:rFonts w:ascii="Courier New" w:hAnsi="Courier New" w:cs="Courier New"/>
          <w:sz w:val="16"/>
          <w:szCs w:val="16"/>
        </w:rPr>
        <w:t xml:space="preserve">   4.709313     2.27   0.029     1.166494    20.23351</w:t>
      </w:r>
    </w:p>
    <w:p w14:paraId="7D9811A2" w14:textId="77777777"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 xml:space="preserve">       _</w:t>
      </w:r>
      <w:proofErr w:type="gramStart"/>
      <w:r w:rsidRPr="0040318E">
        <w:rPr>
          <w:rFonts w:ascii="Courier New" w:hAnsi="Courier New" w:cs="Courier New"/>
          <w:sz w:val="16"/>
          <w:szCs w:val="16"/>
        </w:rPr>
        <w:t>cons</w:t>
      </w:r>
      <w:proofErr w:type="gramEnd"/>
      <w:r w:rsidRPr="0040318E">
        <w:rPr>
          <w:rFonts w:ascii="Courier New" w:hAnsi="Courier New" w:cs="Courier New"/>
          <w:sz w:val="16"/>
          <w:szCs w:val="16"/>
        </w:rPr>
        <w:t xml:space="preserve"> |      26.85   3.329987     8.06   0.000     20.10879    33.59121</w:t>
      </w:r>
    </w:p>
    <w:p w14:paraId="4DE980A4" w14:textId="77777777" w:rsidR="0040318E" w:rsidRPr="0040318E" w:rsidRDefault="0040318E" w:rsidP="0040318E">
      <w:pPr>
        <w:rPr>
          <w:rFonts w:ascii="Courier New" w:hAnsi="Courier New" w:cs="Courier New"/>
          <w:sz w:val="16"/>
          <w:szCs w:val="16"/>
        </w:rPr>
      </w:pPr>
      <w:r w:rsidRPr="0040318E">
        <w:rPr>
          <w:rFonts w:ascii="Courier New" w:hAnsi="Courier New" w:cs="Courier New"/>
          <w:sz w:val="16"/>
          <w:szCs w:val="16"/>
        </w:rPr>
        <w:t>------------------------------------------------------------------------------</w:t>
      </w:r>
    </w:p>
    <w:p w14:paraId="7729AD9A" w14:textId="77777777" w:rsidR="0040318E" w:rsidRPr="0040318E" w:rsidRDefault="0040318E" w:rsidP="0040318E">
      <w:pPr>
        <w:spacing w:line="480" w:lineRule="auto"/>
        <w:rPr>
          <w:rFonts w:ascii="Times New Roman" w:hAnsi="Times New Roman"/>
        </w:rPr>
      </w:pPr>
    </w:p>
    <w:p w14:paraId="793CF972" w14:textId="29C6C452"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Regress treated and untreated outcomes 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 xml:space="preserve"> to see whether the condition in equation (4.6) appears to hold.  What do you infer about the advisability of </w:t>
      </w:r>
      <w:r w:rsidR="00DD35B8">
        <w:rPr>
          <w:rFonts w:ascii="Times New Roman" w:hAnsi="Times New Roman"/>
          <w:sz w:val="24"/>
          <w:szCs w:val="24"/>
        </w:rPr>
        <w:t xml:space="preserve">[CUT: </w:t>
      </w:r>
      <w:r w:rsidRPr="00DD35B8">
        <w:rPr>
          <w:rFonts w:ascii="Times New Roman" w:hAnsi="Times New Roman"/>
          <w:sz w:val="24"/>
          <w:szCs w:val="24"/>
          <w:highlight w:val="red"/>
        </w:rPr>
        <w:t xml:space="preserve">adding </w:t>
      </w:r>
      <m:oMath>
        <m:sSub>
          <m:sSubPr>
            <m:ctrlPr>
              <w:rPr>
                <w:rFonts w:ascii="Cambria Math" w:hAnsi="Cambria Math"/>
                <w:i/>
                <w:sz w:val="24"/>
                <w:szCs w:val="24"/>
                <w:highlight w:val="red"/>
              </w:rPr>
            </m:ctrlPr>
          </m:sSubPr>
          <m:e>
            <m:r>
              <w:rPr>
                <w:rFonts w:ascii="Cambria Math" w:hAnsi="Cambria Math"/>
                <w:sz w:val="24"/>
                <w:szCs w:val="24"/>
                <w:highlight w:val="red"/>
              </w:rPr>
              <m:t>X</m:t>
            </m:r>
          </m:e>
          <m:sub>
            <m:r>
              <w:rPr>
                <w:rFonts w:ascii="Cambria Math" w:hAnsi="Cambria Math"/>
                <w:sz w:val="24"/>
                <w:szCs w:val="24"/>
                <w:highlight w:val="red"/>
              </w:rPr>
              <m:t>i</m:t>
            </m:r>
          </m:sub>
        </m:sSub>
      </m:oMath>
      <w:r w:rsidRPr="00DD35B8">
        <w:rPr>
          <w:rFonts w:ascii="Times New Roman" w:hAnsi="Times New Roman"/>
          <w:sz w:val="24"/>
          <w:szCs w:val="24"/>
          <w:highlight w:val="red"/>
        </w:rPr>
        <w:t xml:space="preserve"> to the regression model?</w:t>
      </w:r>
      <w:r w:rsidR="00DD35B8">
        <w:rPr>
          <w:rFonts w:ascii="Times New Roman" w:hAnsi="Times New Roman"/>
          <w:sz w:val="24"/>
          <w:szCs w:val="24"/>
        </w:rPr>
        <w:t xml:space="preserve">] </w:t>
      </w:r>
      <w:r w:rsidR="00DD35B8" w:rsidRPr="00DD35B8">
        <w:rPr>
          <w:rFonts w:ascii="Times New Roman" w:hAnsi="Times New Roman"/>
          <w:sz w:val="24"/>
          <w:szCs w:val="24"/>
          <w:highlight w:val="red"/>
        </w:rPr>
        <w:t xml:space="preserve">rescaling the dependent variable so that the outcome is a change (i.e., </w:t>
      </w:r>
      <m:oMath>
        <m:sSub>
          <m:sSubPr>
            <m:ctrlPr>
              <w:rPr>
                <w:rFonts w:ascii="Cambria Math" w:hAnsi="Cambria Math"/>
                <w:i/>
                <w:sz w:val="24"/>
                <w:szCs w:val="24"/>
                <w:highlight w:val="red"/>
              </w:rPr>
            </m:ctrlPr>
          </m:sSubPr>
          <m:e>
            <m:sSub>
              <m:sSubPr>
                <m:ctrlPr>
                  <w:rPr>
                    <w:rFonts w:ascii="Cambria Math" w:hAnsi="Cambria Math"/>
                    <w:i/>
                    <w:sz w:val="24"/>
                    <w:szCs w:val="24"/>
                    <w:highlight w:val="red"/>
                  </w:rPr>
                </m:ctrlPr>
              </m:sSubPr>
              <m:e>
                <m:r>
                  <w:rPr>
                    <w:rFonts w:ascii="Cambria Math" w:hAnsi="Cambria Math"/>
                    <w:sz w:val="24"/>
                    <w:szCs w:val="24"/>
                    <w:highlight w:val="red"/>
                  </w:rPr>
                  <m:t>Y</m:t>
                </m:r>
              </m:e>
              <m:sub>
                <m:r>
                  <w:rPr>
                    <w:rFonts w:ascii="Cambria Math" w:hAnsi="Cambria Math"/>
                    <w:sz w:val="24"/>
                    <w:szCs w:val="24"/>
                    <w:highlight w:val="red"/>
                  </w:rPr>
                  <m:t>i</m:t>
                </m:r>
              </m:sub>
            </m:sSub>
            <m:r>
              <m:rPr>
                <m:sty m:val="p"/>
              </m:rPr>
              <w:rPr>
                <w:rFonts w:ascii="Cambria Math" w:hAnsi="Times New Roman"/>
                <w:sz w:val="24"/>
                <w:szCs w:val="24"/>
                <w:highlight w:val="red"/>
              </w:rPr>
              <m:t>-</m:t>
            </m:r>
            <m:r>
              <w:rPr>
                <w:rFonts w:ascii="Cambria Math" w:hAnsi="Cambria Math"/>
                <w:sz w:val="24"/>
                <w:szCs w:val="24"/>
                <w:highlight w:val="red"/>
              </w:rPr>
              <m:t>X</m:t>
            </m:r>
          </m:e>
          <m:sub>
            <m:r>
              <w:rPr>
                <w:rFonts w:ascii="Cambria Math" w:hAnsi="Cambria Math"/>
                <w:sz w:val="24"/>
                <w:szCs w:val="24"/>
                <w:highlight w:val="red"/>
              </w:rPr>
              <m:t>i</m:t>
            </m:r>
          </m:sub>
        </m:sSub>
      </m:oMath>
      <w:r w:rsidR="00DD35B8" w:rsidRPr="00DD35B8">
        <w:rPr>
          <w:rFonts w:ascii="Times New Roman" w:hAnsi="Times New Roman"/>
          <w:sz w:val="24"/>
          <w:szCs w:val="24"/>
          <w:highlight w:val="red"/>
        </w:rPr>
        <w:t xml:space="preserve">)?  </w:t>
      </w:r>
    </w:p>
    <w:p w14:paraId="6037C9E2" w14:textId="77777777" w:rsidR="00BC20B1" w:rsidRPr="00BC20B1" w:rsidRDefault="00BC20B1" w:rsidP="00BC20B1">
      <w:pPr>
        <w:rPr>
          <w:rFonts w:ascii="Courier New" w:hAnsi="Courier New" w:cs="Courier New"/>
          <w:sz w:val="16"/>
          <w:szCs w:val="16"/>
        </w:rPr>
      </w:pPr>
    </w:p>
    <w:p w14:paraId="4F05E183"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 </w:t>
      </w:r>
      <w:proofErr w:type="spellStart"/>
      <w:proofErr w:type="gramStart"/>
      <w:r w:rsidRPr="00BC20B1">
        <w:rPr>
          <w:rFonts w:ascii="Courier New" w:hAnsi="Courier New" w:cs="Courier New"/>
          <w:sz w:val="16"/>
          <w:szCs w:val="16"/>
        </w:rPr>
        <w:t>bys</w:t>
      </w:r>
      <w:proofErr w:type="spellEnd"/>
      <w:proofErr w:type="gramEnd"/>
      <w:r w:rsidRPr="00BC20B1">
        <w:rPr>
          <w:rFonts w:ascii="Courier New" w:hAnsi="Courier New" w:cs="Courier New"/>
          <w:sz w:val="16"/>
          <w:szCs w:val="16"/>
        </w:rPr>
        <w:t xml:space="preserve"> D: </w:t>
      </w:r>
      <w:proofErr w:type="spellStart"/>
      <w:r w:rsidRPr="00BC20B1">
        <w:rPr>
          <w:rFonts w:ascii="Courier New" w:hAnsi="Courier New" w:cs="Courier New"/>
          <w:sz w:val="16"/>
          <w:szCs w:val="16"/>
        </w:rPr>
        <w:t>reg</w:t>
      </w:r>
      <w:proofErr w:type="spellEnd"/>
      <w:r w:rsidRPr="00BC20B1">
        <w:rPr>
          <w:rFonts w:ascii="Courier New" w:hAnsi="Courier New" w:cs="Courier New"/>
          <w:sz w:val="16"/>
          <w:szCs w:val="16"/>
        </w:rPr>
        <w:t xml:space="preserve"> Y x</w:t>
      </w:r>
    </w:p>
    <w:p w14:paraId="2FA93270" w14:textId="77777777" w:rsidR="00BC20B1" w:rsidRPr="00BC20B1" w:rsidRDefault="00BC20B1" w:rsidP="00BC20B1">
      <w:pPr>
        <w:rPr>
          <w:rFonts w:ascii="Courier New" w:hAnsi="Courier New" w:cs="Courier New"/>
          <w:sz w:val="16"/>
          <w:szCs w:val="16"/>
        </w:rPr>
      </w:pPr>
    </w:p>
    <w:p w14:paraId="7A6BF9FC"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-&gt; D = 0</w:t>
      </w:r>
    </w:p>
    <w:p w14:paraId="1B623588" w14:textId="77777777" w:rsidR="00BC20B1" w:rsidRPr="00BC20B1" w:rsidRDefault="00BC20B1" w:rsidP="00BC20B1">
      <w:pPr>
        <w:rPr>
          <w:rFonts w:ascii="Courier New" w:hAnsi="Courier New" w:cs="Courier New"/>
          <w:sz w:val="16"/>
          <w:szCs w:val="16"/>
        </w:rPr>
      </w:pPr>
    </w:p>
    <w:p w14:paraId="21AC54FC" w14:textId="6A894F5A"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Number of </w:t>
      </w:r>
      <w:proofErr w:type="spellStart"/>
      <w:r w:rsidRPr="00BC20B1">
        <w:rPr>
          <w:rFonts w:ascii="Courier New" w:hAnsi="Courier New" w:cs="Courier New"/>
          <w:sz w:val="16"/>
          <w:szCs w:val="16"/>
        </w:rPr>
        <w:t>obs</w:t>
      </w:r>
      <w:proofErr w:type="spellEnd"/>
      <w:r w:rsidRPr="00BC20B1">
        <w:rPr>
          <w:rFonts w:ascii="Courier New" w:hAnsi="Courier New" w:cs="Courier New"/>
          <w:sz w:val="16"/>
          <w:szCs w:val="16"/>
        </w:rPr>
        <w:t xml:space="preserve"> </w:t>
      </w:r>
      <w:proofErr w:type="gramStart"/>
      <w:r w:rsidRPr="00BC20B1">
        <w:rPr>
          <w:rFonts w:ascii="Courier New" w:hAnsi="Courier New" w:cs="Courier New"/>
          <w:sz w:val="16"/>
          <w:szCs w:val="16"/>
        </w:rPr>
        <w:t>=      20</w:t>
      </w:r>
      <w:proofErr w:type="gramEnd"/>
    </w:p>
    <w:p w14:paraId="702C59AA" w14:textId="77777777" w:rsidR="00BC20B1" w:rsidRPr="00BC20B1" w:rsidRDefault="00BC20B1" w:rsidP="00BC20B1">
      <w:pPr>
        <w:rPr>
          <w:rFonts w:ascii="Courier New" w:hAnsi="Courier New" w:cs="Courier New"/>
          <w:sz w:val="16"/>
          <w:szCs w:val="16"/>
        </w:rPr>
      </w:pPr>
    </w:p>
    <w:p w14:paraId="7078CA3D"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w:t>
      </w:r>
    </w:p>
    <w:p w14:paraId="64F36D2F"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           Y </w:t>
      </w:r>
      <w:proofErr w:type="gramStart"/>
      <w:r w:rsidRPr="00BC20B1">
        <w:rPr>
          <w:rFonts w:ascii="Courier New" w:hAnsi="Courier New" w:cs="Courier New"/>
          <w:sz w:val="16"/>
          <w:szCs w:val="16"/>
        </w:rPr>
        <w:t xml:space="preserve">|      </w:t>
      </w:r>
      <w:proofErr w:type="spellStart"/>
      <w:r w:rsidRPr="00BC20B1">
        <w:rPr>
          <w:rFonts w:ascii="Courier New" w:hAnsi="Courier New" w:cs="Courier New"/>
          <w:sz w:val="16"/>
          <w:szCs w:val="16"/>
        </w:rPr>
        <w:t>Coef</w:t>
      </w:r>
      <w:proofErr w:type="spellEnd"/>
      <w:proofErr w:type="gramEnd"/>
      <w:r w:rsidRPr="00BC20B1">
        <w:rPr>
          <w:rFonts w:ascii="Courier New" w:hAnsi="Courier New" w:cs="Courier New"/>
          <w:sz w:val="16"/>
          <w:szCs w:val="16"/>
        </w:rPr>
        <w:t xml:space="preserve">.   Std. Err.      </w:t>
      </w:r>
      <w:proofErr w:type="gramStart"/>
      <w:r w:rsidRPr="00BC20B1">
        <w:rPr>
          <w:rFonts w:ascii="Courier New" w:hAnsi="Courier New" w:cs="Courier New"/>
          <w:sz w:val="16"/>
          <w:szCs w:val="16"/>
        </w:rPr>
        <w:t>t</w:t>
      </w:r>
      <w:proofErr w:type="gramEnd"/>
      <w:r w:rsidRPr="00BC20B1">
        <w:rPr>
          <w:rFonts w:ascii="Courier New" w:hAnsi="Courier New" w:cs="Courier New"/>
          <w:sz w:val="16"/>
          <w:szCs w:val="16"/>
        </w:rPr>
        <w:t xml:space="preserve">    P&gt;|t|     [95% Conf. Interval]</w:t>
      </w:r>
    </w:p>
    <w:p w14:paraId="69B09AFC"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w:t>
      </w:r>
    </w:p>
    <w:p w14:paraId="37369981"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           </w:t>
      </w:r>
      <w:proofErr w:type="gramStart"/>
      <w:r w:rsidRPr="00BC20B1">
        <w:rPr>
          <w:rFonts w:ascii="Courier New" w:hAnsi="Courier New" w:cs="Courier New"/>
          <w:sz w:val="16"/>
          <w:szCs w:val="16"/>
        </w:rPr>
        <w:t>x</w:t>
      </w:r>
      <w:proofErr w:type="gramEnd"/>
      <w:r w:rsidRPr="00BC20B1">
        <w:rPr>
          <w:rFonts w:ascii="Courier New" w:hAnsi="Courier New" w:cs="Courier New"/>
          <w:sz w:val="16"/>
          <w:szCs w:val="16"/>
        </w:rPr>
        <w:t xml:space="preserve"> |   </w:t>
      </w:r>
      <w:r w:rsidRPr="00BC20B1">
        <w:rPr>
          <w:rFonts w:ascii="Courier New" w:hAnsi="Courier New" w:cs="Courier New"/>
          <w:color w:val="FF0000"/>
          <w:sz w:val="16"/>
          <w:szCs w:val="16"/>
        </w:rPr>
        <w:t>.8995221</w:t>
      </w:r>
      <w:r w:rsidRPr="00BC20B1">
        <w:rPr>
          <w:rFonts w:ascii="Courier New" w:hAnsi="Courier New" w:cs="Courier New"/>
          <w:sz w:val="16"/>
          <w:szCs w:val="16"/>
        </w:rPr>
        <w:t xml:space="preserve">    .075277    11.95   0.000      .741371    1.057673</w:t>
      </w:r>
    </w:p>
    <w:p w14:paraId="44ABA92D"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       _</w:t>
      </w:r>
      <w:proofErr w:type="gramStart"/>
      <w:r w:rsidRPr="00BC20B1">
        <w:rPr>
          <w:rFonts w:ascii="Courier New" w:hAnsi="Courier New" w:cs="Courier New"/>
          <w:sz w:val="16"/>
          <w:szCs w:val="16"/>
        </w:rPr>
        <w:t>cons</w:t>
      </w:r>
      <w:proofErr w:type="gramEnd"/>
      <w:r w:rsidRPr="00BC20B1">
        <w:rPr>
          <w:rFonts w:ascii="Courier New" w:hAnsi="Courier New" w:cs="Courier New"/>
          <w:sz w:val="16"/>
          <w:szCs w:val="16"/>
        </w:rPr>
        <w:t xml:space="preserve"> |    1.79831   2.405273     0.75   0.464    -3.254982    6.851602</w:t>
      </w:r>
    </w:p>
    <w:p w14:paraId="08860FD9"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w:t>
      </w:r>
    </w:p>
    <w:p w14:paraId="1A1AABE9" w14:textId="77777777" w:rsidR="00BC20B1" w:rsidRPr="00BC20B1" w:rsidRDefault="00BC20B1" w:rsidP="00BC20B1">
      <w:pPr>
        <w:rPr>
          <w:rFonts w:ascii="Courier New" w:hAnsi="Courier New" w:cs="Courier New"/>
          <w:sz w:val="16"/>
          <w:szCs w:val="16"/>
        </w:rPr>
      </w:pPr>
    </w:p>
    <w:p w14:paraId="5262B007"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-&gt; D = 1</w:t>
      </w:r>
    </w:p>
    <w:p w14:paraId="2F07CDC4" w14:textId="77777777" w:rsidR="00BC20B1" w:rsidRPr="00BC20B1" w:rsidRDefault="00BC20B1" w:rsidP="00BC20B1">
      <w:pPr>
        <w:rPr>
          <w:rFonts w:ascii="Courier New" w:hAnsi="Courier New" w:cs="Courier New"/>
          <w:sz w:val="16"/>
          <w:szCs w:val="16"/>
        </w:rPr>
      </w:pPr>
    </w:p>
    <w:p w14:paraId="596DAE25" w14:textId="281FE462"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Number of </w:t>
      </w:r>
      <w:proofErr w:type="spellStart"/>
      <w:r w:rsidRPr="00BC20B1">
        <w:rPr>
          <w:rFonts w:ascii="Courier New" w:hAnsi="Courier New" w:cs="Courier New"/>
          <w:sz w:val="16"/>
          <w:szCs w:val="16"/>
        </w:rPr>
        <w:t>obs</w:t>
      </w:r>
      <w:proofErr w:type="spellEnd"/>
      <w:r w:rsidRPr="00BC20B1">
        <w:rPr>
          <w:rFonts w:ascii="Courier New" w:hAnsi="Courier New" w:cs="Courier New"/>
          <w:sz w:val="16"/>
          <w:szCs w:val="16"/>
        </w:rPr>
        <w:t xml:space="preserve"> </w:t>
      </w:r>
      <w:proofErr w:type="gramStart"/>
      <w:r w:rsidRPr="00BC20B1">
        <w:rPr>
          <w:rFonts w:ascii="Courier New" w:hAnsi="Courier New" w:cs="Courier New"/>
          <w:sz w:val="16"/>
          <w:szCs w:val="16"/>
        </w:rPr>
        <w:t>=      20</w:t>
      </w:r>
      <w:proofErr w:type="gramEnd"/>
    </w:p>
    <w:p w14:paraId="4BB2534A" w14:textId="77777777" w:rsidR="00BC20B1" w:rsidRPr="00BC20B1" w:rsidRDefault="00BC20B1" w:rsidP="00BC20B1">
      <w:pPr>
        <w:rPr>
          <w:rFonts w:ascii="Courier New" w:hAnsi="Courier New" w:cs="Courier New"/>
          <w:sz w:val="16"/>
          <w:szCs w:val="16"/>
        </w:rPr>
      </w:pPr>
    </w:p>
    <w:p w14:paraId="13320D4F"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w:t>
      </w:r>
    </w:p>
    <w:p w14:paraId="023557DC"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           Y </w:t>
      </w:r>
      <w:proofErr w:type="gramStart"/>
      <w:r w:rsidRPr="00BC20B1">
        <w:rPr>
          <w:rFonts w:ascii="Courier New" w:hAnsi="Courier New" w:cs="Courier New"/>
          <w:sz w:val="16"/>
          <w:szCs w:val="16"/>
        </w:rPr>
        <w:t xml:space="preserve">|      </w:t>
      </w:r>
      <w:proofErr w:type="spellStart"/>
      <w:r w:rsidRPr="00BC20B1">
        <w:rPr>
          <w:rFonts w:ascii="Courier New" w:hAnsi="Courier New" w:cs="Courier New"/>
          <w:sz w:val="16"/>
          <w:szCs w:val="16"/>
        </w:rPr>
        <w:t>Coef</w:t>
      </w:r>
      <w:proofErr w:type="spellEnd"/>
      <w:proofErr w:type="gramEnd"/>
      <w:r w:rsidRPr="00BC20B1">
        <w:rPr>
          <w:rFonts w:ascii="Courier New" w:hAnsi="Courier New" w:cs="Courier New"/>
          <w:sz w:val="16"/>
          <w:szCs w:val="16"/>
        </w:rPr>
        <w:t xml:space="preserve">.   Std. Err.      </w:t>
      </w:r>
      <w:proofErr w:type="gramStart"/>
      <w:r w:rsidRPr="00BC20B1">
        <w:rPr>
          <w:rFonts w:ascii="Courier New" w:hAnsi="Courier New" w:cs="Courier New"/>
          <w:sz w:val="16"/>
          <w:szCs w:val="16"/>
        </w:rPr>
        <w:t>t</w:t>
      </w:r>
      <w:proofErr w:type="gramEnd"/>
      <w:r w:rsidRPr="00BC20B1">
        <w:rPr>
          <w:rFonts w:ascii="Courier New" w:hAnsi="Courier New" w:cs="Courier New"/>
          <w:sz w:val="16"/>
          <w:szCs w:val="16"/>
        </w:rPr>
        <w:t xml:space="preserve">    P&gt;|t|     [95% Conf. Interval]</w:t>
      </w:r>
    </w:p>
    <w:p w14:paraId="53784353"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lastRenderedPageBreak/>
        <w:t>-------------+----------------------------------------------------------------</w:t>
      </w:r>
    </w:p>
    <w:p w14:paraId="47BBAE08" w14:textId="77777777" w:rsidR="00BC20B1" w:rsidRPr="00BC20B1" w:rsidRDefault="00BC20B1" w:rsidP="00BC20B1">
      <w:pPr>
        <w:rPr>
          <w:rFonts w:ascii="Courier New" w:hAnsi="Courier New" w:cs="Courier New"/>
          <w:sz w:val="16"/>
          <w:szCs w:val="16"/>
        </w:rPr>
      </w:pPr>
      <w:r w:rsidRPr="00BC20B1">
        <w:rPr>
          <w:rFonts w:ascii="Courier New" w:hAnsi="Courier New" w:cs="Courier New"/>
          <w:sz w:val="16"/>
          <w:szCs w:val="16"/>
        </w:rPr>
        <w:t xml:space="preserve">           </w:t>
      </w:r>
      <w:proofErr w:type="gramStart"/>
      <w:r w:rsidRPr="00BC20B1">
        <w:rPr>
          <w:rFonts w:ascii="Courier New" w:hAnsi="Courier New" w:cs="Courier New"/>
          <w:sz w:val="16"/>
          <w:szCs w:val="16"/>
        </w:rPr>
        <w:t>x</w:t>
      </w:r>
      <w:proofErr w:type="gramEnd"/>
      <w:r w:rsidRPr="00BC20B1">
        <w:rPr>
          <w:rFonts w:ascii="Courier New" w:hAnsi="Courier New" w:cs="Courier New"/>
          <w:sz w:val="16"/>
          <w:szCs w:val="16"/>
        </w:rPr>
        <w:t xml:space="preserve"> |   </w:t>
      </w:r>
      <w:r w:rsidRPr="00BC20B1">
        <w:rPr>
          <w:rFonts w:ascii="Courier New" w:hAnsi="Courier New" w:cs="Courier New"/>
          <w:color w:val="FF0000"/>
          <w:sz w:val="16"/>
          <w:szCs w:val="16"/>
        </w:rPr>
        <w:t>.9465386</w:t>
      </w:r>
      <w:r w:rsidRPr="00BC20B1">
        <w:rPr>
          <w:rFonts w:ascii="Courier New" w:hAnsi="Courier New" w:cs="Courier New"/>
          <w:sz w:val="16"/>
          <w:szCs w:val="16"/>
        </w:rPr>
        <w:t xml:space="preserve">   .0788446    12.01   0.000     .7808922    1.112185</w:t>
      </w:r>
    </w:p>
    <w:p w14:paraId="06104273" w14:textId="77777777" w:rsidR="00BC20B1" w:rsidRPr="00BC20B1" w:rsidRDefault="00BC20B1" w:rsidP="00BC20B1">
      <w:pPr>
        <w:pBdr>
          <w:bottom w:val="single" w:sz="6" w:space="1" w:color="auto"/>
        </w:pBdr>
        <w:rPr>
          <w:rFonts w:ascii="Courier New" w:hAnsi="Courier New" w:cs="Courier New"/>
          <w:sz w:val="16"/>
          <w:szCs w:val="16"/>
        </w:rPr>
      </w:pPr>
      <w:r w:rsidRPr="00BC20B1">
        <w:rPr>
          <w:rFonts w:ascii="Courier New" w:hAnsi="Courier New" w:cs="Courier New"/>
          <w:sz w:val="16"/>
          <w:szCs w:val="16"/>
        </w:rPr>
        <w:t xml:space="preserve">       _</w:t>
      </w:r>
      <w:proofErr w:type="gramStart"/>
      <w:r w:rsidRPr="00BC20B1">
        <w:rPr>
          <w:rFonts w:ascii="Courier New" w:hAnsi="Courier New" w:cs="Courier New"/>
          <w:sz w:val="16"/>
          <w:szCs w:val="16"/>
        </w:rPr>
        <w:t>cons</w:t>
      </w:r>
      <w:proofErr w:type="gramEnd"/>
      <w:r w:rsidRPr="00BC20B1">
        <w:rPr>
          <w:rFonts w:ascii="Courier New" w:hAnsi="Courier New" w:cs="Courier New"/>
          <w:sz w:val="16"/>
          <w:szCs w:val="16"/>
        </w:rPr>
        <w:t xml:space="preserve"> |   5.651648    2.87756     1.96   0.065    -.3938804    11.69718</w:t>
      </w:r>
    </w:p>
    <w:p w14:paraId="41AFB48D" w14:textId="77777777" w:rsidR="003C2F17" w:rsidRDefault="003C2F17" w:rsidP="00BC20B1">
      <w:pPr>
        <w:rPr>
          <w:rFonts w:ascii="Courier New" w:hAnsi="Courier New" w:cs="Courier New"/>
          <w:sz w:val="16"/>
          <w:szCs w:val="16"/>
        </w:rPr>
      </w:pPr>
    </w:p>
    <w:p w14:paraId="0CAE5D0B" w14:textId="77777777" w:rsidR="003C2F17" w:rsidRDefault="003C2F17" w:rsidP="00BC20B1">
      <w:pPr>
        <w:rPr>
          <w:rFonts w:ascii="Courier New" w:hAnsi="Courier New" w:cs="Courier New"/>
          <w:sz w:val="16"/>
          <w:szCs w:val="16"/>
        </w:rPr>
      </w:pPr>
    </w:p>
    <w:p w14:paraId="22F444E2"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 xml:space="preserve">&gt; </w:t>
      </w:r>
      <w:proofErr w:type="spellStart"/>
      <w:r w:rsidRPr="003C2F17">
        <w:rPr>
          <w:rFonts w:ascii="Courier New" w:hAnsi="Courier New" w:cs="Courier New"/>
          <w:sz w:val="16"/>
          <w:szCs w:val="16"/>
        </w:rPr>
        <w:t>Ydiff</w:t>
      </w:r>
      <w:proofErr w:type="spellEnd"/>
      <w:r w:rsidRPr="003C2F17">
        <w:rPr>
          <w:rFonts w:ascii="Courier New" w:hAnsi="Courier New" w:cs="Courier New"/>
          <w:sz w:val="16"/>
          <w:szCs w:val="16"/>
        </w:rPr>
        <w:t xml:space="preserve"> &lt;- Y-X</w:t>
      </w:r>
    </w:p>
    <w:p w14:paraId="10034D99"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 xml:space="preserve">&gt; </w:t>
      </w:r>
      <w:proofErr w:type="gramStart"/>
      <w:r w:rsidRPr="003C2F17">
        <w:rPr>
          <w:rFonts w:ascii="Courier New" w:hAnsi="Courier New" w:cs="Courier New"/>
          <w:sz w:val="16"/>
          <w:szCs w:val="16"/>
        </w:rPr>
        <w:t>summary</w:t>
      </w:r>
      <w:proofErr w:type="gramEnd"/>
      <w:r w:rsidRPr="003C2F17">
        <w:rPr>
          <w:rFonts w:ascii="Courier New" w:hAnsi="Courier New" w:cs="Courier New"/>
          <w:sz w:val="16"/>
          <w:szCs w:val="16"/>
        </w:rPr>
        <w:t>(lm(</w:t>
      </w:r>
      <w:proofErr w:type="spellStart"/>
      <w:r w:rsidRPr="003C2F17">
        <w:rPr>
          <w:rFonts w:ascii="Courier New" w:hAnsi="Courier New" w:cs="Courier New"/>
          <w:sz w:val="16"/>
          <w:szCs w:val="16"/>
        </w:rPr>
        <w:t>Ydiff~Z</w:t>
      </w:r>
      <w:proofErr w:type="spellEnd"/>
      <w:r w:rsidRPr="003C2F17">
        <w:rPr>
          <w:rFonts w:ascii="Courier New" w:hAnsi="Courier New" w:cs="Courier New"/>
          <w:sz w:val="16"/>
          <w:szCs w:val="16"/>
        </w:rPr>
        <w:t>))</w:t>
      </w:r>
    </w:p>
    <w:p w14:paraId="69C4A299" w14:textId="77777777" w:rsidR="003C2F17" w:rsidRPr="003C2F17" w:rsidRDefault="003C2F17" w:rsidP="003C2F17">
      <w:pPr>
        <w:rPr>
          <w:rFonts w:ascii="Courier New" w:hAnsi="Courier New" w:cs="Courier New"/>
          <w:sz w:val="16"/>
          <w:szCs w:val="16"/>
        </w:rPr>
      </w:pPr>
    </w:p>
    <w:p w14:paraId="379EB461"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Call:</w:t>
      </w:r>
    </w:p>
    <w:p w14:paraId="5E7ABD2F" w14:textId="77777777" w:rsidR="003C2F17" w:rsidRPr="003C2F17" w:rsidRDefault="003C2F17" w:rsidP="003C2F17">
      <w:pPr>
        <w:rPr>
          <w:rFonts w:ascii="Courier New" w:hAnsi="Courier New" w:cs="Courier New"/>
          <w:sz w:val="16"/>
          <w:szCs w:val="16"/>
        </w:rPr>
      </w:pPr>
      <w:proofErr w:type="gramStart"/>
      <w:r w:rsidRPr="003C2F17">
        <w:rPr>
          <w:rFonts w:ascii="Courier New" w:hAnsi="Courier New" w:cs="Courier New"/>
          <w:sz w:val="16"/>
          <w:szCs w:val="16"/>
        </w:rPr>
        <w:t>lm</w:t>
      </w:r>
      <w:proofErr w:type="gramEnd"/>
      <w:r w:rsidRPr="003C2F17">
        <w:rPr>
          <w:rFonts w:ascii="Courier New" w:hAnsi="Courier New" w:cs="Courier New"/>
          <w:sz w:val="16"/>
          <w:szCs w:val="16"/>
        </w:rPr>
        <w:t xml:space="preserve">(formula = </w:t>
      </w:r>
      <w:proofErr w:type="spellStart"/>
      <w:r w:rsidRPr="003C2F17">
        <w:rPr>
          <w:rFonts w:ascii="Courier New" w:hAnsi="Courier New" w:cs="Courier New"/>
          <w:sz w:val="16"/>
          <w:szCs w:val="16"/>
        </w:rPr>
        <w:t>Ydiff</w:t>
      </w:r>
      <w:proofErr w:type="spellEnd"/>
      <w:r w:rsidRPr="003C2F17">
        <w:rPr>
          <w:rFonts w:ascii="Courier New" w:hAnsi="Courier New" w:cs="Courier New"/>
          <w:sz w:val="16"/>
          <w:szCs w:val="16"/>
        </w:rPr>
        <w:t xml:space="preserve"> ~ Z)</w:t>
      </w:r>
    </w:p>
    <w:p w14:paraId="25B8AD03" w14:textId="77777777" w:rsidR="003C2F17" w:rsidRPr="003C2F17" w:rsidRDefault="003C2F17" w:rsidP="003C2F17">
      <w:pPr>
        <w:rPr>
          <w:rFonts w:ascii="Courier New" w:hAnsi="Courier New" w:cs="Courier New"/>
          <w:sz w:val="16"/>
          <w:szCs w:val="16"/>
        </w:rPr>
      </w:pPr>
    </w:p>
    <w:p w14:paraId="38D20603"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Residuals:</w:t>
      </w:r>
    </w:p>
    <w:p w14:paraId="6C3D6439"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 xml:space="preserve">    Min      </w:t>
      </w:r>
      <w:proofErr w:type="gramStart"/>
      <w:r w:rsidRPr="003C2F17">
        <w:rPr>
          <w:rFonts w:ascii="Courier New" w:hAnsi="Courier New" w:cs="Courier New"/>
          <w:sz w:val="16"/>
          <w:szCs w:val="16"/>
        </w:rPr>
        <w:t>1Q  Median</w:t>
      </w:r>
      <w:proofErr w:type="gramEnd"/>
      <w:r w:rsidRPr="003C2F17">
        <w:rPr>
          <w:rFonts w:ascii="Courier New" w:hAnsi="Courier New" w:cs="Courier New"/>
          <w:sz w:val="16"/>
          <w:szCs w:val="16"/>
        </w:rPr>
        <w:t xml:space="preserve">      3Q     Max </w:t>
      </w:r>
    </w:p>
    <w:p w14:paraId="0A3AD552"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 xml:space="preserve">-13.850  -3.850  -0.425   </w:t>
      </w:r>
      <w:proofErr w:type="gramStart"/>
      <w:r w:rsidRPr="003C2F17">
        <w:rPr>
          <w:rFonts w:ascii="Courier New" w:hAnsi="Courier New" w:cs="Courier New"/>
          <w:sz w:val="16"/>
          <w:szCs w:val="16"/>
        </w:rPr>
        <w:t>3.362  12.000</w:t>
      </w:r>
      <w:proofErr w:type="gramEnd"/>
      <w:r w:rsidRPr="003C2F17">
        <w:rPr>
          <w:rFonts w:ascii="Courier New" w:hAnsi="Courier New" w:cs="Courier New"/>
          <w:sz w:val="16"/>
          <w:szCs w:val="16"/>
        </w:rPr>
        <w:t xml:space="preserve"> </w:t>
      </w:r>
    </w:p>
    <w:p w14:paraId="0E1672F3" w14:textId="77777777" w:rsidR="003C2F17" w:rsidRPr="003C2F17" w:rsidRDefault="003C2F17" w:rsidP="003C2F17">
      <w:pPr>
        <w:rPr>
          <w:rFonts w:ascii="Courier New" w:hAnsi="Courier New" w:cs="Courier New"/>
          <w:sz w:val="16"/>
          <w:szCs w:val="16"/>
        </w:rPr>
      </w:pPr>
    </w:p>
    <w:p w14:paraId="0E4484AF"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Coefficients:</w:t>
      </w:r>
    </w:p>
    <w:p w14:paraId="75A2EE16"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 xml:space="preserve">            Estimate Std. Error t value </w:t>
      </w:r>
      <w:proofErr w:type="spellStart"/>
      <w:proofErr w:type="gramStart"/>
      <w:r w:rsidRPr="003C2F17">
        <w:rPr>
          <w:rFonts w:ascii="Courier New" w:hAnsi="Courier New" w:cs="Courier New"/>
          <w:sz w:val="16"/>
          <w:szCs w:val="16"/>
        </w:rPr>
        <w:t>Pr</w:t>
      </w:r>
      <w:proofErr w:type="spellEnd"/>
      <w:r w:rsidRPr="003C2F17">
        <w:rPr>
          <w:rFonts w:ascii="Courier New" w:hAnsi="Courier New" w:cs="Courier New"/>
          <w:sz w:val="16"/>
          <w:szCs w:val="16"/>
        </w:rPr>
        <w:t>(</w:t>
      </w:r>
      <w:proofErr w:type="gramEnd"/>
      <w:r w:rsidRPr="003C2F17">
        <w:rPr>
          <w:rFonts w:ascii="Courier New" w:hAnsi="Courier New" w:cs="Courier New"/>
          <w:sz w:val="16"/>
          <w:szCs w:val="16"/>
        </w:rPr>
        <w:t xml:space="preserve">&gt;|t|)   </w:t>
      </w:r>
    </w:p>
    <w:p w14:paraId="0694AAE5"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(Intercept)   -1.000      1.147  -</w:t>
      </w:r>
      <w:proofErr w:type="gramStart"/>
      <w:r w:rsidRPr="003C2F17">
        <w:rPr>
          <w:rFonts w:ascii="Courier New" w:hAnsi="Courier New" w:cs="Courier New"/>
          <w:sz w:val="16"/>
          <w:szCs w:val="16"/>
        </w:rPr>
        <w:t>0.872  0.38893</w:t>
      </w:r>
      <w:proofErr w:type="gramEnd"/>
      <w:r w:rsidRPr="003C2F17">
        <w:rPr>
          <w:rFonts w:ascii="Courier New" w:hAnsi="Courier New" w:cs="Courier New"/>
          <w:sz w:val="16"/>
          <w:szCs w:val="16"/>
        </w:rPr>
        <w:t xml:space="preserve">   </w:t>
      </w:r>
    </w:p>
    <w:p w14:paraId="106CD20F" w14:textId="243C4305" w:rsidR="003C2F17" w:rsidRPr="003C2F17" w:rsidRDefault="003C2F17" w:rsidP="003C2F17">
      <w:pPr>
        <w:rPr>
          <w:rFonts w:ascii="Courier New" w:hAnsi="Courier New" w:cs="Courier New"/>
          <w:sz w:val="16"/>
          <w:szCs w:val="16"/>
        </w:rPr>
      </w:pPr>
      <w:r w:rsidRPr="003C2F17">
        <w:rPr>
          <w:rFonts w:ascii="Courier New" w:hAnsi="Courier New" w:cs="Courier New"/>
          <w:color w:val="FF0000"/>
          <w:sz w:val="16"/>
          <w:szCs w:val="16"/>
        </w:rPr>
        <w:t>Z                4.850</w:t>
      </w:r>
      <w:r w:rsidRPr="003C2F17">
        <w:rPr>
          <w:rFonts w:ascii="Courier New" w:hAnsi="Courier New" w:cs="Courier New"/>
          <w:sz w:val="16"/>
          <w:szCs w:val="16"/>
        </w:rPr>
        <w:t xml:space="preserve">      1.623   </w:t>
      </w:r>
      <w:proofErr w:type="gramStart"/>
      <w:r w:rsidRPr="003C2F17">
        <w:rPr>
          <w:rFonts w:ascii="Courier New" w:hAnsi="Courier New" w:cs="Courier New"/>
          <w:sz w:val="16"/>
          <w:szCs w:val="16"/>
        </w:rPr>
        <w:t>2.989  0.00489</w:t>
      </w:r>
      <w:proofErr w:type="gramEnd"/>
      <w:r w:rsidRPr="003C2F17">
        <w:rPr>
          <w:rFonts w:ascii="Courier New" w:hAnsi="Courier New" w:cs="Courier New"/>
          <w:sz w:val="16"/>
          <w:szCs w:val="16"/>
        </w:rPr>
        <w:t xml:space="preserve"> **</w:t>
      </w:r>
    </w:p>
    <w:p w14:paraId="39C34C23"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w:t>
      </w:r>
    </w:p>
    <w:p w14:paraId="144CA785" w14:textId="77777777" w:rsidR="003C2F17" w:rsidRPr="003C2F17" w:rsidRDefault="003C2F17" w:rsidP="003C2F17">
      <w:pPr>
        <w:rPr>
          <w:rFonts w:ascii="Courier New" w:hAnsi="Courier New" w:cs="Courier New"/>
          <w:sz w:val="16"/>
          <w:szCs w:val="16"/>
        </w:rPr>
      </w:pPr>
      <w:proofErr w:type="spellStart"/>
      <w:r w:rsidRPr="003C2F17">
        <w:rPr>
          <w:rFonts w:ascii="Courier New" w:hAnsi="Courier New" w:cs="Courier New"/>
          <w:sz w:val="16"/>
          <w:szCs w:val="16"/>
        </w:rPr>
        <w:t>Signif</w:t>
      </w:r>
      <w:proofErr w:type="spellEnd"/>
      <w:r w:rsidRPr="003C2F17">
        <w:rPr>
          <w:rFonts w:ascii="Courier New" w:hAnsi="Courier New" w:cs="Courier New"/>
          <w:sz w:val="16"/>
          <w:szCs w:val="16"/>
        </w:rPr>
        <w:t xml:space="preserve">. </w:t>
      </w:r>
      <w:proofErr w:type="gramStart"/>
      <w:r w:rsidRPr="003C2F17">
        <w:rPr>
          <w:rFonts w:ascii="Courier New" w:hAnsi="Courier New" w:cs="Courier New"/>
          <w:sz w:val="16"/>
          <w:szCs w:val="16"/>
        </w:rPr>
        <w:t>codes</w:t>
      </w:r>
      <w:proofErr w:type="gramEnd"/>
      <w:r w:rsidRPr="003C2F17">
        <w:rPr>
          <w:rFonts w:ascii="Courier New" w:hAnsi="Courier New" w:cs="Courier New"/>
          <w:sz w:val="16"/>
          <w:szCs w:val="16"/>
        </w:rPr>
        <w:t xml:space="preserve">:  0 ‘***’ 0.001 ‘**’ 0.01 ‘*’ 0.05 ‘.’ 0.1 ‘ ’ 1 </w:t>
      </w:r>
    </w:p>
    <w:p w14:paraId="5BC353C2" w14:textId="77777777" w:rsidR="003C2F17" w:rsidRPr="003C2F17" w:rsidRDefault="003C2F17" w:rsidP="003C2F17">
      <w:pPr>
        <w:rPr>
          <w:rFonts w:ascii="Courier New" w:hAnsi="Courier New" w:cs="Courier New"/>
          <w:sz w:val="16"/>
          <w:szCs w:val="16"/>
        </w:rPr>
      </w:pPr>
    </w:p>
    <w:p w14:paraId="6F712D63"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Residual standard error: 5.131 on 38 degrees of freedom</w:t>
      </w:r>
    </w:p>
    <w:p w14:paraId="63E72F17" w14:textId="77777777" w:rsidR="003C2F17" w:rsidRPr="003C2F17" w:rsidRDefault="003C2F17" w:rsidP="003C2F17">
      <w:pPr>
        <w:rPr>
          <w:rFonts w:ascii="Courier New" w:hAnsi="Courier New" w:cs="Courier New"/>
          <w:sz w:val="16"/>
          <w:szCs w:val="16"/>
        </w:rPr>
      </w:pPr>
      <w:r w:rsidRPr="003C2F17">
        <w:rPr>
          <w:rFonts w:ascii="Courier New" w:hAnsi="Courier New" w:cs="Courier New"/>
          <w:sz w:val="16"/>
          <w:szCs w:val="16"/>
        </w:rPr>
        <w:t>Multiple R-squared: 0.1903,</w:t>
      </w:r>
      <w:r w:rsidRPr="003C2F17">
        <w:rPr>
          <w:rFonts w:ascii="Courier New" w:hAnsi="Courier New" w:cs="Courier New"/>
          <w:sz w:val="16"/>
          <w:szCs w:val="16"/>
        </w:rPr>
        <w:tab/>
        <w:t xml:space="preserve">Adjusted R-squared: 0.169 </w:t>
      </w:r>
    </w:p>
    <w:p w14:paraId="38D1EB94" w14:textId="0DFFAA7D" w:rsidR="00BC20B1" w:rsidRPr="00BC20B1" w:rsidRDefault="003C2F17" w:rsidP="003C2F17">
      <w:pPr>
        <w:rPr>
          <w:rFonts w:ascii="Courier New" w:hAnsi="Courier New" w:cs="Courier New"/>
          <w:sz w:val="16"/>
          <w:szCs w:val="16"/>
        </w:rPr>
      </w:pPr>
      <w:r w:rsidRPr="003C2F17">
        <w:rPr>
          <w:rFonts w:ascii="Courier New" w:hAnsi="Courier New" w:cs="Courier New"/>
          <w:sz w:val="16"/>
          <w:szCs w:val="16"/>
        </w:rPr>
        <w:t>F-statistic: 8.934 on 1 and 38 DF</w:t>
      </w:r>
      <w:proofErr w:type="gramStart"/>
      <w:r w:rsidRPr="003C2F17">
        <w:rPr>
          <w:rFonts w:ascii="Courier New" w:hAnsi="Courier New" w:cs="Courier New"/>
          <w:sz w:val="16"/>
          <w:szCs w:val="16"/>
        </w:rPr>
        <w:t>,  p</w:t>
      </w:r>
      <w:proofErr w:type="gramEnd"/>
      <w:r w:rsidRPr="003C2F17">
        <w:rPr>
          <w:rFonts w:ascii="Courier New" w:hAnsi="Courier New" w:cs="Courier New"/>
          <w:sz w:val="16"/>
          <w:szCs w:val="16"/>
        </w:rPr>
        <w:t>-value: 0.004887</w:t>
      </w:r>
    </w:p>
    <w:p w14:paraId="388A94F9" w14:textId="77777777" w:rsidR="003C2F17" w:rsidRDefault="003C2F17" w:rsidP="003C2F17">
      <w:pPr>
        <w:spacing w:line="480" w:lineRule="auto"/>
        <w:rPr>
          <w:rFonts w:ascii="Times New Roman" w:hAnsi="Times New Roman"/>
        </w:rPr>
      </w:pPr>
    </w:p>
    <w:p w14:paraId="357583E2" w14:textId="61AEA820" w:rsidR="00F47F92" w:rsidRDefault="00F47F92" w:rsidP="00BC20B1">
      <w:pPr>
        <w:spacing w:line="480" w:lineRule="auto"/>
        <w:rPr>
          <w:rStyle w:val="SubtleReference"/>
        </w:rPr>
      </w:pPr>
      <w:r>
        <w:rPr>
          <w:rStyle w:val="SubtleReference"/>
        </w:rPr>
        <w:t xml:space="preserve">Substituting our estimates for the true ratio of covariances to variances satisfies the inequiality, suggesting that the use of this covariate will improve precision: </w:t>
      </w:r>
    </w:p>
    <w:p w14:paraId="63A0DB64" w14:textId="21DEE15B" w:rsidR="00F47F92" w:rsidRDefault="003D7BB3" w:rsidP="00BC20B1">
      <w:pPr>
        <w:spacing w:line="480" w:lineRule="auto"/>
        <w:rPr>
          <w:rFonts w:ascii="Times New Roman" w:hAnsi="Times New Roman"/>
        </w:rPr>
      </w:pPr>
      <m:oMath>
        <m:acc>
          <m:accPr>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(0),X</m:t>
                    </m:r>
                  </m:e>
                  <m:sub>
                    <m:r>
                      <w:rPr>
                        <w:rFonts w:ascii="Cambria Math" w:hAnsi="Cambria Math"/>
                      </w:rPr>
                      <m:t>i</m:t>
                    </m:r>
                  </m:sub>
                </m:sSub>
                <m:r>
                  <w:rPr>
                    <w:rFonts w:ascii="Cambria Math" w:hAnsi="Cambria Math"/>
                  </w:rPr>
                  <m:t>)</m:t>
                </m:r>
              </m:num>
              <m:den>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acc>
        <m:r>
          <w:rPr>
            <w:rFonts w:ascii="Cambria Math" w:hAnsi="Cambria Math"/>
          </w:rPr>
          <m:t>+</m:t>
        </m:r>
        <m:acc>
          <m:accPr>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(1),X</m:t>
                    </m:r>
                  </m:e>
                  <m:sub>
                    <m:r>
                      <w:rPr>
                        <w:rFonts w:ascii="Cambria Math" w:hAnsi="Cambria Math"/>
                      </w:rPr>
                      <m:t>i</m:t>
                    </m:r>
                  </m:sub>
                </m:sSub>
                <m:r>
                  <w:rPr>
                    <w:rFonts w:ascii="Cambria Math" w:hAnsi="Cambria Math"/>
                  </w:rPr>
                  <m:t>)</m:t>
                </m:r>
              </m:num>
              <m:den>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acc>
        <m:r>
          <w:rPr>
            <w:rFonts w:ascii="Cambria Math" w:hAnsi="Cambria Math"/>
          </w:rPr>
          <m:t>=0.8995+0.9465&gt;1</m:t>
        </m:r>
      </m:oMath>
      <w:r w:rsidR="00F47F92">
        <w:rPr>
          <w:rFonts w:ascii="Times New Roman" w:hAnsi="Times New Roman"/>
        </w:rPr>
        <w:t>.</w:t>
      </w:r>
    </w:p>
    <w:p w14:paraId="2D0D78E0" w14:textId="77777777" w:rsidR="00F47F92" w:rsidRPr="00BC20B1" w:rsidRDefault="00F47F92" w:rsidP="00BC20B1">
      <w:pPr>
        <w:spacing w:line="480" w:lineRule="auto"/>
        <w:rPr>
          <w:rFonts w:ascii="Times New Roman" w:hAnsi="Times New Roman"/>
        </w:rPr>
      </w:pPr>
    </w:p>
    <w:p w14:paraId="333A9449" w14:textId="649E460B"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Regress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610799">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Pr="00610799">
        <w:rPr>
          <w:rFonts w:ascii="Times New Roman" w:hAnsi="Times New Roman"/>
          <w:sz w:val="24"/>
          <w:szCs w:val="24"/>
        </w:rPr>
        <w:t xml:space="preserve"> and</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 xml:space="preserve">.  Interpret the slope </w:t>
      </w:r>
      <w:r w:rsidR="006366C1">
        <w:rPr>
          <w:rFonts w:ascii="Times New Roman" w:hAnsi="Times New Roman"/>
          <w:sz w:val="24"/>
          <w:szCs w:val="24"/>
        </w:rPr>
        <w:t>[</w:t>
      </w:r>
      <w:r w:rsidR="006366C1">
        <w:rPr>
          <w:rFonts w:ascii="Times New Roman" w:hAnsi="Times New Roman"/>
          <w:sz w:val="24"/>
          <w:szCs w:val="24"/>
          <w:highlight w:val="red"/>
        </w:rPr>
        <w:t>CUT: a</w:t>
      </w:r>
      <w:r w:rsidRPr="006366C1">
        <w:rPr>
          <w:rFonts w:ascii="Times New Roman" w:hAnsi="Times New Roman"/>
          <w:sz w:val="24"/>
          <w:szCs w:val="24"/>
          <w:highlight w:val="red"/>
        </w:rPr>
        <w:t>nd intercept</w:t>
      </w:r>
      <w:r w:rsidR="006366C1">
        <w:rPr>
          <w:rFonts w:ascii="Times New Roman" w:hAnsi="Times New Roman"/>
          <w:sz w:val="24"/>
          <w:szCs w:val="24"/>
        </w:rPr>
        <w:t>]</w:t>
      </w:r>
      <w:r w:rsidRPr="00610799">
        <w:rPr>
          <w:rFonts w:ascii="Times New Roman" w:hAnsi="Times New Roman"/>
          <w:sz w:val="24"/>
          <w:szCs w:val="24"/>
        </w:rPr>
        <w:t xml:space="preserve">, </w:t>
      </w:r>
      <w:r>
        <w:rPr>
          <w:rFonts w:ascii="Times New Roman" w:hAnsi="Times New Roman"/>
          <w:sz w:val="24"/>
          <w:szCs w:val="24"/>
        </w:rPr>
        <w:t xml:space="preserve">contrasting these results with those obtained from a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610799">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alone.</w:t>
      </w:r>
    </w:p>
    <w:p w14:paraId="2DA09200" w14:textId="7C5DE3FB" w:rsidR="00AD5817" w:rsidRPr="006366C1" w:rsidRDefault="006366C1" w:rsidP="00AD5817">
      <w:pPr>
        <w:rPr>
          <w:rStyle w:val="SubtleReference"/>
        </w:rPr>
      </w:pPr>
      <w:r>
        <w:rPr>
          <w:rStyle w:val="SubtleReference"/>
        </w:rPr>
        <w:t>The estimated ATE (5.3) is now roughly half the size as the original difference-in-means.  (This estimate also happens to be much closer to the true ATE of 4.0.)  Comparing the estimated standard errors from both regressions suggests that the inclusion of a covariate has greatly improved precision.</w:t>
      </w:r>
    </w:p>
    <w:p w14:paraId="0CD1AFDE" w14:textId="77777777" w:rsidR="00AD5817" w:rsidRPr="00AD5817" w:rsidRDefault="00AD5817" w:rsidP="00AD5817">
      <w:pPr>
        <w:rPr>
          <w:rFonts w:ascii="Courier New" w:hAnsi="Courier New" w:cs="Courier New"/>
          <w:sz w:val="16"/>
          <w:szCs w:val="16"/>
        </w:rPr>
      </w:pPr>
    </w:p>
    <w:p w14:paraId="63549D08" w14:textId="77777777" w:rsidR="00AD5817" w:rsidRPr="00AD5817" w:rsidRDefault="00AD5817" w:rsidP="00AD5817">
      <w:pPr>
        <w:rPr>
          <w:rFonts w:ascii="Courier New" w:hAnsi="Courier New" w:cs="Courier New"/>
          <w:sz w:val="16"/>
          <w:szCs w:val="16"/>
        </w:rPr>
      </w:pPr>
      <w:r w:rsidRPr="00AD5817">
        <w:rPr>
          <w:rFonts w:ascii="Courier New" w:hAnsi="Courier New" w:cs="Courier New"/>
          <w:sz w:val="16"/>
          <w:szCs w:val="16"/>
        </w:rPr>
        <w:t xml:space="preserve">. </w:t>
      </w:r>
      <w:proofErr w:type="spellStart"/>
      <w:proofErr w:type="gramStart"/>
      <w:r w:rsidRPr="00AD5817">
        <w:rPr>
          <w:rFonts w:ascii="Courier New" w:hAnsi="Courier New" w:cs="Courier New"/>
          <w:sz w:val="16"/>
          <w:szCs w:val="16"/>
        </w:rPr>
        <w:t>reg</w:t>
      </w:r>
      <w:proofErr w:type="spellEnd"/>
      <w:proofErr w:type="gramEnd"/>
      <w:r w:rsidRPr="00AD5817">
        <w:rPr>
          <w:rFonts w:ascii="Courier New" w:hAnsi="Courier New" w:cs="Courier New"/>
          <w:sz w:val="16"/>
          <w:szCs w:val="16"/>
        </w:rPr>
        <w:t xml:space="preserve"> Y D x</w:t>
      </w:r>
    </w:p>
    <w:p w14:paraId="40191D63" w14:textId="77777777" w:rsidR="00AD5817" w:rsidRPr="00AD5817" w:rsidRDefault="00AD5817" w:rsidP="00AD5817">
      <w:pPr>
        <w:rPr>
          <w:rFonts w:ascii="Courier New" w:hAnsi="Courier New" w:cs="Courier New"/>
          <w:sz w:val="16"/>
          <w:szCs w:val="16"/>
        </w:rPr>
      </w:pPr>
    </w:p>
    <w:p w14:paraId="4D9528EC" w14:textId="6EFCD8BD" w:rsidR="00AD5817" w:rsidRPr="00AD5817" w:rsidRDefault="00AD5817" w:rsidP="006366C1">
      <w:pPr>
        <w:rPr>
          <w:rFonts w:ascii="Courier New" w:hAnsi="Courier New" w:cs="Courier New"/>
          <w:sz w:val="16"/>
          <w:szCs w:val="16"/>
        </w:rPr>
      </w:pPr>
      <w:r w:rsidRPr="00AD5817">
        <w:rPr>
          <w:rFonts w:ascii="Courier New" w:hAnsi="Courier New" w:cs="Courier New"/>
          <w:sz w:val="16"/>
          <w:szCs w:val="16"/>
        </w:rPr>
        <w:t xml:space="preserve">Number of </w:t>
      </w:r>
      <w:proofErr w:type="spellStart"/>
      <w:r w:rsidRPr="00AD5817">
        <w:rPr>
          <w:rFonts w:ascii="Courier New" w:hAnsi="Courier New" w:cs="Courier New"/>
          <w:sz w:val="16"/>
          <w:szCs w:val="16"/>
        </w:rPr>
        <w:t>obs</w:t>
      </w:r>
      <w:proofErr w:type="spellEnd"/>
      <w:r w:rsidRPr="00AD5817">
        <w:rPr>
          <w:rFonts w:ascii="Courier New" w:hAnsi="Courier New" w:cs="Courier New"/>
          <w:sz w:val="16"/>
          <w:szCs w:val="16"/>
        </w:rPr>
        <w:t xml:space="preserve"> </w:t>
      </w:r>
      <w:proofErr w:type="gramStart"/>
      <w:r w:rsidRPr="00AD5817">
        <w:rPr>
          <w:rFonts w:ascii="Courier New" w:hAnsi="Courier New" w:cs="Courier New"/>
          <w:sz w:val="16"/>
          <w:szCs w:val="16"/>
        </w:rPr>
        <w:t>=      40</w:t>
      </w:r>
      <w:proofErr w:type="gramEnd"/>
    </w:p>
    <w:p w14:paraId="6E4FD36D" w14:textId="77777777" w:rsidR="00AD5817" w:rsidRPr="00AD5817" w:rsidRDefault="00AD5817" w:rsidP="00AD5817">
      <w:pPr>
        <w:rPr>
          <w:rFonts w:ascii="Courier New" w:hAnsi="Courier New" w:cs="Courier New"/>
          <w:sz w:val="16"/>
          <w:szCs w:val="16"/>
        </w:rPr>
      </w:pPr>
      <w:r w:rsidRPr="00AD5817">
        <w:rPr>
          <w:rFonts w:ascii="Courier New" w:hAnsi="Courier New" w:cs="Courier New"/>
          <w:sz w:val="16"/>
          <w:szCs w:val="16"/>
        </w:rPr>
        <w:t xml:space="preserve">           Y </w:t>
      </w:r>
      <w:proofErr w:type="gramStart"/>
      <w:r w:rsidRPr="00AD5817">
        <w:rPr>
          <w:rFonts w:ascii="Courier New" w:hAnsi="Courier New" w:cs="Courier New"/>
          <w:sz w:val="16"/>
          <w:szCs w:val="16"/>
        </w:rPr>
        <w:t xml:space="preserve">|      </w:t>
      </w:r>
      <w:proofErr w:type="spellStart"/>
      <w:r w:rsidRPr="00AD5817">
        <w:rPr>
          <w:rFonts w:ascii="Courier New" w:hAnsi="Courier New" w:cs="Courier New"/>
          <w:sz w:val="16"/>
          <w:szCs w:val="16"/>
        </w:rPr>
        <w:t>Coef</w:t>
      </w:r>
      <w:proofErr w:type="spellEnd"/>
      <w:proofErr w:type="gramEnd"/>
      <w:r w:rsidRPr="00AD5817">
        <w:rPr>
          <w:rFonts w:ascii="Courier New" w:hAnsi="Courier New" w:cs="Courier New"/>
          <w:sz w:val="16"/>
          <w:szCs w:val="16"/>
        </w:rPr>
        <w:t xml:space="preserve">.   Std. Err.      </w:t>
      </w:r>
      <w:proofErr w:type="gramStart"/>
      <w:r w:rsidRPr="00AD5817">
        <w:rPr>
          <w:rFonts w:ascii="Courier New" w:hAnsi="Courier New" w:cs="Courier New"/>
          <w:sz w:val="16"/>
          <w:szCs w:val="16"/>
        </w:rPr>
        <w:t>t</w:t>
      </w:r>
      <w:proofErr w:type="gramEnd"/>
      <w:r w:rsidRPr="00AD5817">
        <w:rPr>
          <w:rFonts w:ascii="Courier New" w:hAnsi="Courier New" w:cs="Courier New"/>
          <w:sz w:val="16"/>
          <w:szCs w:val="16"/>
        </w:rPr>
        <w:t xml:space="preserve">    P&gt;|t|     [95% Conf. Interval]</w:t>
      </w:r>
    </w:p>
    <w:p w14:paraId="076EF9CE" w14:textId="77777777" w:rsidR="00AD5817" w:rsidRPr="00AD5817" w:rsidRDefault="00AD5817" w:rsidP="00AD5817">
      <w:pPr>
        <w:rPr>
          <w:rFonts w:ascii="Courier New" w:hAnsi="Courier New" w:cs="Courier New"/>
          <w:sz w:val="16"/>
          <w:szCs w:val="16"/>
        </w:rPr>
      </w:pPr>
      <w:r w:rsidRPr="00AD5817">
        <w:rPr>
          <w:rFonts w:ascii="Courier New" w:hAnsi="Courier New" w:cs="Courier New"/>
          <w:sz w:val="16"/>
          <w:szCs w:val="16"/>
        </w:rPr>
        <w:t>-------------+----------------------------------------------------------------</w:t>
      </w:r>
    </w:p>
    <w:p w14:paraId="47721B64" w14:textId="77777777" w:rsidR="00AD5817" w:rsidRPr="00AD5817" w:rsidRDefault="00AD5817" w:rsidP="00AD5817">
      <w:pPr>
        <w:rPr>
          <w:rFonts w:ascii="Courier New" w:hAnsi="Courier New" w:cs="Courier New"/>
          <w:sz w:val="16"/>
          <w:szCs w:val="16"/>
        </w:rPr>
      </w:pPr>
      <w:r w:rsidRPr="00AD5817">
        <w:rPr>
          <w:rFonts w:ascii="Courier New" w:hAnsi="Courier New" w:cs="Courier New"/>
          <w:sz w:val="16"/>
          <w:szCs w:val="16"/>
        </w:rPr>
        <w:t xml:space="preserve">           D </w:t>
      </w:r>
      <w:proofErr w:type="gramStart"/>
      <w:r w:rsidRPr="00AD5817">
        <w:rPr>
          <w:rFonts w:ascii="Courier New" w:hAnsi="Courier New" w:cs="Courier New"/>
          <w:sz w:val="16"/>
          <w:szCs w:val="16"/>
        </w:rPr>
        <w:t>|   5.315536</w:t>
      </w:r>
      <w:proofErr w:type="gramEnd"/>
      <w:r w:rsidRPr="00AD5817">
        <w:rPr>
          <w:rFonts w:ascii="Courier New" w:hAnsi="Courier New" w:cs="Courier New"/>
          <w:sz w:val="16"/>
          <w:szCs w:val="16"/>
        </w:rPr>
        <w:t xml:space="preserve">   1.628474     3.26   0.002     2.015935    8.615138</w:t>
      </w:r>
    </w:p>
    <w:p w14:paraId="7F91B712" w14:textId="77777777" w:rsidR="00AD5817" w:rsidRPr="00AD5817" w:rsidRDefault="00AD5817" w:rsidP="00AD5817">
      <w:pPr>
        <w:rPr>
          <w:rFonts w:ascii="Courier New" w:hAnsi="Courier New" w:cs="Courier New"/>
          <w:sz w:val="16"/>
          <w:szCs w:val="16"/>
        </w:rPr>
      </w:pPr>
      <w:r w:rsidRPr="00AD5817">
        <w:rPr>
          <w:rFonts w:ascii="Courier New" w:hAnsi="Courier New" w:cs="Courier New"/>
          <w:sz w:val="16"/>
          <w:szCs w:val="16"/>
        </w:rPr>
        <w:t xml:space="preserve">           </w:t>
      </w:r>
      <w:proofErr w:type="gramStart"/>
      <w:r w:rsidRPr="00AD5817">
        <w:rPr>
          <w:rFonts w:ascii="Courier New" w:hAnsi="Courier New" w:cs="Courier New"/>
          <w:sz w:val="16"/>
          <w:szCs w:val="16"/>
        </w:rPr>
        <w:t>x</w:t>
      </w:r>
      <w:proofErr w:type="gramEnd"/>
      <w:r w:rsidRPr="00AD5817">
        <w:rPr>
          <w:rFonts w:ascii="Courier New" w:hAnsi="Courier New" w:cs="Courier New"/>
          <w:sz w:val="16"/>
          <w:szCs w:val="16"/>
        </w:rPr>
        <w:t xml:space="preserve"> |   .9204212   .0537624    17.12   0.000     .8114883    1.029354</w:t>
      </w:r>
    </w:p>
    <w:p w14:paraId="14293563" w14:textId="0E8EE92F" w:rsidR="00AD5817" w:rsidRPr="00AD5817" w:rsidRDefault="006366C1" w:rsidP="00AD5817">
      <w:pPr>
        <w:rPr>
          <w:rFonts w:ascii="Courier New" w:hAnsi="Courier New" w:cs="Courier New"/>
          <w:sz w:val="16"/>
          <w:szCs w:val="16"/>
        </w:rPr>
      </w:pPr>
      <w:r>
        <w:rPr>
          <w:rFonts w:ascii="Courier New" w:hAnsi="Courier New" w:cs="Courier New"/>
          <w:sz w:val="16"/>
          <w:szCs w:val="16"/>
        </w:rPr>
        <w:t xml:space="preserve">      </w:t>
      </w:r>
      <w:r w:rsidR="00AD5817" w:rsidRPr="00AD5817">
        <w:rPr>
          <w:rFonts w:ascii="Courier New" w:hAnsi="Courier New" w:cs="Courier New"/>
          <w:sz w:val="16"/>
          <w:szCs w:val="16"/>
        </w:rPr>
        <w:t>_</w:t>
      </w:r>
      <w:proofErr w:type="gramStart"/>
      <w:r w:rsidR="00AD5817" w:rsidRPr="00AD5817">
        <w:rPr>
          <w:rFonts w:ascii="Courier New" w:hAnsi="Courier New" w:cs="Courier New"/>
          <w:sz w:val="16"/>
          <w:szCs w:val="16"/>
        </w:rPr>
        <w:t>cons</w:t>
      </w:r>
      <w:proofErr w:type="gramEnd"/>
      <w:r w:rsidR="00AD5817" w:rsidRPr="00AD5817">
        <w:rPr>
          <w:rFonts w:ascii="Courier New" w:hAnsi="Courier New" w:cs="Courier New"/>
          <w:sz w:val="16"/>
          <w:szCs w:val="16"/>
        </w:rPr>
        <w:t xml:space="preserve"> |   1.216271   1.875729     0.65   0.521    -2.584317    5.016858</w:t>
      </w:r>
    </w:p>
    <w:p w14:paraId="0BF1D695" w14:textId="77777777" w:rsidR="00AD5817" w:rsidRPr="00AD5817" w:rsidRDefault="00AD5817" w:rsidP="00AD5817">
      <w:pPr>
        <w:rPr>
          <w:rFonts w:ascii="Courier New" w:hAnsi="Courier New" w:cs="Courier New"/>
          <w:sz w:val="16"/>
          <w:szCs w:val="16"/>
        </w:rPr>
      </w:pPr>
      <w:r w:rsidRPr="00AD5817">
        <w:rPr>
          <w:rFonts w:ascii="Courier New" w:hAnsi="Courier New" w:cs="Courier New"/>
          <w:sz w:val="16"/>
          <w:szCs w:val="16"/>
        </w:rPr>
        <w:t>------------------------------------------------------------------------------</w:t>
      </w:r>
    </w:p>
    <w:p w14:paraId="0A3DE400" w14:textId="77777777" w:rsidR="00AD5817" w:rsidRPr="00AD5817" w:rsidRDefault="00AD5817" w:rsidP="00AD5817">
      <w:pPr>
        <w:spacing w:line="480" w:lineRule="auto"/>
        <w:rPr>
          <w:rFonts w:ascii="Times New Roman" w:hAnsi="Times New Roman"/>
        </w:rPr>
      </w:pPr>
    </w:p>
    <w:p w14:paraId="69577063" w14:textId="1B44C106" w:rsidR="00E949CD" w:rsidRDefault="00E949CD" w:rsidP="00E949CD">
      <w:pPr>
        <w:pStyle w:val="ListParagraph"/>
        <w:numPr>
          <w:ilvl w:val="1"/>
          <w:numId w:val="1"/>
        </w:numPr>
        <w:spacing w:line="480" w:lineRule="auto"/>
        <w:rPr>
          <w:rFonts w:ascii="Times New Roman" w:hAnsi="Times New Roman"/>
          <w:sz w:val="24"/>
          <w:szCs w:val="24"/>
        </w:rPr>
      </w:pPr>
      <w:r>
        <w:lastRenderedPageBreak/>
        <w:t xml:space="preserve">Using the estimates obtained in part (a), </w:t>
      </w:r>
      <w:r>
        <w:rPr>
          <w:rFonts w:ascii="Times New Roman" w:hAnsi="Times New Roman"/>
          <w:sz w:val="24"/>
          <w:szCs w:val="24"/>
        </w:rPr>
        <w:t xml:space="preserve">use randomization inference (as described in Chapter 3) to evaluate the sharp null hypothesis of no effect for any school.  To obtain the sampling distribution under the sharp null hypothesis, simulate 100,000 random assignments, and for each simulated sample, estimate the ATE using a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610799">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Interpret the results.</w:t>
      </w:r>
      <w:ins w:id="0" w:author="Donald Green" w:date="2011-11-19T21:16:00Z">
        <w:r w:rsidR="0072251A">
          <w:rPr>
            <w:rFonts w:ascii="Times New Roman" w:hAnsi="Times New Roman"/>
            <w:sz w:val="24"/>
            <w:szCs w:val="24"/>
          </w:rPr>
          <w:t xml:space="preserve">  </w:t>
        </w:r>
        <w:r w:rsidR="0072251A">
          <w:rPr>
            <w:rStyle w:val="SubtleReference"/>
          </w:rPr>
          <w:t xml:space="preserve">We use a one-tailed test in order to evaluate the null hypothesis that the treatment has no positive effect for any subject.  </w:t>
        </w:r>
      </w:ins>
      <w:ins w:id="1" w:author="Donald Green" w:date="2011-11-19T21:17:00Z">
        <w:r w:rsidR="0072251A">
          <w:rPr>
            <w:rStyle w:val="SubtleReference"/>
          </w:rPr>
          <w:t>We find a one-tailed p-value of 0.016, which leads us to reject the null hypothesis in favor of the alternative hypothesis that the treatment has some positive effect.</w:t>
        </w:r>
      </w:ins>
    </w:p>
    <w:p w14:paraId="5A7F64D3" w14:textId="6EC9A2E4"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Using the estimator in part (c), use randomization inference to evaluate the sharp null hypothesis of no effect for any school.  To obtain the sampling distribution under the sharp null hypothesis, simulate 100,000 random assignments, and for each simulated sample, estimate the ATE using a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610799">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w:t>
      </w:r>
      <w:r w:rsidRPr="00610799">
        <w:rPr>
          <w:rFonts w:ascii="Times New Roman" w:hAnsi="Times New Roman"/>
          <w:sz w:val="24"/>
          <w:szCs w:val="24"/>
        </w:rPr>
        <w:t>and</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  Interpret the results.</w:t>
      </w:r>
      <w:ins w:id="2" w:author="Donald Green" w:date="2011-11-19T21:22:00Z">
        <w:r w:rsidR="0072251A">
          <w:rPr>
            <w:rFonts w:ascii="Times New Roman" w:hAnsi="Times New Roman"/>
            <w:sz w:val="24"/>
            <w:szCs w:val="24"/>
          </w:rPr>
          <w:t xml:space="preserve"> </w:t>
        </w:r>
        <w:r w:rsidR="0072251A">
          <w:rPr>
            <w:rStyle w:val="SubtleReference"/>
          </w:rPr>
          <w:t>We again use a one-tailed test in order to evaluate the null hypothesis that the treatment has no positive effect for any subject.  We find a one-tailed p-value of 0.002, which leads us to reject the null hypothesis in favor of the alternative hypothesis that the treatment has some positive effect.</w:t>
        </w:r>
      </w:ins>
    </w:p>
    <w:p w14:paraId="644BCAD7" w14:textId="6C0E6197"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Use the estimated ATE in part (a)</w:t>
      </w:r>
      <w:r w:rsidRPr="00D64E82">
        <w:rPr>
          <w:rFonts w:ascii="Times New Roman" w:hAnsi="Times New Roman"/>
          <w:sz w:val="24"/>
          <w:szCs w:val="24"/>
        </w:rPr>
        <w:t xml:space="preserve"> </w:t>
      </w:r>
      <w:r>
        <w:rPr>
          <w:rFonts w:ascii="Times New Roman" w:hAnsi="Times New Roman"/>
          <w:sz w:val="24"/>
          <w:szCs w:val="24"/>
        </w:rPr>
        <w:t xml:space="preserve">to </w:t>
      </w:r>
      <w:r w:rsidRPr="00D64E82">
        <w:rPr>
          <w:rFonts w:ascii="Times New Roman" w:hAnsi="Times New Roman"/>
          <w:sz w:val="24"/>
          <w:szCs w:val="24"/>
        </w:rPr>
        <w:t xml:space="preserve">construct </w:t>
      </w:r>
      <w:r>
        <w:rPr>
          <w:rFonts w:ascii="Times New Roman" w:hAnsi="Times New Roman"/>
          <w:sz w:val="24"/>
          <w:szCs w:val="24"/>
        </w:rPr>
        <w:t>a full schedule of potential outcomes for all schools, assuming that every school has the same treatment effect.  Using this simulated schedule of potential outcomes, construct a</w:t>
      </w:r>
      <w:r w:rsidRPr="00D64E82">
        <w:rPr>
          <w:rFonts w:ascii="Times New Roman" w:hAnsi="Times New Roman"/>
          <w:sz w:val="24"/>
          <w:szCs w:val="24"/>
        </w:rPr>
        <w:t xml:space="preserve"> 95% confidence interval for the sam</w:t>
      </w:r>
      <w:r>
        <w:rPr>
          <w:rFonts w:ascii="Times New Roman" w:hAnsi="Times New Roman"/>
          <w:sz w:val="24"/>
          <w:szCs w:val="24"/>
        </w:rPr>
        <w:t xml:space="preserve">ple average treatment effect in the following way.  First, assign each subject to treatment or control, and estimate the ATE by a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610799">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Repeat this procedure until you have 100,000 estimates of the ATE.  Order the estimates from smallest to largest.  The 2,501</w:t>
      </w:r>
      <w:r w:rsidRPr="00251CA5">
        <w:rPr>
          <w:rFonts w:ascii="Times New Roman" w:hAnsi="Times New Roman"/>
          <w:sz w:val="24"/>
          <w:szCs w:val="24"/>
        </w:rPr>
        <w:t>st</w:t>
      </w:r>
      <w:r>
        <w:rPr>
          <w:rFonts w:ascii="Times New Roman" w:hAnsi="Times New Roman"/>
          <w:sz w:val="24"/>
          <w:szCs w:val="24"/>
        </w:rPr>
        <w:t xml:space="preserve"> estimate marks the 2.5th percentile, and the 97,500</w:t>
      </w:r>
      <w:r w:rsidRPr="00251CA5">
        <w:rPr>
          <w:rFonts w:ascii="Times New Roman" w:hAnsi="Times New Roman"/>
          <w:sz w:val="24"/>
          <w:szCs w:val="24"/>
        </w:rPr>
        <w:t>th</w:t>
      </w:r>
      <w:r>
        <w:rPr>
          <w:rFonts w:ascii="Times New Roman" w:hAnsi="Times New Roman"/>
          <w:sz w:val="24"/>
          <w:szCs w:val="24"/>
        </w:rPr>
        <w:t xml:space="preserve"> estimate marks the 97.5th percentile.  Interpret</w:t>
      </w:r>
      <w:r w:rsidRPr="00D64E82">
        <w:rPr>
          <w:rFonts w:ascii="Times New Roman" w:hAnsi="Times New Roman"/>
          <w:sz w:val="24"/>
          <w:szCs w:val="24"/>
        </w:rPr>
        <w:t xml:space="preserve"> the results.</w:t>
      </w:r>
      <w:ins w:id="3" w:author="Donald Green" w:date="2011-11-19T21:23:00Z">
        <w:r w:rsidR="00CD7588">
          <w:rPr>
            <w:rFonts w:ascii="Times New Roman" w:hAnsi="Times New Roman"/>
            <w:sz w:val="24"/>
            <w:szCs w:val="24"/>
          </w:rPr>
          <w:t xml:space="preserve">  </w:t>
        </w:r>
        <w:r w:rsidR="00CD7588">
          <w:rPr>
            <w:rStyle w:val="SubtleReference"/>
          </w:rPr>
          <w:t xml:space="preserve">The confidence </w:t>
        </w:r>
        <w:r w:rsidR="00CD7588">
          <w:rPr>
            <w:rStyle w:val="SubtleReference"/>
          </w:rPr>
          <w:lastRenderedPageBreak/>
          <w:t>interval stretches from (1.44, 20.0) implying that the ATE is positive but its location is subject to a great deal of statistical uncertainty.</w:t>
        </w:r>
      </w:ins>
      <w:ins w:id="4" w:author="Donald Green" w:date="2011-11-19T21:25:00Z">
        <w:r w:rsidR="00CD7588">
          <w:rPr>
            <w:rStyle w:val="SubtleReference"/>
          </w:rPr>
          <w:t xml:space="preserve">  Our best guess is 10.7, but the interval ranges from a small positive value to a truly massive effect.</w:t>
        </w:r>
      </w:ins>
    </w:p>
    <w:p w14:paraId="4AB1924A" w14:textId="6724F053"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Use the estimated ATE in part (c)</w:t>
      </w:r>
      <w:r w:rsidRPr="00D64E82">
        <w:rPr>
          <w:rFonts w:ascii="Times New Roman" w:hAnsi="Times New Roman"/>
          <w:sz w:val="24"/>
          <w:szCs w:val="24"/>
        </w:rPr>
        <w:t xml:space="preserve"> </w:t>
      </w:r>
      <w:r>
        <w:rPr>
          <w:rFonts w:ascii="Times New Roman" w:hAnsi="Times New Roman"/>
          <w:sz w:val="24"/>
          <w:szCs w:val="24"/>
        </w:rPr>
        <w:t xml:space="preserve">to </w:t>
      </w:r>
      <w:r w:rsidRPr="00D64E82">
        <w:rPr>
          <w:rFonts w:ascii="Times New Roman" w:hAnsi="Times New Roman"/>
          <w:sz w:val="24"/>
          <w:szCs w:val="24"/>
        </w:rPr>
        <w:t xml:space="preserve">construct </w:t>
      </w:r>
      <w:r>
        <w:rPr>
          <w:rFonts w:ascii="Times New Roman" w:hAnsi="Times New Roman"/>
          <w:sz w:val="24"/>
          <w:szCs w:val="24"/>
        </w:rPr>
        <w:t>a full schedule of potential outcomes for all schools, assuming that every school has the same treatment effect.  Using this simulated schedule of potential outcomes, simulate the</w:t>
      </w:r>
      <w:r w:rsidRPr="00D64E82">
        <w:rPr>
          <w:rFonts w:ascii="Times New Roman" w:hAnsi="Times New Roman"/>
          <w:sz w:val="24"/>
          <w:szCs w:val="24"/>
        </w:rPr>
        <w:t xml:space="preserve"> 95% confidence interval for the sam</w:t>
      </w:r>
      <w:r>
        <w:rPr>
          <w:rFonts w:ascii="Times New Roman" w:hAnsi="Times New Roman"/>
          <w:sz w:val="24"/>
          <w:szCs w:val="24"/>
        </w:rPr>
        <w:t xml:space="preserve">ple average treatment effect estimated by a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610799">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w:t>
      </w:r>
      <w:r w:rsidRPr="00610799">
        <w:rPr>
          <w:rFonts w:ascii="Times New Roman" w:hAnsi="Times New Roman"/>
          <w:sz w:val="24"/>
          <w:szCs w:val="24"/>
        </w:rPr>
        <w:t>and</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  Interpret</w:t>
      </w:r>
      <w:r w:rsidRPr="00D64E82">
        <w:rPr>
          <w:rFonts w:ascii="Times New Roman" w:hAnsi="Times New Roman"/>
          <w:sz w:val="24"/>
          <w:szCs w:val="24"/>
        </w:rPr>
        <w:t xml:space="preserve"> the results.</w:t>
      </w:r>
      <w:r>
        <w:rPr>
          <w:rFonts w:ascii="Times New Roman" w:hAnsi="Times New Roman"/>
          <w:sz w:val="24"/>
          <w:szCs w:val="24"/>
        </w:rPr>
        <w:t xml:space="preserve">  Is this confidence interval narrower than one you generated in question (f)?</w:t>
      </w:r>
      <w:ins w:id="5" w:author="Donald Green" w:date="2011-11-19T21:27:00Z">
        <w:r w:rsidR="000244BE">
          <w:rPr>
            <w:rFonts w:ascii="Times New Roman" w:hAnsi="Times New Roman"/>
            <w:sz w:val="24"/>
            <w:szCs w:val="24"/>
          </w:rPr>
          <w:t xml:space="preserve">  </w:t>
        </w:r>
        <w:r w:rsidR="000244BE">
          <w:rPr>
            <w:rStyle w:val="SubtleReference"/>
          </w:rPr>
          <w:t xml:space="preserve">The confidence interval </w:t>
        </w:r>
      </w:ins>
      <w:ins w:id="6" w:author="Donald Green" w:date="2011-11-19T21:28:00Z">
        <w:r w:rsidR="000244BE">
          <w:rPr>
            <w:rStyle w:val="SubtleReference"/>
          </w:rPr>
          <w:t xml:space="preserve">now </w:t>
        </w:r>
      </w:ins>
      <w:ins w:id="7" w:author="Donald Green" w:date="2011-11-19T21:27:00Z">
        <w:r w:rsidR="000244BE">
          <w:rPr>
            <w:rStyle w:val="SubtleReference"/>
          </w:rPr>
          <w:t xml:space="preserve">stretches from (2.22, 8.44).  Interestingly, this interval no longer contains the estimate obtained without controls for covariates.  Our best guess is </w:t>
        </w:r>
      </w:ins>
      <w:ins w:id="8" w:author="Donald Green" w:date="2011-11-19T21:29:00Z">
        <w:r w:rsidR="000244BE">
          <w:rPr>
            <w:rStyle w:val="SubtleReference"/>
          </w:rPr>
          <w:t xml:space="preserve">now </w:t>
        </w:r>
      </w:ins>
      <w:ins w:id="9" w:author="Donald Green" w:date="2011-11-19T21:27:00Z">
        <w:r w:rsidR="000244BE">
          <w:rPr>
            <w:rStyle w:val="SubtleReference"/>
          </w:rPr>
          <w:t xml:space="preserve">5.3, </w:t>
        </w:r>
      </w:ins>
      <w:ins w:id="10" w:author="Donald Green" w:date="2011-11-19T21:29:00Z">
        <w:r w:rsidR="000244BE">
          <w:rPr>
            <w:rStyle w:val="SubtleReference"/>
          </w:rPr>
          <w:t>and our 95% interval is now roughly one-third as wide as before</w:t>
        </w:r>
      </w:ins>
      <w:ins w:id="11" w:author="Donald Green" w:date="2011-11-19T21:27:00Z">
        <w:r w:rsidR="000244BE">
          <w:rPr>
            <w:rStyle w:val="SubtleReference"/>
          </w:rPr>
          <w:t>.</w:t>
        </w:r>
      </w:ins>
    </w:p>
    <w:p w14:paraId="19460836" w14:textId="7DAFB721" w:rsidR="00E949CD"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Randomizations are said to be “restricted” when the set of all possible random allocations is narrowed to exclude allocations that have inadequate covariate balance.  Suppose, for example, that the assignment of treatments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in Table 4.1 was conducted subject to the restriction that a regression of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(the pretest</w:t>
      </w:r>
      <w:del w:id="12" w:author="Peter" w:date="2011-11-19T16:56:00Z">
        <w:r w:rsidDel="002A50BF">
          <w:rPr>
            <w:rFonts w:ascii="Times New Roman" w:hAnsi="Times New Roman"/>
            <w:sz w:val="24"/>
            <w:szCs w:val="24"/>
          </w:rPr>
          <w:delText xml:space="preserve">) does not allow the researcher to reject the sharp null hypothesis of no effect of </w:delTex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Del="002A50BF">
          <w:rPr>
            <w:rFonts w:ascii="Times New Roman" w:hAnsi="Times New Roman"/>
            <w:sz w:val="24"/>
            <w:szCs w:val="24"/>
          </w:rPr>
          <w:delText xml:space="preserve"> on </w:delTex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Del="002A50BF">
          <w:rPr>
            <w:rFonts w:ascii="Times New Roman" w:hAnsi="Times New Roman"/>
            <w:sz w:val="24"/>
            <w:szCs w:val="24"/>
          </w:rPr>
          <w:delText xml:space="preserve"> at the 0.05 significance level</w:delText>
        </w:r>
      </w:del>
      <w:ins w:id="13" w:author="Peter" w:date="2011-11-19T16:56:00Z">
        <w:r w:rsidR="002A50BF">
          <w:rPr>
            <w:rFonts w:ascii="Times New Roman" w:hAnsi="Times New Roman"/>
            <w:sz w:val="24"/>
            <w:szCs w:val="24"/>
          </w:rPr>
          <w:t>)</w:t>
        </w:r>
      </w:ins>
      <w:ins w:id="14" w:author="Peter" w:date="2011-11-19T16:57:00Z">
        <w:r w:rsidR="002A50BF">
          <w:rPr>
            <w:rFonts w:ascii="Times New Roman" w:hAnsi="Times New Roman"/>
            <w:sz w:val="24"/>
            <w:szCs w:val="24"/>
          </w:rPr>
          <w:t xml:space="preserve"> </w:t>
        </w:r>
      </w:ins>
      <w:ins w:id="15" w:author="Peter" w:date="2011-11-19T16:56:00Z">
        <w:r w:rsidR="002A50BF">
          <w:rPr>
            <w:rFonts w:ascii="Times New Roman" w:hAnsi="Times New Roman"/>
            <w:sz w:val="24"/>
            <w:szCs w:val="24"/>
          </w:rPr>
          <w:t xml:space="preserve">produces a </w:t>
        </w:r>
        <w:r w:rsidR="002A50BF">
          <w:rPr>
            <w:rFonts w:ascii="Times New Roman" w:hAnsi="Times New Roman"/>
            <w:i/>
            <w:sz w:val="24"/>
            <w:szCs w:val="24"/>
          </w:rPr>
          <w:t>p</w:t>
        </w:r>
        <w:r w:rsidR="002A50BF">
          <w:rPr>
            <w:rFonts w:ascii="Times New Roman" w:hAnsi="Times New Roman"/>
            <w:sz w:val="24"/>
            <w:szCs w:val="24"/>
          </w:rPr>
          <w:t xml:space="preserve">-value </w:t>
        </w:r>
      </w:ins>
      <w:ins w:id="16" w:author="Peter" w:date="2011-11-19T16:57:00Z">
        <w:r w:rsidR="002A50BF">
          <w:rPr>
            <w:rFonts w:ascii="Times New Roman" w:hAnsi="Times New Roman"/>
            <w:sz w:val="24"/>
            <w:szCs w:val="24"/>
          </w:rPr>
          <w:t xml:space="preserve">on that is </w:t>
        </w:r>
      </w:ins>
      <w:ins w:id="17" w:author="Peter" w:date="2011-11-19T16:56:00Z">
        <w:r w:rsidR="002A50BF">
          <w:rPr>
            <w:rFonts w:ascii="Times New Roman" w:hAnsi="Times New Roman"/>
            <w:sz w:val="24"/>
            <w:szCs w:val="24"/>
          </w:rPr>
          <w:t>greater than 0.05</w:t>
        </w:r>
      </w:ins>
      <w:r>
        <w:rPr>
          <w:rFonts w:ascii="Times New Roman" w:hAnsi="Times New Roman"/>
          <w:sz w:val="24"/>
          <w:szCs w:val="24"/>
        </w:rPr>
        <w:t xml:space="preserve">.  In other words, had the researcher found that the assigned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were significantly predicted by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 xml:space="preserve">, the random allocation would have been conducted again, until the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met this </w:t>
      </w:r>
      <w:proofErr w:type="gramStart"/>
      <w:r>
        <w:rPr>
          <w:rFonts w:ascii="Times New Roman" w:hAnsi="Times New Roman"/>
          <w:sz w:val="24"/>
          <w:szCs w:val="24"/>
        </w:rPr>
        <w:t>criterion.</w:t>
      </w:r>
      <w:proofErr w:type="gramEnd"/>
      <w:r>
        <w:rPr>
          <w:rFonts w:ascii="Times New Roman" w:hAnsi="Times New Roman"/>
          <w:sz w:val="24"/>
          <w:szCs w:val="24"/>
        </w:rPr>
        <w:t xml:space="preserve">  </w:t>
      </w:r>
    </w:p>
    <w:p w14:paraId="2EB5C59A" w14:textId="04B865F4"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Use randomization inference to test the sharp null hypothesis that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has no effect on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imes New Roman" w:hAnsi="Times New Roman"/>
          <w:sz w:val="24"/>
          <w:szCs w:val="24"/>
        </w:rPr>
        <w:t xml:space="preserve"> by regressing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and comparing the estimate to the sampling distribution under the null hypothesis.  Make sure that your sampling distribution includes only random allocations that satisfy the restriction mentioned above. </w:t>
      </w:r>
      <w:ins w:id="18" w:author="Peter" w:date="2011-11-19T17:12:00Z">
        <w:r w:rsidR="00502B6D">
          <w:rPr>
            <w:rFonts w:ascii="Times New Roman" w:hAnsi="Times New Roman"/>
            <w:sz w:val="24"/>
            <w:szCs w:val="24"/>
          </w:rPr>
          <w:t>Be sure to weight units by inverse probability weights as produced by the random allocation procedure.</w:t>
        </w:r>
      </w:ins>
      <w:r>
        <w:rPr>
          <w:rFonts w:ascii="Times New Roman" w:hAnsi="Times New Roman"/>
          <w:sz w:val="24"/>
          <w:szCs w:val="24"/>
        </w:rPr>
        <w:t xml:space="preserve"> </w:t>
      </w:r>
      <w:r w:rsidR="0054548C" w:rsidRPr="0054548C">
        <w:rPr>
          <w:rFonts w:ascii="Times New Roman" w:hAnsi="Times New Roman"/>
          <w:sz w:val="24"/>
          <w:szCs w:val="24"/>
          <w:highlight w:val="red"/>
        </w:rPr>
        <w:lastRenderedPageBreak/>
        <w:t>Estimate the ATE, c</w:t>
      </w:r>
      <w:r>
        <w:rPr>
          <w:rFonts w:ascii="Times New Roman" w:hAnsi="Times New Roman"/>
          <w:sz w:val="24"/>
          <w:szCs w:val="24"/>
        </w:rPr>
        <w:t>alculate the p-value, and interpret the results.</w:t>
      </w:r>
      <w:ins w:id="19" w:author="Donald Green" w:date="2011-11-19T21:32:00Z">
        <w:r w:rsidR="00415477">
          <w:rPr>
            <w:rFonts w:ascii="Times New Roman" w:hAnsi="Times New Roman"/>
            <w:sz w:val="24"/>
            <w:szCs w:val="24"/>
          </w:rPr>
          <w:t xml:space="preserve"> </w:t>
        </w:r>
        <w:r w:rsidR="00415477">
          <w:rPr>
            <w:rStyle w:val="SubtleReference"/>
          </w:rPr>
          <w:t xml:space="preserve"> </w:t>
        </w:r>
      </w:ins>
      <w:r w:rsidR="0054548C">
        <w:rPr>
          <w:rStyle w:val="SubtleReference"/>
        </w:rPr>
        <w:t xml:space="preserve">The IPW estimate of the ATE is 10.66, which is close to the unweighted estimate above.  </w:t>
      </w:r>
      <w:ins w:id="20" w:author="Donald Green" w:date="2011-11-19T21:32:00Z">
        <w:r w:rsidR="00415477">
          <w:rPr>
            <w:rStyle w:val="SubtleReference"/>
          </w:rPr>
          <w:t>Using a one-tailed test in order to evaluate the null hypothesis that the treatment has no positive effect for any subject, we find a one-tailed p-value of 0.003, which leads us to reject the null hypothesis in favor of the alternative hypothesis that the treatment has some positive effect.</w:t>
        </w:r>
        <w:r w:rsidR="00415477">
          <w:rPr>
            <w:rFonts w:ascii="Times New Roman" w:hAnsi="Times New Roman"/>
            <w:sz w:val="24"/>
            <w:szCs w:val="24"/>
          </w:rPr>
          <w:t xml:space="preserve"> </w:t>
        </w:r>
      </w:ins>
    </w:p>
    <w:p w14:paraId="0E6A7173" w14:textId="22BDFEFD"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Use randomization inference to test the sharp null hypothesis that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has no effect on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imes New Roman" w:hAnsi="Times New Roman"/>
          <w:sz w:val="24"/>
          <w:szCs w:val="24"/>
        </w:rPr>
        <w:t xml:space="preserve"> by regressing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imes New Roman" w:hAnsi="Times New Roman"/>
          <w:sz w:val="24"/>
          <w:szCs w:val="24"/>
        </w:rPr>
        <w:t xml:space="preserve"> 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imes New Roman" w:hAnsi="Times New Roman"/>
          <w:sz w:val="24"/>
          <w:szCs w:val="24"/>
        </w:rPr>
        <w:t xml:space="preserve"> and comparing the estimate to the sampling distribution under the null hypothesis.  </w:t>
      </w:r>
      <w:r w:rsidR="0054548C" w:rsidRPr="0054548C">
        <w:rPr>
          <w:rFonts w:ascii="Times New Roman" w:hAnsi="Times New Roman"/>
          <w:sz w:val="24"/>
          <w:szCs w:val="24"/>
          <w:highlight w:val="red"/>
        </w:rPr>
        <w:t>Estimate the ATE, c</w:t>
      </w:r>
      <w:r>
        <w:rPr>
          <w:rFonts w:ascii="Times New Roman" w:hAnsi="Times New Roman"/>
          <w:sz w:val="24"/>
          <w:szCs w:val="24"/>
        </w:rPr>
        <w:t>alculate the p-value, and interpret the results.</w:t>
      </w:r>
      <w:ins w:id="21" w:author="Donald Green" w:date="2011-11-19T21:34:00Z">
        <w:r w:rsidR="00550414">
          <w:rPr>
            <w:rFonts w:ascii="Times New Roman" w:hAnsi="Times New Roman"/>
            <w:sz w:val="24"/>
            <w:szCs w:val="24"/>
          </w:rPr>
          <w:t xml:space="preserve"> </w:t>
        </w:r>
      </w:ins>
      <w:r w:rsidR="0054548C">
        <w:rPr>
          <w:rStyle w:val="SubtleReference"/>
        </w:rPr>
        <w:t>The IPW estimate of the ATE is 5.312, which is close to the unweighted estimate above.</w:t>
      </w:r>
      <w:ins w:id="22" w:author="Donald Green" w:date="2011-11-19T21:34:00Z">
        <w:r w:rsidR="00550414">
          <w:rPr>
            <w:rFonts w:ascii="Times New Roman" w:hAnsi="Times New Roman"/>
            <w:sz w:val="24"/>
            <w:szCs w:val="24"/>
          </w:rPr>
          <w:t xml:space="preserve"> </w:t>
        </w:r>
        <w:r w:rsidR="00550414">
          <w:rPr>
            <w:rStyle w:val="SubtleReference"/>
          </w:rPr>
          <w:t>We again use a one-tailed test in order to evaluate the null hypothesis that the treatment has no positive effect for any subject.  We find a one-tailed p-value of 0.00</w:t>
        </w:r>
      </w:ins>
      <w:r w:rsidR="001875DD">
        <w:rPr>
          <w:rStyle w:val="SubtleReference"/>
        </w:rPr>
        <w:t>15</w:t>
      </w:r>
      <w:ins w:id="23" w:author="Donald Green" w:date="2011-11-19T21:34:00Z">
        <w:r w:rsidR="00550414">
          <w:rPr>
            <w:rStyle w:val="SubtleReference"/>
          </w:rPr>
          <w:t>, which leads us to reject the null hypothesis in favor of the alternative hypothesis that the treatment has some positive effect.</w:t>
        </w:r>
      </w:ins>
    </w:p>
    <w:p w14:paraId="248F0DB7" w14:textId="5E27920B"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Compare the sampling distributions under the null hypothesis in parts (a) and (b) to the sampling distributions obtained in exercises </w:t>
      </w:r>
      <w:ins w:id="24" w:author="Peter" w:date="2011-11-19T17:17:00Z">
        <w:r w:rsidR="009603F3">
          <w:rPr>
            <w:rFonts w:ascii="Times New Roman" w:hAnsi="Times New Roman"/>
            <w:sz w:val="24"/>
            <w:szCs w:val="24"/>
          </w:rPr>
          <w:t>4</w:t>
        </w:r>
      </w:ins>
      <w:del w:id="25" w:author="Peter" w:date="2011-11-19T17:17:00Z">
        <w:r w:rsidDel="009603F3">
          <w:rPr>
            <w:rFonts w:ascii="Times New Roman" w:hAnsi="Times New Roman"/>
            <w:sz w:val="24"/>
            <w:szCs w:val="24"/>
          </w:rPr>
          <w:delText>5</w:delText>
        </w:r>
      </w:del>
      <w:r>
        <w:rPr>
          <w:rFonts w:ascii="Times New Roman" w:hAnsi="Times New Roman"/>
          <w:sz w:val="24"/>
          <w:szCs w:val="24"/>
        </w:rPr>
        <w:t xml:space="preserve">(d) and </w:t>
      </w:r>
      <w:ins w:id="26" w:author="Peter" w:date="2011-11-19T17:17:00Z">
        <w:r w:rsidR="009603F3">
          <w:rPr>
            <w:rFonts w:ascii="Times New Roman" w:hAnsi="Times New Roman"/>
            <w:sz w:val="24"/>
            <w:szCs w:val="24"/>
          </w:rPr>
          <w:t>4</w:t>
        </w:r>
      </w:ins>
      <w:del w:id="27" w:author="Peter" w:date="2011-11-19T17:17:00Z">
        <w:r w:rsidDel="009603F3">
          <w:rPr>
            <w:rFonts w:ascii="Times New Roman" w:hAnsi="Times New Roman"/>
            <w:sz w:val="24"/>
            <w:szCs w:val="24"/>
          </w:rPr>
          <w:delText>5</w:delText>
        </w:r>
      </w:del>
      <w:r>
        <w:rPr>
          <w:rFonts w:ascii="Times New Roman" w:hAnsi="Times New Roman"/>
          <w:sz w:val="24"/>
          <w:szCs w:val="24"/>
        </w:rPr>
        <w:t>(e), which assumed that the randomization was unrestricted.</w:t>
      </w:r>
      <w:ins w:id="28" w:author="Donald Green" w:date="2011-11-19T21:35:00Z">
        <w:r w:rsidR="00550414" w:rsidRPr="001875DD">
          <w:rPr>
            <w:rStyle w:val="SubtleReference"/>
            <w:sz w:val="24"/>
            <w:szCs w:val="24"/>
          </w:rPr>
          <w:t xml:space="preserve">  Without covariates and assuming complete randomization, we obtain a standard error of 4.90.  Under restricted randomization, the standard error declines to 4</w:t>
        </w:r>
      </w:ins>
      <w:r w:rsidR="001875DD" w:rsidRPr="001875DD">
        <w:rPr>
          <w:rStyle w:val="SubtleReference"/>
          <w:sz w:val="24"/>
          <w:szCs w:val="24"/>
        </w:rPr>
        <w:t>.39</w:t>
      </w:r>
      <w:ins w:id="29" w:author="Donald Green" w:date="2011-11-19T21:35:00Z">
        <w:r w:rsidR="00550414" w:rsidRPr="001875DD">
          <w:rPr>
            <w:rStyle w:val="SubtleReference"/>
            <w:sz w:val="24"/>
            <w:szCs w:val="24"/>
          </w:rPr>
          <w:t xml:space="preserve">. </w:t>
        </w:r>
      </w:ins>
      <w:ins w:id="30" w:author="Donald Green" w:date="2011-11-19T21:36:00Z">
        <w:r w:rsidR="00550414" w:rsidRPr="001875DD">
          <w:rPr>
            <w:rStyle w:val="SubtleReference"/>
            <w:sz w:val="24"/>
            <w:szCs w:val="24"/>
          </w:rPr>
          <w:t xml:space="preserve"> Including a covariate and assuming complete randomization, we obtain a standard error of 1.80.  Under restricted randomization, the standard error remains essentially unchanged at </w:t>
        </w:r>
      </w:ins>
      <w:r w:rsidR="001875DD" w:rsidRPr="001875DD">
        <w:rPr>
          <w:rStyle w:val="SubtleReference"/>
          <w:sz w:val="24"/>
          <w:szCs w:val="24"/>
        </w:rPr>
        <w:t>1.79</w:t>
      </w:r>
      <w:ins w:id="31" w:author="Donald Green" w:date="2011-11-19T21:36:00Z">
        <w:r w:rsidR="00550414" w:rsidRPr="001875DD">
          <w:rPr>
            <w:rStyle w:val="SubtleReference"/>
            <w:sz w:val="24"/>
            <w:szCs w:val="24"/>
          </w:rPr>
          <w:t xml:space="preserve">. </w:t>
        </w:r>
      </w:ins>
      <w:ins w:id="32" w:author="Donald Green" w:date="2011-11-19T21:42:00Z">
        <w:r w:rsidR="00550414" w:rsidRPr="001875DD">
          <w:rPr>
            <w:rStyle w:val="SubtleReference"/>
            <w:sz w:val="24"/>
            <w:szCs w:val="24"/>
          </w:rPr>
          <w:t xml:space="preserve"> Restricted randomization is akin to blocking, in that it rules out random allocations that result in imbalance; however, its advantages in terms of precision </w:t>
        </w:r>
        <w:r w:rsidR="00F41895" w:rsidRPr="001875DD">
          <w:rPr>
            <w:rStyle w:val="SubtleReference"/>
            <w:sz w:val="24"/>
            <w:szCs w:val="24"/>
          </w:rPr>
          <w:t xml:space="preserve">are limited when the researcher controls </w:t>
        </w:r>
        <w:r w:rsidR="00F41895" w:rsidRPr="001875DD">
          <w:rPr>
            <w:rStyle w:val="SubtleReference"/>
            <w:sz w:val="24"/>
            <w:szCs w:val="24"/>
          </w:rPr>
          <w:lastRenderedPageBreak/>
          <w:t>for a strongly prognostic covariate, which achieves most of the precision gains associated with blocking.</w:t>
        </w:r>
      </w:ins>
      <w:ins w:id="33" w:author="Donald Green" w:date="2011-11-19T21:36:00Z">
        <w:r w:rsidR="00550414" w:rsidRPr="001875DD">
          <w:rPr>
            <w:rStyle w:val="SubtleReference"/>
            <w:sz w:val="24"/>
            <w:szCs w:val="24"/>
          </w:rPr>
          <w:t xml:space="preserve"> </w:t>
        </w:r>
      </w:ins>
    </w:p>
    <w:p w14:paraId="1F0DDD28" w14:textId="77777777" w:rsidR="00E949CD"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One way to practice your experimental design skills is to undertake a mock randomization of an existing non-experimental dataset.  In this exercise, the existing dataset is treated as though it were a baseline data collection effort that an experimental researcher gathered in preparation for a random intervention.  The actual data in question come from a panel study of Russian villagers.</w:t>
      </w:r>
      <w:r>
        <w:rPr>
          <w:rStyle w:val="FootnoteReference"/>
          <w:rFonts w:ascii="Times New Roman" w:hAnsi="Times New Roman"/>
          <w:sz w:val="24"/>
          <w:szCs w:val="24"/>
        </w:rPr>
        <w:footnoteReference w:id="2"/>
      </w:r>
      <w:r>
        <w:rPr>
          <w:rFonts w:ascii="Times New Roman" w:hAnsi="Times New Roman"/>
          <w:sz w:val="24"/>
          <w:szCs w:val="24"/>
        </w:rPr>
        <w:t xml:space="preserve">  Villagers from randomly selected rural areas of Russia were interviewed in 1995 and re-interviewed in 1996 and 1997.  Our attention focuses on the 462 respondents who were interviewed in all three waves and provided answers to questions about their income, church membership, and evaluation of national conditions (i.e., how well are things going in Russia?).  Imagine that an experimental intervention occurred after the 1996 survey and that national evaluations in the 1997 survey were the experimental outcome of interest.  The dataset provided at [</w:t>
      </w:r>
      <w:r w:rsidRPr="00A23CA6">
        <w:rPr>
          <w:rFonts w:ascii="Times New Roman" w:hAnsi="Times New Roman"/>
          <w:sz w:val="24"/>
          <w:szCs w:val="24"/>
          <w:highlight w:val="yellow"/>
        </w:rPr>
        <w:t>Web address</w:t>
      </w:r>
      <w:r>
        <w:rPr>
          <w:rFonts w:ascii="Times New Roman" w:hAnsi="Times New Roman"/>
          <w:sz w:val="24"/>
          <w:szCs w:val="24"/>
        </w:rPr>
        <w:t xml:space="preserve">] contains the following pre-treatment covariates that may be used for blocking: </w:t>
      </w:r>
      <w:r w:rsidRPr="00670D49">
        <w:rPr>
          <w:rFonts w:ascii="Times New Roman" w:hAnsi="Times New Roman"/>
          <w:sz w:val="24"/>
          <w:szCs w:val="24"/>
        </w:rPr>
        <w:t xml:space="preserve">sex, </w:t>
      </w:r>
      <w:r>
        <w:rPr>
          <w:rFonts w:ascii="Times New Roman" w:hAnsi="Times New Roman"/>
          <w:sz w:val="24"/>
          <w:szCs w:val="24"/>
        </w:rPr>
        <w:t>church membership</w:t>
      </w:r>
      <w:r w:rsidRPr="00670D49">
        <w:rPr>
          <w:rFonts w:ascii="Times New Roman" w:hAnsi="Times New Roman"/>
          <w:sz w:val="24"/>
          <w:szCs w:val="24"/>
        </w:rPr>
        <w:t>,</w:t>
      </w:r>
      <w:r>
        <w:rPr>
          <w:rFonts w:ascii="Times New Roman" w:hAnsi="Times New Roman"/>
          <w:sz w:val="24"/>
          <w:szCs w:val="24"/>
        </w:rPr>
        <w:t xml:space="preserve"> </w:t>
      </w:r>
      <w:r w:rsidRPr="00670D49">
        <w:rPr>
          <w:rFonts w:ascii="Times New Roman" w:hAnsi="Times New Roman"/>
          <w:sz w:val="24"/>
          <w:szCs w:val="24"/>
        </w:rPr>
        <w:t>social class</w:t>
      </w:r>
      <w:r>
        <w:rPr>
          <w:rFonts w:ascii="Times New Roman" w:hAnsi="Times New Roman"/>
          <w:sz w:val="24"/>
          <w:szCs w:val="24"/>
        </w:rPr>
        <w:t>, and evaluations of national conditions in 1995 and 1996.  As you design your experiment, imagine that “post-intervention” evaluations of national conditions in 1997 were unknown.</w:t>
      </w:r>
    </w:p>
    <w:p w14:paraId="71E9F96E" w14:textId="00201D2E"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One way to develop a sense of which variables are likely to predict post-intervention evaluations of national conditions in 1997 is to regress evaluations of national conditions in 1996 on sex, church </w:t>
      </w:r>
      <w:r w:rsidR="0093321D" w:rsidRPr="0093321D">
        <w:rPr>
          <w:rFonts w:ascii="Times New Roman" w:hAnsi="Times New Roman"/>
          <w:sz w:val="24"/>
          <w:szCs w:val="24"/>
          <w:highlight w:val="red"/>
        </w:rPr>
        <w:t>membership</w:t>
      </w:r>
      <w:r>
        <w:rPr>
          <w:rFonts w:ascii="Times New Roman" w:hAnsi="Times New Roman"/>
          <w:sz w:val="24"/>
          <w:szCs w:val="24"/>
        </w:rPr>
        <w:t xml:space="preserve">, social class, and evaluations in 1995.  Which of these variables seem to most strongly predict evaluations of national conditions in 1996?  What is the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hAnsi="Times New Roman"/>
          <w:sz w:val="24"/>
          <w:szCs w:val="24"/>
        </w:rPr>
        <w:t xml:space="preserve"> from this regression?</w:t>
      </w:r>
    </w:p>
    <w:p w14:paraId="6B0C2CCC" w14:textId="0BCAE6DB" w:rsidR="0093321D" w:rsidRPr="0093321D" w:rsidRDefault="0093321D" w:rsidP="0093321D">
      <w:pPr>
        <w:spacing w:line="480" w:lineRule="auto"/>
        <w:rPr>
          <w:rStyle w:val="SubtleReference"/>
        </w:rPr>
      </w:pPr>
      <w:proofErr w:type="gramStart"/>
      <w:r>
        <w:rPr>
          <w:rStyle w:val="SubtleReference"/>
        </w:rPr>
        <w:lastRenderedPageBreak/>
        <w:t>The regression treats INDEX95 as a continuous variable and all others as categorical.</w:t>
      </w:r>
      <w:proofErr w:type="gramEnd"/>
      <w:r>
        <w:rPr>
          <w:rStyle w:val="SubtleReference"/>
        </w:rPr>
        <w:t xml:space="preserve">  the R-squared is 0.3955, which implies that the regressors predict about 40% of the variance in INDEX96.  The strongest predictor is INDEX95, the lagged dependent variable.  </w:t>
      </w:r>
      <w:r w:rsidR="000F4CC6">
        <w:rPr>
          <w:rStyle w:val="SubtleReference"/>
        </w:rPr>
        <w:t>Had we omitted this variable from the model, the R-squared would have fallen to 0.03.</w:t>
      </w:r>
    </w:p>
    <w:p w14:paraId="29BD3EC2"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roofErr w:type="spellStart"/>
      <w:proofErr w:type="gramStart"/>
      <w:r w:rsidRPr="0093321D">
        <w:rPr>
          <w:rFonts w:ascii="Courier New" w:hAnsi="Courier New" w:cs="Courier New"/>
          <w:sz w:val="16"/>
          <w:szCs w:val="16"/>
        </w:rPr>
        <w:t>reg</w:t>
      </w:r>
      <w:proofErr w:type="spellEnd"/>
      <w:proofErr w:type="gramEnd"/>
      <w:r w:rsidRPr="0093321D">
        <w:rPr>
          <w:rFonts w:ascii="Courier New" w:hAnsi="Courier New" w:cs="Courier New"/>
          <w:sz w:val="16"/>
          <w:szCs w:val="16"/>
        </w:rPr>
        <w:t xml:space="preserve"> index96 index95 memberc6 i.group6 sexresp6</w:t>
      </w:r>
    </w:p>
    <w:p w14:paraId="5C1D510C" w14:textId="77777777" w:rsidR="0093321D" w:rsidRPr="0093321D" w:rsidRDefault="0093321D" w:rsidP="0093321D">
      <w:pPr>
        <w:rPr>
          <w:rFonts w:ascii="Courier New" w:hAnsi="Courier New" w:cs="Courier New"/>
          <w:sz w:val="16"/>
          <w:szCs w:val="16"/>
        </w:rPr>
      </w:pPr>
    </w:p>
    <w:p w14:paraId="6BBB1884" w14:textId="0C305CEC"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Source </w:t>
      </w:r>
      <w:proofErr w:type="gramStart"/>
      <w:r w:rsidRPr="0093321D">
        <w:rPr>
          <w:rFonts w:ascii="Courier New" w:hAnsi="Courier New" w:cs="Courier New"/>
          <w:sz w:val="16"/>
          <w:szCs w:val="16"/>
        </w:rPr>
        <w:t>|       SS</w:t>
      </w:r>
      <w:proofErr w:type="gramEnd"/>
      <w:r w:rsidRPr="0093321D">
        <w:rPr>
          <w:rFonts w:ascii="Courier New" w:hAnsi="Courier New" w:cs="Courier New"/>
          <w:sz w:val="16"/>
          <w:szCs w:val="16"/>
        </w:rPr>
        <w:t xml:space="preserve">       </w:t>
      </w:r>
      <w:proofErr w:type="spellStart"/>
      <w:r w:rsidRPr="0093321D">
        <w:rPr>
          <w:rFonts w:ascii="Courier New" w:hAnsi="Courier New" w:cs="Courier New"/>
          <w:sz w:val="16"/>
          <w:szCs w:val="16"/>
        </w:rPr>
        <w:t>df</w:t>
      </w:r>
      <w:proofErr w:type="spellEnd"/>
      <w:r w:rsidRPr="0093321D">
        <w:rPr>
          <w:rFonts w:ascii="Courier New" w:hAnsi="Courier New" w:cs="Courier New"/>
          <w:sz w:val="16"/>
          <w:szCs w:val="16"/>
        </w:rPr>
        <w:t xml:space="preserve">       MS             </w:t>
      </w:r>
      <w:r>
        <w:rPr>
          <w:rFonts w:ascii="Courier New" w:hAnsi="Courier New" w:cs="Courier New"/>
          <w:sz w:val="16"/>
          <w:szCs w:val="16"/>
        </w:rPr>
        <w:t xml:space="preserve">      </w:t>
      </w:r>
      <w:r w:rsidRPr="0093321D">
        <w:rPr>
          <w:rFonts w:ascii="Courier New" w:hAnsi="Courier New" w:cs="Courier New"/>
          <w:sz w:val="16"/>
          <w:szCs w:val="16"/>
        </w:rPr>
        <w:t xml:space="preserve"> Number of </w:t>
      </w:r>
      <w:proofErr w:type="spellStart"/>
      <w:r w:rsidRPr="0093321D">
        <w:rPr>
          <w:rFonts w:ascii="Courier New" w:hAnsi="Courier New" w:cs="Courier New"/>
          <w:sz w:val="16"/>
          <w:szCs w:val="16"/>
        </w:rPr>
        <w:t>obs</w:t>
      </w:r>
      <w:proofErr w:type="spellEnd"/>
      <w:r w:rsidRPr="0093321D">
        <w:rPr>
          <w:rFonts w:ascii="Courier New" w:hAnsi="Courier New" w:cs="Courier New"/>
          <w:sz w:val="16"/>
          <w:szCs w:val="16"/>
        </w:rPr>
        <w:t xml:space="preserve"> =     463</w:t>
      </w:r>
    </w:p>
    <w:p w14:paraId="03A87405"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w:t>
      </w:r>
      <w:proofErr w:type="gramStart"/>
      <w:r w:rsidRPr="0093321D">
        <w:rPr>
          <w:rFonts w:ascii="Courier New" w:hAnsi="Courier New" w:cs="Courier New"/>
          <w:sz w:val="16"/>
          <w:szCs w:val="16"/>
        </w:rPr>
        <w:t>-           F</w:t>
      </w:r>
      <w:proofErr w:type="gramEnd"/>
      <w:r w:rsidRPr="0093321D">
        <w:rPr>
          <w:rFonts w:ascii="Courier New" w:hAnsi="Courier New" w:cs="Courier New"/>
          <w:sz w:val="16"/>
          <w:szCs w:val="16"/>
        </w:rPr>
        <w:t>(  6,   456) =   49.72</w:t>
      </w:r>
    </w:p>
    <w:p w14:paraId="7077A53A" w14:textId="36698A06"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Model </w:t>
      </w:r>
      <w:proofErr w:type="gramStart"/>
      <w:r w:rsidRPr="0093321D">
        <w:rPr>
          <w:rFonts w:ascii="Courier New" w:hAnsi="Courier New" w:cs="Courier New"/>
          <w:sz w:val="16"/>
          <w:szCs w:val="16"/>
        </w:rPr>
        <w:t>|  614.897328</w:t>
      </w:r>
      <w:proofErr w:type="gramEnd"/>
      <w:r w:rsidRPr="0093321D">
        <w:rPr>
          <w:rFonts w:ascii="Courier New" w:hAnsi="Courier New" w:cs="Courier New"/>
          <w:sz w:val="16"/>
          <w:szCs w:val="16"/>
        </w:rPr>
        <w:t xml:space="preserve">     6  102.482888          </w:t>
      </w:r>
      <w:r>
        <w:rPr>
          <w:rFonts w:ascii="Courier New" w:hAnsi="Courier New" w:cs="Courier New"/>
          <w:sz w:val="16"/>
          <w:szCs w:val="16"/>
        </w:rPr>
        <w:t xml:space="preserve">   </w:t>
      </w:r>
      <w:r w:rsidRPr="0093321D">
        <w:rPr>
          <w:rFonts w:ascii="Courier New" w:hAnsi="Courier New" w:cs="Courier New"/>
          <w:sz w:val="16"/>
          <w:szCs w:val="16"/>
        </w:rPr>
        <w:t xml:space="preserve"> </w:t>
      </w:r>
      <w:proofErr w:type="spellStart"/>
      <w:r w:rsidRPr="0093321D">
        <w:rPr>
          <w:rFonts w:ascii="Courier New" w:hAnsi="Courier New" w:cs="Courier New"/>
          <w:sz w:val="16"/>
          <w:szCs w:val="16"/>
        </w:rPr>
        <w:t>Prob</w:t>
      </w:r>
      <w:proofErr w:type="spellEnd"/>
      <w:r w:rsidRPr="0093321D">
        <w:rPr>
          <w:rFonts w:ascii="Courier New" w:hAnsi="Courier New" w:cs="Courier New"/>
          <w:sz w:val="16"/>
          <w:szCs w:val="16"/>
        </w:rPr>
        <w:t xml:space="preserve"> &gt; F      =  0.0000</w:t>
      </w:r>
    </w:p>
    <w:p w14:paraId="390A91DD" w14:textId="09E0DC2E"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Residual </w:t>
      </w:r>
      <w:proofErr w:type="gramStart"/>
      <w:r w:rsidRPr="0093321D">
        <w:rPr>
          <w:rFonts w:ascii="Courier New" w:hAnsi="Courier New" w:cs="Courier New"/>
          <w:sz w:val="16"/>
          <w:szCs w:val="16"/>
        </w:rPr>
        <w:t>|  939.893169</w:t>
      </w:r>
      <w:proofErr w:type="gramEnd"/>
      <w:r w:rsidRPr="0093321D">
        <w:rPr>
          <w:rFonts w:ascii="Courier New" w:hAnsi="Courier New" w:cs="Courier New"/>
          <w:sz w:val="16"/>
          <w:szCs w:val="16"/>
        </w:rPr>
        <w:t xml:space="preserve">   456  2.06116923        </w:t>
      </w:r>
      <w:r>
        <w:rPr>
          <w:rFonts w:ascii="Courier New" w:hAnsi="Courier New" w:cs="Courier New"/>
          <w:sz w:val="16"/>
          <w:szCs w:val="16"/>
        </w:rPr>
        <w:t xml:space="preserve">  </w:t>
      </w:r>
      <w:r w:rsidRPr="0093321D">
        <w:rPr>
          <w:rFonts w:ascii="Courier New" w:hAnsi="Courier New" w:cs="Courier New"/>
          <w:sz w:val="16"/>
          <w:szCs w:val="16"/>
        </w:rPr>
        <w:t xml:space="preserve">   </w:t>
      </w:r>
      <w:r w:rsidRPr="0093321D">
        <w:rPr>
          <w:rFonts w:ascii="Courier New" w:hAnsi="Courier New" w:cs="Courier New"/>
          <w:color w:val="FF0000"/>
          <w:sz w:val="16"/>
          <w:szCs w:val="16"/>
        </w:rPr>
        <w:t>R-squared     =  0.3955</w:t>
      </w:r>
    </w:p>
    <w:p w14:paraId="658AA56C"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w:t>
      </w:r>
      <w:proofErr w:type="gramStart"/>
      <w:r w:rsidRPr="0093321D">
        <w:rPr>
          <w:rFonts w:ascii="Courier New" w:hAnsi="Courier New" w:cs="Courier New"/>
          <w:sz w:val="16"/>
          <w:szCs w:val="16"/>
        </w:rPr>
        <w:t xml:space="preserve">-           </w:t>
      </w:r>
      <w:proofErr w:type="spellStart"/>
      <w:r w:rsidRPr="0093321D">
        <w:rPr>
          <w:rFonts w:ascii="Courier New" w:hAnsi="Courier New" w:cs="Courier New"/>
          <w:sz w:val="16"/>
          <w:szCs w:val="16"/>
        </w:rPr>
        <w:t>Adj</w:t>
      </w:r>
      <w:proofErr w:type="spellEnd"/>
      <w:proofErr w:type="gramEnd"/>
      <w:r w:rsidRPr="0093321D">
        <w:rPr>
          <w:rFonts w:ascii="Courier New" w:hAnsi="Courier New" w:cs="Courier New"/>
          <w:sz w:val="16"/>
          <w:szCs w:val="16"/>
        </w:rPr>
        <w:t xml:space="preserve"> R-squared =  0.3875</w:t>
      </w:r>
    </w:p>
    <w:p w14:paraId="12F90DC8" w14:textId="126B7594"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Total </w:t>
      </w:r>
      <w:proofErr w:type="gramStart"/>
      <w:r w:rsidRPr="0093321D">
        <w:rPr>
          <w:rFonts w:ascii="Courier New" w:hAnsi="Courier New" w:cs="Courier New"/>
          <w:sz w:val="16"/>
          <w:szCs w:val="16"/>
        </w:rPr>
        <w:t>|   1554.7905</w:t>
      </w:r>
      <w:proofErr w:type="gramEnd"/>
      <w:r w:rsidRPr="0093321D">
        <w:rPr>
          <w:rFonts w:ascii="Courier New" w:hAnsi="Courier New" w:cs="Courier New"/>
          <w:sz w:val="16"/>
          <w:szCs w:val="16"/>
        </w:rPr>
        <w:t xml:space="preserve">   462   3.3653474          </w:t>
      </w:r>
      <w:r>
        <w:rPr>
          <w:rFonts w:ascii="Courier New" w:hAnsi="Courier New" w:cs="Courier New"/>
          <w:sz w:val="16"/>
          <w:szCs w:val="16"/>
        </w:rPr>
        <w:t xml:space="preserve">   </w:t>
      </w:r>
      <w:r w:rsidRPr="0093321D">
        <w:rPr>
          <w:rFonts w:ascii="Courier New" w:hAnsi="Courier New" w:cs="Courier New"/>
          <w:sz w:val="16"/>
          <w:szCs w:val="16"/>
        </w:rPr>
        <w:t xml:space="preserve"> Root MSE      =  1.4357</w:t>
      </w:r>
    </w:p>
    <w:p w14:paraId="77927A8F" w14:textId="77777777" w:rsidR="0093321D" w:rsidRPr="0093321D" w:rsidRDefault="0093321D" w:rsidP="0093321D">
      <w:pPr>
        <w:rPr>
          <w:rFonts w:ascii="Courier New" w:hAnsi="Courier New" w:cs="Courier New"/>
          <w:sz w:val="16"/>
          <w:szCs w:val="16"/>
        </w:rPr>
      </w:pPr>
    </w:p>
    <w:p w14:paraId="4974B609"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w:t>
      </w:r>
    </w:p>
    <w:p w14:paraId="1D785B4D"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roofErr w:type="gramStart"/>
      <w:r w:rsidRPr="0093321D">
        <w:rPr>
          <w:rFonts w:ascii="Courier New" w:hAnsi="Courier New" w:cs="Courier New"/>
          <w:sz w:val="16"/>
          <w:szCs w:val="16"/>
        </w:rPr>
        <w:t>index96</w:t>
      </w:r>
      <w:proofErr w:type="gramEnd"/>
      <w:r w:rsidRPr="0093321D">
        <w:rPr>
          <w:rFonts w:ascii="Courier New" w:hAnsi="Courier New" w:cs="Courier New"/>
          <w:sz w:val="16"/>
          <w:szCs w:val="16"/>
        </w:rPr>
        <w:t xml:space="preserve"> |      </w:t>
      </w:r>
      <w:proofErr w:type="spellStart"/>
      <w:r w:rsidRPr="0093321D">
        <w:rPr>
          <w:rFonts w:ascii="Courier New" w:hAnsi="Courier New" w:cs="Courier New"/>
          <w:sz w:val="16"/>
          <w:szCs w:val="16"/>
        </w:rPr>
        <w:t>Coef</w:t>
      </w:r>
      <w:proofErr w:type="spellEnd"/>
      <w:r w:rsidRPr="0093321D">
        <w:rPr>
          <w:rFonts w:ascii="Courier New" w:hAnsi="Courier New" w:cs="Courier New"/>
          <w:sz w:val="16"/>
          <w:szCs w:val="16"/>
        </w:rPr>
        <w:t xml:space="preserve">.   Std. Err.      </w:t>
      </w:r>
      <w:proofErr w:type="gramStart"/>
      <w:r w:rsidRPr="0093321D">
        <w:rPr>
          <w:rFonts w:ascii="Courier New" w:hAnsi="Courier New" w:cs="Courier New"/>
          <w:sz w:val="16"/>
          <w:szCs w:val="16"/>
        </w:rPr>
        <w:t>t</w:t>
      </w:r>
      <w:proofErr w:type="gramEnd"/>
      <w:r w:rsidRPr="0093321D">
        <w:rPr>
          <w:rFonts w:ascii="Courier New" w:hAnsi="Courier New" w:cs="Courier New"/>
          <w:sz w:val="16"/>
          <w:szCs w:val="16"/>
        </w:rPr>
        <w:t xml:space="preserve">    P&gt;|t|     [95% Conf. Interval]</w:t>
      </w:r>
    </w:p>
    <w:p w14:paraId="2D535F42"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w:t>
      </w:r>
    </w:p>
    <w:p w14:paraId="727A28FC"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roofErr w:type="gramStart"/>
      <w:r w:rsidRPr="0093321D">
        <w:rPr>
          <w:rFonts w:ascii="Courier New" w:hAnsi="Courier New" w:cs="Courier New"/>
          <w:sz w:val="16"/>
          <w:szCs w:val="16"/>
        </w:rPr>
        <w:t>index95</w:t>
      </w:r>
      <w:proofErr w:type="gramEnd"/>
      <w:r w:rsidRPr="0093321D">
        <w:rPr>
          <w:rFonts w:ascii="Courier New" w:hAnsi="Courier New" w:cs="Courier New"/>
          <w:sz w:val="16"/>
          <w:szCs w:val="16"/>
        </w:rPr>
        <w:t xml:space="preserve"> |   .5506105   .0330587    16.66   0.000     .4856442    .6155767</w:t>
      </w:r>
    </w:p>
    <w:p w14:paraId="53834CB9"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roofErr w:type="gramStart"/>
      <w:r w:rsidRPr="0093321D">
        <w:rPr>
          <w:rFonts w:ascii="Courier New" w:hAnsi="Courier New" w:cs="Courier New"/>
          <w:sz w:val="16"/>
          <w:szCs w:val="16"/>
        </w:rPr>
        <w:t>memberc6</w:t>
      </w:r>
      <w:proofErr w:type="gramEnd"/>
      <w:r w:rsidRPr="0093321D">
        <w:rPr>
          <w:rFonts w:ascii="Courier New" w:hAnsi="Courier New" w:cs="Courier New"/>
          <w:sz w:val="16"/>
          <w:szCs w:val="16"/>
        </w:rPr>
        <w:t xml:space="preserve"> |   .1960174   .2329767     0.84   0.401    -.2618238    .6538586</w:t>
      </w:r>
    </w:p>
    <w:p w14:paraId="6F2334BD"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
    <w:p w14:paraId="34AB2734"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roofErr w:type="gramStart"/>
      <w:r w:rsidRPr="0093321D">
        <w:rPr>
          <w:rFonts w:ascii="Courier New" w:hAnsi="Courier New" w:cs="Courier New"/>
          <w:sz w:val="16"/>
          <w:szCs w:val="16"/>
        </w:rPr>
        <w:t>group6</w:t>
      </w:r>
      <w:proofErr w:type="gramEnd"/>
      <w:r w:rsidRPr="0093321D">
        <w:rPr>
          <w:rFonts w:ascii="Courier New" w:hAnsi="Courier New" w:cs="Courier New"/>
          <w:sz w:val="16"/>
          <w:szCs w:val="16"/>
        </w:rPr>
        <w:t xml:space="preserve"> |</w:t>
      </w:r>
    </w:p>
    <w:p w14:paraId="250BC923"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2  |   .3866876   .4536122     0.85   0.394     -.504742    1.278117</w:t>
      </w:r>
    </w:p>
    <w:p w14:paraId="503015FC"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3  |   .6284687   .4449745     1.41   0.159    -.2459863    1.502924</w:t>
      </w:r>
    </w:p>
    <w:p w14:paraId="5FC84F51"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4  |   .7881665   .6366863     1.24   0.216    -.4630366     2.03937</w:t>
      </w:r>
    </w:p>
    <w:p w14:paraId="2297D069"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
    <w:p w14:paraId="35231AE5"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w:t>
      </w:r>
      <w:proofErr w:type="gramStart"/>
      <w:r w:rsidRPr="0093321D">
        <w:rPr>
          <w:rFonts w:ascii="Courier New" w:hAnsi="Courier New" w:cs="Courier New"/>
          <w:sz w:val="16"/>
          <w:szCs w:val="16"/>
        </w:rPr>
        <w:t>sexresp6</w:t>
      </w:r>
      <w:proofErr w:type="gramEnd"/>
      <w:r w:rsidRPr="0093321D">
        <w:rPr>
          <w:rFonts w:ascii="Courier New" w:hAnsi="Courier New" w:cs="Courier New"/>
          <w:sz w:val="16"/>
          <w:szCs w:val="16"/>
        </w:rPr>
        <w:t xml:space="preserve"> |   .2363088   .1566404     1.51   0.132    -.0715178    .5441354</w:t>
      </w:r>
    </w:p>
    <w:p w14:paraId="1ECB995C" w14:textId="77777777" w:rsidR="0093321D" w:rsidRPr="0093321D" w:rsidRDefault="0093321D" w:rsidP="0093321D">
      <w:pPr>
        <w:rPr>
          <w:rFonts w:ascii="Courier New" w:hAnsi="Courier New" w:cs="Courier New"/>
          <w:sz w:val="16"/>
          <w:szCs w:val="16"/>
        </w:rPr>
      </w:pPr>
      <w:r w:rsidRPr="0093321D">
        <w:rPr>
          <w:rFonts w:ascii="Courier New" w:hAnsi="Courier New" w:cs="Courier New"/>
          <w:sz w:val="16"/>
          <w:szCs w:val="16"/>
        </w:rPr>
        <w:t xml:space="preserve">       _</w:t>
      </w:r>
      <w:proofErr w:type="gramStart"/>
      <w:r w:rsidRPr="0093321D">
        <w:rPr>
          <w:rFonts w:ascii="Courier New" w:hAnsi="Courier New" w:cs="Courier New"/>
          <w:sz w:val="16"/>
          <w:szCs w:val="16"/>
        </w:rPr>
        <w:t>cons</w:t>
      </w:r>
      <w:proofErr w:type="gramEnd"/>
      <w:r w:rsidRPr="0093321D">
        <w:rPr>
          <w:rFonts w:ascii="Courier New" w:hAnsi="Courier New" w:cs="Courier New"/>
          <w:sz w:val="16"/>
          <w:szCs w:val="16"/>
        </w:rPr>
        <w:t xml:space="preserve"> |   1.195847    .728112     1.64   0.101    -.2350241    2.626718</w:t>
      </w:r>
    </w:p>
    <w:p w14:paraId="7DBC1317" w14:textId="77777777" w:rsidR="0093321D" w:rsidRPr="0093321D" w:rsidRDefault="0093321D" w:rsidP="0093321D">
      <w:pPr>
        <w:spacing w:line="480" w:lineRule="auto"/>
        <w:rPr>
          <w:rFonts w:ascii="Times New Roman" w:hAnsi="Times New Roman"/>
        </w:rPr>
      </w:pPr>
    </w:p>
    <w:p w14:paraId="3812F01D" w14:textId="5B7B21EF"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Suppose you were to design a block random assignment in order to predict evaluations in 1997.  Use the R package </w:t>
      </w:r>
      <w:proofErr w:type="spellStart"/>
      <w:r>
        <w:rPr>
          <w:rFonts w:ascii="Times New Roman" w:hAnsi="Times New Roman"/>
          <w:sz w:val="24"/>
          <w:szCs w:val="24"/>
        </w:rPr>
        <w:t>b</w:t>
      </w:r>
      <w:r w:rsidRPr="002B190E">
        <w:rPr>
          <w:rFonts w:ascii="Times New Roman" w:hAnsi="Times New Roman"/>
          <w:sz w:val="24"/>
          <w:szCs w:val="24"/>
        </w:rPr>
        <w:t>lock</w:t>
      </w:r>
      <w:r>
        <w:rPr>
          <w:rFonts w:ascii="Times New Roman" w:hAnsi="Times New Roman"/>
          <w:sz w:val="24"/>
          <w:szCs w:val="24"/>
        </w:rPr>
        <w:t>T</w:t>
      </w:r>
      <w:r w:rsidRPr="002B190E">
        <w:rPr>
          <w:rFonts w:ascii="Times New Roman" w:hAnsi="Times New Roman"/>
          <w:sz w:val="24"/>
          <w:szCs w:val="24"/>
        </w:rPr>
        <w:t>ools</w:t>
      </w:r>
      <w:proofErr w:type="spellEnd"/>
      <w:r>
        <w:rPr>
          <w:rFonts w:ascii="Times New Roman" w:hAnsi="Times New Roman"/>
          <w:sz w:val="24"/>
          <w:szCs w:val="24"/>
        </w:rPr>
        <w:t xml:space="preserve"> (for example code, see [</w:t>
      </w:r>
      <w:r w:rsidRPr="00A23CA6">
        <w:rPr>
          <w:rFonts w:ascii="Times New Roman" w:hAnsi="Times New Roman"/>
          <w:sz w:val="24"/>
          <w:szCs w:val="24"/>
          <w:highlight w:val="yellow"/>
        </w:rPr>
        <w:t>Web address</w:t>
      </w:r>
      <w:r>
        <w:rPr>
          <w:rFonts w:ascii="Times New Roman" w:hAnsi="Times New Roman"/>
          <w:sz w:val="24"/>
          <w:szCs w:val="24"/>
        </w:rPr>
        <w:t xml:space="preserve">]) to perform a block random assignment, blocking on sex, church membership, social class, and evaluations in 1996.  Decide for yourself how many subjects to include in each block.  Compare the treatment and control groups to verify that blocking produced groups that have the same profile of sex, church membership, social class, and evaluations in 1996.   </w:t>
      </w:r>
      <w:r w:rsidR="008E66AA">
        <w:rPr>
          <w:rStyle w:val="SubtleReference"/>
        </w:rPr>
        <w:t>See accompanying R output.</w:t>
      </w:r>
    </w:p>
    <w:p w14:paraId="49926BD1" w14:textId="774AC39C"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Suppose you wanted to assess how well your blocking design performed in terms of increasing the precision with which treatment effects are estimated.  Of course, there was no actual treatment in this case, but imagine that shortly after the survey in 1996, a treatment were administered to a randomly selected treatment group.  (Here is an </w:t>
      </w:r>
      <w:r>
        <w:rPr>
          <w:rFonts w:ascii="Times New Roman" w:hAnsi="Times New Roman"/>
          <w:sz w:val="24"/>
          <w:szCs w:val="24"/>
        </w:rPr>
        <w:lastRenderedPageBreak/>
        <w:t xml:space="preserve">instance in which the sharp null hypothesis of no effect is known to be true!)  The outcome from this imaginary experiment is evaluations of national conditions in 1997.  Compare the sampling distribution of the estimated treatment effect (which should be centered on zero) under </w:t>
      </w:r>
      <w:ins w:id="34" w:author="Peter" w:date="2011-11-19T18:58:00Z">
        <w:r w:rsidR="004E5E11">
          <w:rPr>
            <w:rFonts w:ascii="Times New Roman" w:hAnsi="Times New Roman"/>
            <w:sz w:val="24"/>
            <w:szCs w:val="24"/>
          </w:rPr>
          <w:t xml:space="preserve">balanced </w:t>
        </w:r>
      </w:ins>
      <w:r>
        <w:rPr>
          <w:rFonts w:ascii="Times New Roman" w:hAnsi="Times New Roman"/>
          <w:sz w:val="24"/>
          <w:szCs w:val="24"/>
        </w:rPr>
        <w:t>complete random assignment</w:t>
      </w:r>
      <w:del w:id="35" w:author="Peter" w:date="2011-11-19T18:58:00Z">
        <w:r w:rsidDel="004E5E11">
          <w:rPr>
            <w:rFonts w:ascii="Times New Roman" w:hAnsi="Times New Roman"/>
            <w:sz w:val="24"/>
            <w:szCs w:val="24"/>
          </w:rPr>
          <w:delText xml:space="preserve"> </w:delText>
        </w:r>
      </w:del>
      <w:ins w:id="36" w:author="Peter" w:date="2011-11-19T18:57:00Z">
        <w:r w:rsidR="004E5E11">
          <w:rPr>
            <w:rFonts w:ascii="Times New Roman" w:hAnsi="Times New Roman"/>
            <w:sz w:val="24"/>
            <w:szCs w:val="24"/>
          </w:rPr>
          <w:t xml:space="preserve"> </w:t>
        </w:r>
      </w:ins>
      <w:r>
        <w:rPr>
          <w:rFonts w:ascii="Times New Roman" w:hAnsi="Times New Roman"/>
          <w:sz w:val="24"/>
          <w:szCs w:val="24"/>
        </w:rPr>
        <w:t>to the sampling distribution of the estimated treatment effect under block random assignment.</w:t>
      </w:r>
      <w:r w:rsidR="0026194C">
        <w:rPr>
          <w:rFonts w:ascii="Times New Roman" w:hAnsi="Times New Roman"/>
          <w:sz w:val="24"/>
          <w:szCs w:val="24"/>
        </w:rPr>
        <w:t xml:space="preserve">  </w:t>
      </w:r>
      <w:r w:rsidR="0026194C">
        <w:rPr>
          <w:rStyle w:val="SubtleReference"/>
        </w:rPr>
        <w:t>See results below.</w:t>
      </w:r>
    </w:p>
    <w:p w14:paraId="113EFE41" w14:textId="7A523620" w:rsidR="00E949CD" w:rsidRPr="0026194C" w:rsidRDefault="00E949CD" w:rsidP="00E949CD">
      <w:pPr>
        <w:pStyle w:val="ListParagraph"/>
        <w:numPr>
          <w:ilvl w:val="1"/>
          <w:numId w:val="1"/>
        </w:numPr>
        <w:spacing w:line="480" w:lineRule="auto"/>
        <w:rPr>
          <w:rStyle w:val="SubtleReference"/>
          <w:rFonts w:ascii="Times New Roman" w:hAnsi="Times New Roman"/>
          <w:smallCaps w:val="0"/>
          <w:color w:val="auto"/>
          <w:sz w:val="24"/>
          <w:szCs w:val="24"/>
          <w:u w:val="none"/>
        </w:rPr>
      </w:pPr>
      <w:r>
        <w:rPr>
          <w:rFonts w:ascii="Times New Roman" w:hAnsi="Times New Roman"/>
          <w:sz w:val="24"/>
          <w:szCs w:val="24"/>
        </w:rPr>
        <w:t>Calculate the sampling distribution of the estimated treatment effect under</w:t>
      </w:r>
      <w:ins w:id="37" w:author="Peter" w:date="2011-11-19T18:58:00Z">
        <w:r w:rsidR="004E5E11">
          <w:rPr>
            <w:rFonts w:ascii="Times New Roman" w:hAnsi="Times New Roman"/>
            <w:sz w:val="24"/>
            <w:szCs w:val="24"/>
          </w:rPr>
          <w:t xml:space="preserve"> balanced</w:t>
        </w:r>
      </w:ins>
      <w:r>
        <w:rPr>
          <w:rFonts w:ascii="Times New Roman" w:hAnsi="Times New Roman"/>
          <w:sz w:val="24"/>
          <w:szCs w:val="24"/>
        </w:rPr>
        <w:t xml:space="preserve"> complete random assignment </w:t>
      </w:r>
      <w:r w:rsidRPr="0087689D">
        <w:rPr>
          <w:rFonts w:ascii="Times New Roman" w:hAnsi="Times New Roman"/>
          <w:sz w:val="24"/>
          <w:szCs w:val="24"/>
        </w:rPr>
        <w:t>using regression to control for the variables that would have otherwise been used to form blocks</w:t>
      </w:r>
      <w:r>
        <w:rPr>
          <w:rFonts w:ascii="Times New Roman" w:hAnsi="Times New Roman"/>
          <w:sz w:val="24"/>
          <w:szCs w:val="24"/>
        </w:rPr>
        <w:t>. Compare the resulting distribution to the sampling distribution of the estimated treatment effect under block random assignment.  Does blocking produce an appreciable gain in precision over what is achieved by covariate adjustment?</w:t>
      </w:r>
      <w:r w:rsidR="0026194C" w:rsidRPr="0026194C">
        <w:rPr>
          <w:rStyle w:val="SubtleReference"/>
        </w:rPr>
        <w:t xml:space="preserve"> </w:t>
      </w:r>
      <w:r w:rsidR="0026194C">
        <w:rPr>
          <w:rStyle w:val="SubtleReference"/>
        </w:rPr>
        <w:t xml:space="preserve"> The R output below shows the results from a three-way comparison of complete random assignment (a balanced design in which units had a 0.5 probability of being assigned to the treatment), block random assignment (again with a difference-in-means estimator.   All three estimators are centered on the true ATE of zero.  The least precise method is complete random assignment with the difference-in-means estimator, which pr</w:t>
      </w:r>
      <w:r w:rsidR="00A2503F">
        <w:rPr>
          <w:rStyle w:val="SubtleReference"/>
        </w:rPr>
        <w:t>oduces a standard error of 0.167</w:t>
      </w:r>
      <w:r w:rsidR="0026194C">
        <w:rPr>
          <w:rStyle w:val="SubtleReference"/>
        </w:rPr>
        <w:t>.  The most precise approach is blocking, which pr</w:t>
      </w:r>
      <w:r w:rsidR="007666C8">
        <w:rPr>
          <w:rStyle w:val="SubtleReference"/>
        </w:rPr>
        <w:t>oduces a standard error of 0.129</w:t>
      </w:r>
      <w:r w:rsidR="00A2503F">
        <w:rPr>
          <w:rStyle w:val="SubtleReference"/>
        </w:rPr>
        <w:t>.  Slightly inferior to blocking</w:t>
      </w:r>
      <w:r w:rsidR="0026194C">
        <w:rPr>
          <w:rStyle w:val="SubtleReference"/>
        </w:rPr>
        <w:t xml:space="preserve"> is covariate adjustment, which pr</w:t>
      </w:r>
      <w:r w:rsidR="007666C8">
        <w:rPr>
          <w:rStyle w:val="SubtleReference"/>
        </w:rPr>
        <w:t>oduces a standard error of 0.131</w:t>
      </w:r>
      <w:r w:rsidR="0026194C">
        <w:rPr>
          <w:rStyle w:val="SubtleReference"/>
        </w:rPr>
        <w:t xml:space="preserve">.  </w:t>
      </w:r>
      <w:r w:rsidR="00A2503F">
        <w:rPr>
          <w:rStyle w:val="SubtleReference"/>
        </w:rPr>
        <w:t>(Adding a long list of interactions am</w:t>
      </w:r>
      <w:r w:rsidR="007666C8">
        <w:rPr>
          <w:rStyle w:val="SubtleReference"/>
        </w:rPr>
        <w:t>ong the covariates leaves the results unchanged</w:t>
      </w:r>
      <w:r w:rsidR="00A2503F">
        <w:rPr>
          <w:rStyle w:val="SubtleReference"/>
        </w:rPr>
        <w:t>.)  Blocking’s slight superiority stems from the fact that, under blocking, there is no incidental correlation between the covariates and random assignments and therefore no “collinearity penalty.”</w:t>
      </w:r>
    </w:p>
    <w:p w14:paraId="58F7ADFD" w14:textId="77777777" w:rsidR="00A2503F" w:rsidRPr="00A2503F" w:rsidRDefault="00A2503F" w:rsidP="00A2503F">
      <w:pPr>
        <w:rPr>
          <w:rFonts w:ascii="Courier New" w:hAnsi="Courier New" w:cs="Courier New"/>
          <w:sz w:val="16"/>
          <w:szCs w:val="16"/>
        </w:rPr>
      </w:pPr>
      <w:r w:rsidRPr="00A2503F">
        <w:rPr>
          <w:rFonts w:ascii="Courier New" w:hAnsi="Courier New" w:cs="Courier New"/>
          <w:sz w:val="16"/>
          <w:szCs w:val="16"/>
        </w:rPr>
        <w:t xml:space="preserve">&gt; # </w:t>
      </w:r>
      <w:proofErr w:type="gramStart"/>
      <w:r w:rsidRPr="00A2503F">
        <w:rPr>
          <w:rFonts w:ascii="Courier New" w:hAnsi="Courier New" w:cs="Courier New"/>
          <w:sz w:val="16"/>
          <w:szCs w:val="16"/>
        </w:rPr>
        <w:t>results</w:t>
      </w:r>
      <w:proofErr w:type="gramEnd"/>
    </w:p>
    <w:p w14:paraId="30DAA7FD" w14:textId="77777777" w:rsidR="00A2503F" w:rsidRPr="00A2503F" w:rsidRDefault="00A2503F" w:rsidP="00A2503F">
      <w:pPr>
        <w:rPr>
          <w:rFonts w:ascii="Courier New" w:hAnsi="Courier New" w:cs="Courier New"/>
          <w:sz w:val="16"/>
          <w:szCs w:val="16"/>
        </w:rPr>
      </w:pPr>
      <w:r w:rsidRPr="00A2503F">
        <w:rPr>
          <w:rFonts w:ascii="Courier New" w:hAnsi="Courier New" w:cs="Courier New"/>
          <w:sz w:val="16"/>
          <w:szCs w:val="16"/>
        </w:rPr>
        <w:t xml:space="preserve">&gt; </w:t>
      </w:r>
      <w:proofErr w:type="gramStart"/>
      <w:r w:rsidRPr="00A2503F">
        <w:rPr>
          <w:rFonts w:ascii="Courier New" w:hAnsi="Courier New" w:cs="Courier New"/>
          <w:sz w:val="16"/>
          <w:szCs w:val="16"/>
        </w:rPr>
        <w:t>round</w:t>
      </w:r>
      <w:proofErr w:type="gramEnd"/>
      <w:r w:rsidRPr="00A2503F">
        <w:rPr>
          <w:rFonts w:ascii="Courier New" w:hAnsi="Courier New" w:cs="Courier New"/>
          <w:sz w:val="16"/>
          <w:szCs w:val="16"/>
        </w:rPr>
        <w:t>(apply(res,2,mean),3)</w:t>
      </w:r>
    </w:p>
    <w:p w14:paraId="4F6B7006" w14:textId="77777777" w:rsidR="00A2503F" w:rsidRPr="00A2503F" w:rsidRDefault="00A2503F" w:rsidP="00A2503F">
      <w:pPr>
        <w:rPr>
          <w:rFonts w:ascii="Courier New" w:hAnsi="Courier New" w:cs="Courier New"/>
          <w:sz w:val="16"/>
          <w:szCs w:val="16"/>
        </w:rPr>
      </w:pPr>
      <w:r w:rsidRPr="00A2503F">
        <w:rPr>
          <w:rFonts w:ascii="Courier New" w:hAnsi="Courier New" w:cs="Courier New"/>
          <w:sz w:val="16"/>
          <w:szCs w:val="16"/>
        </w:rPr>
        <w:t xml:space="preserve">  </w:t>
      </w:r>
      <w:proofErr w:type="gramStart"/>
      <w:r w:rsidRPr="00A2503F">
        <w:rPr>
          <w:rFonts w:ascii="Courier New" w:hAnsi="Courier New" w:cs="Courier New"/>
          <w:sz w:val="16"/>
          <w:szCs w:val="16"/>
        </w:rPr>
        <w:t>simple</w:t>
      </w:r>
      <w:proofErr w:type="gramEnd"/>
      <w:r w:rsidRPr="00A2503F">
        <w:rPr>
          <w:rFonts w:ascii="Courier New" w:hAnsi="Courier New" w:cs="Courier New"/>
          <w:sz w:val="16"/>
          <w:szCs w:val="16"/>
        </w:rPr>
        <w:t xml:space="preserve"> adjusted  blocked </w:t>
      </w:r>
    </w:p>
    <w:p w14:paraId="67B56B39" w14:textId="7DA2272E" w:rsidR="00A2503F" w:rsidRPr="00A2503F" w:rsidRDefault="007666C8" w:rsidP="00A2503F">
      <w:pPr>
        <w:rPr>
          <w:rFonts w:ascii="Courier New" w:hAnsi="Courier New" w:cs="Courier New"/>
          <w:sz w:val="16"/>
          <w:szCs w:val="16"/>
        </w:rPr>
      </w:pPr>
      <w:r>
        <w:rPr>
          <w:rFonts w:ascii="Courier New" w:hAnsi="Courier New" w:cs="Courier New"/>
          <w:sz w:val="16"/>
          <w:szCs w:val="16"/>
        </w:rPr>
        <w:t xml:space="preserve">   0.001    0.000    </w:t>
      </w:r>
      <w:proofErr w:type="spellStart"/>
      <w:r>
        <w:rPr>
          <w:rFonts w:ascii="Courier New" w:hAnsi="Courier New" w:cs="Courier New"/>
          <w:sz w:val="16"/>
          <w:szCs w:val="16"/>
        </w:rPr>
        <w:t>0.000</w:t>
      </w:r>
      <w:proofErr w:type="spellEnd"/>
      <w:r w:rsidR="00A2503F" w:rsidRPr="00A2503F">
        <w:rPr>
          <w:rFonts w:ascii="Courier New" w:hAnsi="Courier New" w:cs="Courier New"/>
          <w:sz w:val="16"/>
          <w:szCs w:val="16"/>
        </w:rPr>
        <w:t xml:space="preserve"> </w:t>
      </w:r>
    </w:p>
    <w:p w14:paraId="35DF49C4" w14:textId="77777777" w:rsidR="00A2503F" w:rsidRPr="00A2503F" w:rsidRDefault="00A2503F" w:rsidP="00A2503F">
      <w:pPr>
        <w:rPr>
          <w:rFonts w:ascii="Courier New" w:hAnsi="Courier New" w:cs="Courier New"/>
          <w:sz w:val="16"/>
          <w:szCs w:val="16"/>
        </w:rPr>
      </w:pPr>
      <w:r w:rsidRPr="00A2503F">
        <w:rPr>
          <w:rFonts w:ascii="Courier New" w:hAnsi="Courier New" w:cs="Courier New"/>
          <w:sz w:val="16"/>
          <w:szCs w:val="16"/>
        </w:rPr>
        <w:lastRenderedPageBreak/>
        <w:t xml:space="preserve">&gt; </w:t>
      </w:r>
      <w:proofErr w:type="gramStart"/>
      <w:r w:rsidRPr="00A2503F">
        <w:rPr>
          <w:rFonts w:ascii="Courier New" w:hAnsi="Courier New" w:cs="Courier New"/>
          <w:sz w:val="16"/>
          <w:szCs w:val="16"/>
        </w:rPr>
        <w:t>round</w:t>
      </w:r>
      <w:proofErr w:type="gramEnd"/>
      <w:r w:rsidRPr="00A2503F">
        <w:rPr>
          <w:rFonts w:ascii="Courier New" w:hAnsi="Courier New" w:cs="Courier New"/>
          <w:sz w:val="16"/>
          <w:szCs w:val="16"/>
        </w:rPr>
        <w:t>(apply(res,2,sd),3)</w:t>
      </w:r>
    </w:p>
    <w:p w14:paraId="521DB8CC" w14:textId="77777777" w:rsidR="00A2503F" w:rsidRPr="00A2503F" w:rsidRDefault="00A2503F" w:rsidP="00A2503F">
      <w:pPr>
        <w:rPr>
          <w:rFonts w:ascii="Courier New" w:hAnsi="Courier New" w:cs="Courier New"/>
          <w:sz w:val="16"/>
          <w:szCs w:val="16"/>
        </w:rPr>
      </w:pPr>
      <w:r w:rsidRPr="00A2503F">
        <w:rPr>
          <w:rFonts w:ascii="Courier New" w:hAnsi="Courier New" w:cs="Courier New"/>
          <w:sz w:val="16"/>
          <w:szCs w:val="16"/>
        </w:rPr>
        <w:t xml:space="preserve">  </w:t>
      </w:r>
      <w:proofErr w:type="gramStart"/>
      <w:r w:rsidRPr="00A2503F">
        <w:rPr>
          <w:rFonts w:ascii="Courier New" w:hAnsi="Courier New" w:cs="Courier New"/>
          <w:sz w:val="16"/>
          <w:szCs w:val="16"/>
        </w:rPr>
        <w:t>simple</w:t>
      </w:r>
      <w:proofErr w:type="gramEnd"/>
      <w:r w:rsidRPr="00A2503F">
        <w:rPr>
          <w:rFonts w:ascii="Courier New" w:hAnsi="Courier New" w:cs="Courier New"/>
          <w:sz w:val="16"/>
          <w:szCs w:val="16"/>
        </w:rPr>
        <w:t xml:space="preserve"> adjusted  blocked </w:t>
      </w:r>
    </w:p>
    <w:p w14:paraId="563EB559" w14:textId="7DB73CC1" w:rsidR="0026194C" w:rsidRPr="0026194C" w:rsidRDefault="007666C8" w:rsidP="00A2503F">
      <w:pPr>
        <w:rPr>
          <w:rFonts w:ascii="Courier New" w:hAnsi="Courier New" w:cs="Courier New"/>
          <w:sz w:val="16"/>
          <w:szCs w:val="16"/>
        </w:rPr>
      </w:pPr>
      <w:r>
        <w:rPr>
          <w:rFonts w:ascii="Courier New" w:hAnsi="Courier New" w:cs="Courier New"/>
          <w:sz w:val="16"/>
          <w:szCs w:val="16"/>
        </w:rPr>
        <w:t xml:space="preserve">   0.167    0.131    0.129</w:t>
      </w:r>
      <w:r w:rsidR="00A2503F" w:rsidRPr="00A2503F">
        <w:rPr>
          <w:rFonts w:ascii="Courier New" w:hAnsi="Courier New" w:cs="Courier New"/>
          <w:sz w:val="16"/>
          <w:szCs w:val="16"/>
        </w:rPr>
        <w:t xml:space="preserve"> </w:t>
      </w:r>
      <w:r w:rsidR="0026194C" w:rsidRPr="0026194C">
        <w:rPr>
          <w:rFonts w:ascii="Courier New" w:hAnsi="Courier New" w:cs="Courier New"/>
          <w:sz w:val="16"/>
          <w:szCs w:val="16"/>
        </w:rPr>
        <w:t xml:space="preserve">   </w:t>
      </w:r>
    </w:p>
    <w:p w14:paraId="38ACC879" w14:textId="77777777" w:rsidR="00E949CD" w:rsidRDefault="00E949CD" w:rsidP="00E949CD">
      <w:pPr>
        <w:pStyle w:val="ListParagraph"/>
        <w:spacing w:line="480" w:lineRule="auto"/>
        <w:ind w:left="1440"/>
        <w:rPr>
          <w:rFonts w:ascii="Times New Roman" w:hAnsi="Times New Roman"/>
          <w:sz w:val="24"/>
          <w:szCs w:val="24"/>
        </w:rPr>
      </w:pPr>
    </w:p>
    <w:p w14:paraId="701EF74D" w14:textId="59220207" w:rsidR="00192B71" w:rsidRPr="00192B71" w:rsidRDefault="00E949CD" w:rsidP="00192B71">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Researchers may be concerned about using block randomization when they are unsure whether the variable used to form the blocks actually predicts the outcome.  Consider the case in which blocks are formed randomly – in other words, the variable used to form the blocks has no prognostic value whatsoever.  Below is a schedule of potential outcomes for four observations.  </w:t>
      </w:r>
    </w:p>
    <w:tbl>
      <w:tblPr>
        <w:tblW w:w="2880" w:type="dxa"/>
        <w:tblInd w:w="1186" w:type="dxa"/>
        <w:shd w:val="clear" w:color="000000" w:fill="auto"/>
        <w:tblLook w:val="00A0" w:firstRow="1" w:lastRow="0" w:firstColumn="1" w:lastColumn="0" w:noHBand="0" w:noVBand="0"/>
      </w:tblPr>
      <w:tblGrid>
        <w:gridCol w:w="992"/>
        <w:gridCol w:w="960"/>
        <w:gridCol w:w="960"/>
      </w:tblGrid>
      <w:tr w:rsidR="00192B71" w:rsidRPr="00DF13FC" w14:paraId="51E2B7CB" w14:textId="77777777" w:rsidTr="005C7958">
        <w:trPr>
          <w:trHeight w:val="300"/>
        </w:trPr>
        <w:tc>
          <w:tcPr>
            <w:tcW w:w="960" w:type="dxa"/>
            <w:shd w:val="clear" w:color="000000" w:fill="auto"/>
            <w:noWrap/>
            <w:vAlign w:val="bottom"/>
          </w:tcPr>
          <w:p w14:paraId="6F0233A4" w14:textId="77777777" w:rsidR="00192B71" w:rsidRPr="00DA3166" w:rsidRDefault="00192B71" w:rsidP="005C7958">
            <w:pPr>
              <w:spacing w:line="480" w:lineRule="auto"/>
              <w:jc w:val="center"/>
              <w:rPr>
                <w:color w:val="000000"/>
              </w:rPr>
            </w:pPr>
            <w:r>
              <w:rPr>
                <w:color w:val="000000"/>
              </w:rPr>
              <w:t>Subject</w:t>
            </w:r>
            <w:r w:rsidRPr="00DA3166">
              <w:rPr>
                <w:color w:val="000000"/>
              </w:rPr>
              <w:t> </w:t>
            </w:r>
          </w:p>
        </w:tc>
        <w:tc>
          <w:tcPr>
            <w:tcW w:w="960" w:type="dxa"/>
            <w:shd w:val="clear" w:color="000000" w:fill="auto"/>
            <w:noWrap/>
            <w:vAlign w:val="bottom"/>
          </w:tcPr>
          <w:p w14:paraId="4283FF5B" w14:textId="77777777" w:rsidR="00192B71" w:rsidRPr="00DA3166" w:rsidRDefault="00192B71" w:rsidP="005C7958">
            <w:pPr>
              <w:spacing w:line="480" w:lineRule="auto"/>
              <w:jc w:val="center"/>
              <w:rPr>
                <w:color w:val="000000"/>
              </w:rPr>
            </w:pPr>
            <w:proofErr w:type="gramStart"/>
            <w:r>
              <w:rPr>
                <w:color w:val="000000"/>
              </w:rPr>
              <w:t>Y(</w:t>
            </w:r>
            <w:proofErr w:type="gramEnd"/>
            <w:r>
              <w:rPr>
                <w:color w:val="000000"/>
              </w:rPr>
              <w:t>0)</w:t>
            </w:r>
          </w:p>
        </w:tc>
        <w:tc>
          <w:tcPr>
            <w:tcW w:w="960" w:type="dxa"/>
            <w:shd w:val="clear" w:color="000000" w:fill="auto"/>
            <w:noWrap/>
            <w:vAlign w:val="bottom"/>
          </w:tcPr>
          <w:p w14:paraId="5CE82BBC" w14:textId="77777777" w:rsidR="00192B71" w:rsidRPr="00DA3166" w:rsidRDefault="00192B71" w:rsidP="005C7958">
            <w:pPr>
              <w:spacing w:line="480" w:lineRule="auto"/>
              <w:jc w:val="center"/>
              <w:rPr>
                <w:color w:val="000000"/>
              </w:rPr>
            </w:pPr>
            <w:proofErr w:type="gramStart"/>
            <w:r>
              <w:rPr>
                <w:color w:val="000000"/>
              </w:rPr>
              <w:t>Y(</w:t>
            </w:r>
            <w:proofErr w:type="gramEnd"/>
            <w:r>
              <w:rPr>
                <w:color w:val="000000"/>
              </w:rPr>
              <w:t>1)</w:t>
            </w:r>
          </w:p>
        </w:tc>
      </w:tr>
      <w:tr w:rsidR="00192B71" w:rsidRPr="00DF13FC" w14:paraId="1B1FC728" w14:textId="77777777" w:rsidTr="005C7958">
        <w:trPr>
          <w:trHeight w:val="300"/>
        </w:trPr>
        <w:tc>
          <w:tcPr>
            <w:tcW w:w="960" w:type="dxa"/>
            <w:shd w:val="clear" w:color="000000" w:fill="auto"/>
            <w:noWrap/>
            <w:vAlign w:val="bottom"/>
          </w:tcPr>
          <w:p w14:paraId="01B1C130" w14:textId="77777777" w:rsidR="00192B71" w:rsidRPr="00DA3166" w:rsidRDefault="00192B71" w:rsidP="005C7958">
            <w:pPr>
              <w:spacing w:line="480" w:lineRule="auto"/>
              <w:jc w:val="center"/>
              <w:rPr>
                <w:color w:val="000000"/>
              </w:rPr>
            </w:pPr>
            <w:r w:rsidRPr="00DA3166">
              <w:rPr>
                <w:color w:val="000000"/>
              </w:rPr>
              <w:t>A</w:t>
            </w:r>
          </w:p>
        </w:tc>
        <w:tc>
          <w:tcPr>
            <w:tcW w:w="960" w:type="dxa"/>
            <w:shd w:val="clear" w:color="000000" w:fill="auto"/>
            <w:noWrap/>
            <w:vAlign w:val="bottom"/>
          </w:tcPr>
          <w:p w14:paraId="1B4D0B22" w14:textId="77777777" w:rsidR="00192B71" w:rsidRPr="00DA3166" w:rsidRDefault="00192B71" w:rsidP="005C7958">
            <w:pPr>
              <w:spacing w:line="480" w:lineRule="auto"/>
              <w:jc w:val="center"/>
              <w:rPr>
                <w:color w:val="000000"/>
              </w:rPr>
            </w:pPr>
            <w:r w:rsidRPr="00DA3166">
              <w:rPr>
                <w:color w:val="000000"/>
              </w:rPr>
              <w:t>1</w:t>
            </w:r>
          </w:p>
        </w:tc>
        <w:tc>
          <w:tcPr>
            <w:tcW w:w="960" w:type="dxa"/>
            <w:shd w:val="clear" w:color="000000" w:fill="auto"/>
            <w:noWrap/>
            <w:vAlign w:val="bottom"/>
          </w:tcPr>
          <w:p w14:paraId="75B0CFC6" w14:textId="77777777" w:rsidR="00192B71" w:rsidRPr="00DA3166" w:rsidRDefault="00192B71" w:rsidP="005C7958">
            <w:pPr>
              <w:spacing w:line="480" w:lineRule="auto"/>
              <w:jc w:val="center"/>
              <w:rPr>
                <w:color w:val="000000"/>
              </w:rPr>
            </w:pPr>
            <w:r w:rsidRPr="00DA3166">
              <w:rPr>
                <w:color w:val="000000"/>
              </w:rPr>
              <w:t>2</w:t>
            </w:r>
          </w:p>
        </w:tc>
      </w:tr>
      <w:tr w:rsidR="00192B71" w:rsidRPr="00DF13FC" w14:paraId="779F41A7" w14:textId="77777777" w:rsidTr="005C7958">
        <w:trPr>
          <w:trHeight w:val="300"/>
        </w:trPr>
        <w:tc>
          <w:tcPr>
            <w:tcW w:w="960" w:type="dxa"/>
            <w:shd w:val="clear" w:color="000000" w:fill="auto"/>
            <w:noWrap/>
            <w:vAlign w:val="bottom"/>
          </w:tcPr>
          <w:p w14:paraId="2D28167C" w14:textId="77777777" w:rsidR="00192B71" w:rsidRPr="00DA3166" w:rsidRDefault="00192B71" w:rsidP="005C7958">
            <w:pPr>
              <w:spacing w:line="480" w:lineRule="auto"/>
              <w:jc w:val="center"/>
              <w:rPr>
                <w:color w:val="000000"/>
              </w:rPr>
            </w:pPr>
            <w:r w:rsidRPr="00DA3166">
              <w:rPr>
                <w:color w:val="000000"/>
              </w:rPr>
              <w:t>B</w:t>
            </w:r>
          </w:p>
        </w:tc>
        <w:tc>
          <w:tcPr>
            <w:tcW w:w="960" w:type="dxa"/>
            <w:shd w:val="clear" w:color="000000" w:fill="auto"/>
            <w:noWrap/>
            <w:vAlign w:val="bottom"/>
          </w:tcPr>
          <w:p w14:paraId="75F35B6D" w14:textId="77777777" w:rsidR="00192B71" w:rsidRPr="00DA3166" w:rsidRDefault="00192B71" w:rsidP="005C7958">
            <w:pPr>
              <w:spacing w:line="480" w:lineRule="auto"/>
              <w:jc w:val="center"/>
              <w:rPr>
                <w:color w:val="000000"/>
              </w:rPr>
            </w:pPr>
            <w:r w:rsidRPr="00DA3166">
              <w:rPr>
                <w:color w:val="000000"/>
              </w:rPr>
              <w:t>0</w:t>
            </w:r>
          </w:p>
        </w:tc>
        <w:tc>
          <w:tcPr>
            <w:tcW w:w="960" w:type="dxa"/>
            <w:shd w:val="clear" w:color="000000" w:fill="auto"/>
            <w:noWrap/>
            <w:vAlign w:val="bottom"/>
          </w:tcPr>
          <w:p w14:paraId="14075046" w14:textId="77777777" w:rsidR="00192B71" w:rsidRPr="00DA3166" w:rsidRDefault="00192B71" w:rsidP="005C7958">
            <w:pPr>
              <w:spacing w:line="480" w:lineRule="auto"/>
              <w:jc w:val="center"/>
              <w:rPr>
                <w:color w:val="000000"/>
              </w:rPr>
            </w:pPr>
            <w:r w:rsidRPr="00DA3166">
              <w:rPr>
                <w:color w:val="000000"/>
              </w:rPr>
              <w:t>3</w:t>
            </w:r>
          </w:p>
        </w:tc>
      </w:tr>
      <w:tr w:rsidR="00192B71" w:rsidRPr="00DF13FC" w14:paraId="6FBE0DCB" w14:textId="77777777" w:rsidTr="005C7958">
        <w:trPr>
          <w:trHeight w:val="300"/>
        </w:trPr>
        <w:tc>
          <w:tcPr>
            <w:tcW w:w="960" w:type="dxa"/>
            <w:shd w:val="clear" w:color="000000" w:fill="auto"/>
            <w:noWrap/>
            <w:vAlign w:val="bottom"/>
          </w:tcPr>
          <w:p w14:paraId="33A694A9" w14:textId="77777777" w:rsidR="00192B71" w:rsidRPr="00DA3166" w:rsidRDefault="00192B71" w:rsidP="005C7958">
            <w:pPr>
              <w:spacing w:line="480" w:lineRule="auto"/>
              <w:jc w:val="center"/>
              <w:rPr>
                <w:color w:val="000000"/>
              </w:rPr>
            </w:pPr>
            <w:r w:rsidRPr="00DA3166">
              <w:rPr>
                <w:color w:val="000000"/>
              </w:rPr>
              <w:t>C</w:t>
            </w:r>
          </w:p>
        </w:tc>
        <w:tc>
          <w:tcPr>
            <w:tcW w:w="960" w:type="dxa"/>
            <w:shd w:val="clear" w:color="000000" w:fill="auto"/>
            <w:noWrap/>
            <w:vAlign w:val="bottom"/>
          </w:tcPr>
          <w:p w14:paraId="18A1EDF0" w14:textId="77777777" w:rsidR="00192B71" w:rsidRPr="00DA3166" w:rsidRDefault="00192B71" w:rsidP="005C7958">
            <w:pPr>
              <w:spacing w:line="480" w:lineRule="auto"/>
              <w:jc w:val="center"/>
              <w:rPr>
                <w:color w:val="000000"/>
              </w:rPr>
            </w:pPr>
            <w:r w:rsidRPr="00DA3166">
              <w:rPr>
                <w:color w:val="000000"/>
              </w:rPr>
              <w:t>2</w:t>
            </w:r>
          </w:p>
        </w:tc>
        <w:tc>
          <w:tcPr>
            <w:tcW w:w="960" w:type="dxa"/>
            <w:shd w:val="clear" w:color="000000" w:fill="auto"/>
            <w:noWrap/>
            <w:vAlign w:val="bottom"/>
          </w:tcPr>
          <w:p w14:paraId="1731E229" w14:textId="77777777" w:rsidR="00192B71" w:rsidRPr="00DA3166" w:rsidRDefault="00192B71" w:rsidP="005C7958">
            <w:pPr>
              <w:spacing w:line="480" w:lineRule="auto"/>
              <w:jc w:val="center"/>
              <w:rPr>
                <w:color w:val="000000"/>
              </w:rPr>
            </w:pPr>
            <w:r w:rsidRPr="00DA3166">
              <w:rPr>
                <w:color w:val="000000"/>
              </w:rPr>
              <w:t>2</w:t>
            </w:r>
          </w:p>
        </w:tc>
      </w:tr>
      <w:tr w:rsidR="00192B71" w:rsidRPr="00DF13FC" w14:paraId="243F5050" w14:textId="77777777" w:rsidTr="005C7958">
        <w:trPr>
          <w:trHeight w:val="300"/>
        </w:trPr>
        <w:tc>
          <w:tcPr>
            <w:tcW w:w="960" w:type="dxa"/>
            <w:shd w:val="clear" w:color="000000" w:fill="auto"/>
            <w:noWrap/>
            <w:vAlign w:val="bottom"/>
          </w:tcPr>
          <w:p w14:paraId="692408D9" w14:textId="77777777" w:rsidR="00192B71" w:rsidRPr="00DA3166" w:rsidRDefault="00192B71" w:rsidP="005C7958">
            <w:pPr>
              <w:spacing w:line="480" w:lineRule="auto"/>
              <w:jc w:val="center"/>
              <w:rPr>
                <w:color w:val="000000"/>
              </w:rPr>
            </w:pPr>
            <w:r w:rsidRPr="00DA3166">
              <w:rPr>
                <w:color w:val="000000"/>
              </w:rPr>
              <w:t>D</w:t>
            </w:r>
          </w:p>
        </w:tc>
        <w:tc>
          <w:tcPr>
            <w:tcW w:w="960" w:type="dxa"/>
            <w:shd w:val="clear" w:color="000000" w:fill="auto"/>
            <w:noWrap/>
            <w:vAlign w:val="bottom"/>
          </w:tcPr>
          <w:p w14:paraId="26746073" w14:textId="77777777" w:rsidR="00192B71" w:rsidRPr="00DA3166" w:rsidRDefault="00192B71" w:rsidP="005C7958">
            <w:pPr>
              <w:spacing w:line="480" w:lineRule="auto"/>
              <w:jc w:val="center"/>
              <w:rPr>
                <w:color w:val="000000"/>
              </w:rPr>
            </w:pPr>
            <w:r w:rsidRPr="00DA3166">
              <w:rPr>
                <w:color w:val="000000"/>
              </w:rPr>
              <w:t>5</w:t>
            </w:r>
          </w:p>
        </w:tc>
        <w:tc>
          <w:tcPr>
            <w:tcW w:w="960" w:type="dxa"/>
            <w:shd w:val="clear" w:color="000000" w:fill="auto"/>
            <w:noWrap/>
            <w:vAlign w:val="bottom"/>
          </w:tcPr>
          <w:p w14:paraId="59A4D9AB" w14:textId="77777777" w:rsidR="00192B71" w:rsidRPr="00DA3166" w:rsidRDefault="00192B71" w:rsidP="005C7958">
            <w:pPr>
              <w:spacing w:line="480" w:lineRule="auto"/>
              <w:jc w:val="center"/>
              <w:rPr>
                <w:color w:val="000000"/>
              </w:rPr>
            </w:pPr>
            <w:r w:rsidRPr="00DA3166">
              <w:rPr>
                <w:color w:val="000000"/>
              </w:rPr>
              <w:t>5</w:t>
            </w:r>
          </w:p>
        </w:tc>
      </w:tr>
    </w:tbl>
    <w:p w14:paraId="5CE24932" w14:textId="77777777" w:rsidR="00192B71" w:rsidRPr="00192B71" w:rsidRDefault="00192B71" w:rsidP="00192B71">
      <w:pPr>
        <w:spacing w:line="480" w:lineRule="auto"/>
        <w:rPr>
          <w:rFonts w:ascii="Times New Roman" w:hAnsi="Times New Roman"/>
        </w:rPr>
      </w:pPr>
    </w:p>
    <w:p w14:paraId="55953F91" w14:textId="77777777"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Suppose you were to use complete random assignment such that </w:t>
      </w:r>
      <m:oMath>
        <m:r>
          <w:rPr>
            <w:rFonts w:ascii="Cambria Math" w:hAnsi="Cambria Math"/>
            <w:sz w:val="24"/>
            <w:szCs w:val="24"/>
          </w:rPr>
          <m:t>m=2</m:t>
        </m:r>
      </m:oMath>
      <w:r>
        <w:rPr>
          <w:rFonts w:ascii="Times New Roman" w:hAnsi="Times New Roman"/>
          <w:sz w:val="24"/>
          <w:szCs w:val="24"/>
        </w:rPr>
        <w:t xml:space="preserve"> units are assigned to treatment.  What is the sampling variance of the difference-in-means estimator across all six possible random assignments?</w:t>
      </w:r>
    </w:p>
    <w:p w14:paraId="25C52495" w14:textId="77777777" w:rsidR="0003612D" w:rsidRDefault="0003612D" w:rsidP="0003612D">
      <w:pPr>
        <w:spacing w:line="480" w:lineRule="auto"/>
        <w:rPr>
          <w:rFonts w:ascii="Times New Roman" w:hAnsi="Times New Roman"/>
        </w:rPr>
      </w:pPr>
    </w:p>
    <w:tbl>
      <w:tblPr>
        <w:tblW w:w="0" w:type="auto"/>
        <w:tblInd w:w="108" w:type="dxa"/>
        <w:tblLook w:val="0000" w:firstRow="0" w:lastRow="0" w:firstColumn="0" w:lastColumn="0" w:noHBand="0" w:noVBand="0"/>
      </w:tblPr>
      <w:tblGrid>
        <w:gridCol w:w="1500"/>
        <w:gridCol w:w="1500"/>
        <w:gridCol w:w="1500"/>
        <w:gridCol w:w="1500"/>
      </w:tblGrid>
      <w:tr w:rsidR="0003612D" w14:paraId="40917494" w14:textId="77777777" w:rsidTr="005C7958">
        <w:tc>
          <w:tcPr>
            <w:tcW w:w="1500" w:type="dxa"/>
            <w:tcBorders>
              <w:top w:val="single" w:sz="4" w:space="0" w:color="auto"/>
              <w:left w:val="single" w:sz="4" w:space="0" w:color="auto"/>
              <w:bottom w:val="single" w:sz="4" w:space="0" w:color="auto"/>
              <w:right w:val="single" w:sz="4" w:space="0" w:color="auto"/>
            </w:tcBorders>
          </w:tcPr>
          <w:p w14:paraId="0DFB97B7" w14:textId="77777777" w:rsidR="0003612D" w:rsidRDefault="0003612D" w:rsidP="005C7958">
            <w:pPr>
              <w:tabs>
                <w:tab w:val="center" w:pos="4800"/>
                <w:tab w:val="right" w:pos="9500"/>
              </w:tabs>
              <w:jc w:val="both"/>
            </w:pPr>
            <w:proofErr w:type="gramStart"/>
            <w:r>
              <w:t>treatment</w:t>
            </w:r>
            <w:proofErr w:type="gramEnd"/>
            <w:r>
              <w:t xml:space="preserve"> assignment </w:t>
            </w:r>
          </w:p>
        </w:tc>
        <w:tc>
          <w:tcPr>
            <w:tcW w:w="1500" w:type="dxa"/>
            <w:tcBorders>
              <w:top w:val="single" w:sz="4" w:space="0" w:color="auto"/>
              <w:left w:val="single" w:sz="4" w:space="0" w:color="auto"/>
              <w:bottom w:val="single" w:sz="4" w:space="0" w:color="auto"/>
              <w:right w:val="single" w:sz="4" w:space="0" w:color="auto"/>
            </w:tcBorders>
          </w:tcPr>
          <w:p w14:paraId="07F81077" w14:textId="77777777" w:rsidR="0003612D" w:rsidRDefault="0003612D" w:rsidP="005C7958">
            <w:pPr>
              <w:tabs>
                <w:tab w:val="center" w:pos="4800"/>
                <w:tab w:val="right" w:pos="9500"/>
              </w:tabs>
              <w:jc w:val="both"/>
            </w:pPr>
            <w:r>
              <w:t xml:space="preserve"> </w:t>
            </w:r>
            <m:oMath>
              <m:bar>
                <m:barPr>
                  <m:pos m:val="top"/>
                  <m:ctrlPr>
                    <w:rPr>
                      <w:rFonts w:ascii="Cambria Math" w:hAnsi="Cambria Math"/>
                    </w:rPr>
                  </m:ctrlPr>
                </m:barPr>
                <m:e>
                  <m:r>
                    <w:rPr>
                      <w:rFonts w:ascii="Cambria Math" w:hAnsi="Cambria Math"/>
                    </w:rPr>
                    <m:t>Y</m:t>
                  </m:r>
                </m:e>
              </m:bar>
              <m:r>
                <m:rPr>
                  <m:sty m:val="p"/>
                </m:rPr>
                <w:rPr>
                  <w:rFonts w:ascii="Cambria Math" w:hAnsi="Cambria Math"/>
                </w:rPr>
                <m:t>(1)</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29C558F" w14:textId="77777777" w:rsidR="0003612D" w:rsidRDefault="0003612D" w:rsidP="005C7958">
            <w:pPr>
              <w:tabs>
                <w:tab w:val="center" w:pos="4800"/>
                <w:tab w:val="right" w:pos="9500"/>
              </w:tabs>
              <w:jc w:val="both"/>
            </w:pPr>
            <w:r>
              <w:t xml:space="preserve"> </w:t>
            </w:r>
            <m:oMath>
              <m:bar>
                <m:barPr>
                  <m:pos m:val="top"/>
                  <m:ctrlPr>
                    <w:rPr>
                      <w:rFonts w:ascii="Cambria Math" w:hAnsi="Cambria Math"/>
                    </w:rPr>
                  </m:ctrlPr>
                </m:barPr>
                <m:e>
                  <m:r>
                    <w:rPr>
                      <w:rFonts w:ascii="Cambria Math" w:hAnsi="Cambria Math"/>
                    </w:rPr>
                    <m:t>Y</m:t>
                  </m:r>
                </m:e>
              </m:bar>
              <m:r>
                <m:rPr>
                  <m:sty m:val="p"/>
                </m:rPr>
                <w:rPr>
                  <w:rFonts w:ascii="Cambria Math" w:hAnsi="Cambria Math"/>
                </w:rPr>
                <m:t>(0)</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28B2EDB" w14:textId="77777777" w:rsidR="0003612D" w:rsidRDefault="0003612D" w:rsidP="005C7958">
            <w:pPr>
              <w:tabs>
                <w:tab w:val="center" w:pos="4800"/>
                <w:tab w:val="right" w:pos="9500"/>
              </w:tabs>
              <w:jc w:val="both"/>
            </w:pPr>
            <w:r>
              <w:t xml:space="preserve"> </w:t>
            </w:r>
            <m:oMath>
              <m:acc>
                <m:accPr>
                  <m:ctrlPr>
                    <w:rPr>
                      <w:rFonts w:ascii="Cambria Math" w:hAnsi="Cambria Math"/>
                    </w:rPr>
                  </m:ctrlPr>
                </m:accPr>
                <m:e>
                  <m:r>
                    <w:rPr>
                      <w:rFonts w:ascii="Cambria Math" w:hAnsi="Cambria Math"/>
                    </w:rPr>
                    <m:t>AT</m:t>
                  </m:r>
                  <m:r>
                    <w:rPr>
                      <w:rFonts w:ascii="Cambria Math" w:hAnsi="Cambria Math"/>
                    </w:rPr>
                    <m:t>E</m:t>
                  </m:r>
                </m:e>
              </m:acc>
            </m:oMath>
            <w:r>
              <w:t xml:space="preserve"> </w:t>
            </w:r>
          </w:p>
        </w:tc>
      </w:tr>
      <w:tr w:rsidR="0003612D" w14:paraId="6710F07B" w14:textId="77777777" w:rsidTr="005C7958">
        <w:tc>
          <w:tcPr>
            <w:tcW w:w="1500" w:type="dxa"/>
            <w:tcBorders>
              <w:top w:val="single" w:sz="4" w:space="0" w:color="auto"/>
              <w:left w:val="single" w:sz="4" w:space="0" w:color="auto"/>
              <w:bottom w:val="single" w:sz="4" w:space="0" w:color="auto"/>
              <w:right w:val="single" w:sz="4" w:space="0" w:color="auto"/>
            </w:tcBorders>
          </w:tcPr>
          <w:p w14:paraId="2732369F" w14:textId="77777777" w:rsidR="0003612D" w:rsidRDefault="0003612D" w:rsidP="005C7958">
            <w:pPr>
              <w:tabs>
                <w:tab w:val="center" w:pos="4800"/>
                <w:tab w:val="right" w:pos="9500"/>
              </w:tabs>
              <w:jc w:val="both"/>
            </w:pPr>
            <w:r>
              <w:t xml:space="preserve">A and B </w:t>
            </w:r>
          </w:p>
        </w:tc>
        <w:tc>
          <w:tcPr>
            <w:tcW w:w="1500" w:type="dxa"/>
            <w:tcBorders>
              <w:top w:val="single" w:sz="4" w:space="0" w:color="auto"/>
              <w:left w:val="single" w:sz="4" w:space="0" w:color="auto"/>
              <w:bottom w:val="single" w:sz="4" w:space="0" w:color="auto"/>
              <w:right w:val="single" w:sz="4" w:space="0" w:color="auto"/>
            </w:tcBorders>
          </w:tcPr>
          <w:p w14:paraId="4C6637F8" w14:textId="77777777" w:rsidR="0003612D" w:rsidRDefault="0003612D" w:rsidP="005C7958">
            <w:pPr>
              <w:tabs>
                <w:tab w:val="center" w:pos="4800"/>
                <w:tab w:val="right" w:pos="9500"/>
              </w:tabs>
              <w:jc w:val="both"/>
            </w:pPr>
            <w:r>
              <w:t xml:space="preserve"> 2.5 </w:t>
            </w:r>
          </w:p>
        </w:tc>
        <w:tc>
          <w:tcPr>
            <w:tcW w:w="1500" w:type="dxa"/>
            <w:tcBorders>
              <w:top w:val="single" w:sz="4" w:space="0" w:color="auto"/>
              <w:left w:val="single" w:sz="4" w:space="0" w:color="auto"/>
              <w:bottom w:val="single" w:sz="4" w:space="0" w:color="auto"/>
              <w:right w:val="single" w:sz="4" w:space="0" w:color="auto"/>
            </w:tcBorders>
          </w:tcPr>
          <w:p w14:paraId="087E0681" w14:textId="77777777" w:rsidR="0003612D" w:rsidRDefault="0003612D" w:rsidP="005C7958">
            <w:pPr>
              <w:tabs>
                <w:tab w:val="center" w:pos="4800"/>
                <w:tab w:val="right" w:pos="9500"/>
              </w:tabs>
              <w:jc w:val="both"/>
            </w:pPr>
            <w:r>
              <w:t xml:space="preserve"> 3.5 </w:t>
            </w:r>
          </w:p>
        </w:tc>
        <w:tc>
          <w:tcPr>
            <w:tcW w:w="1500" w:type="dxa"/>
            <w:tcBorders>
              <w:top w:val="single" w:sz="4" w:space="0" w:color="auto"/>
              <w:left w:val="single" w:sz="4" w:space="0" w:color="auto"/>
              <w:bottom w:val="single" w:sz="4" w:space="0" w:color="auto"/>
              <w:right w:val="single" w:sz="4" w:space="0" w:color="auto"/>
            </w:tcBorders>
          </w:tcPr>
          <w:p w14:paraId="65CC3B6F" w14:textId="77777777" w:rsidR="0003612D" w:rsidRDefault="0003612D" w:rsidP="005C7958">
            <w:pPr>
              <w:tabs>
                <w:tab w:val="center" w:pos="4800"/>
                <w:tab w:val="right" w:pos="9500"/>
              </w:tabs>
              <w:jc w:val="both"/>
            </w:pPr>
            <w:r>
              <w:t xml:space="preserve"> -1 </w:t>
            </w:r>
          </w:p>
        </w:tc>
      </w:tr>
      <w:tr w:rsidR="0003612D" w14:paraId="49A1113F" w14:textId="77777777" w:rsidTr="005C7958">
        <w:tc>
          <w:tcPr>
            <w:tcW w:w="1500" w:type="dxa"/>
            <w:tcBorders>
              <w:top w:val="single" w:sz="4" w:space="0" w:color="auto"/>
              <w:left w:val="single" w:sz="4" w:space="0" w:color="auto"/>
              <w:bottom w:val="single" w:sz="4" w:space="0" w:color="auto"/>
              <w:right w:val="single" w:sz="4" w:space="0" w:color="auto"/>
            </w:tcBorders>
          </w:tcPr>
          <w:p w14:paraId="0FE692C0" w14:textId="77777777" w:rsidR="0003612D" w:rsidRDefault="0003612D" w:rsidP="005C7958">
            <w:pPr>
              <w:tabs>
                <w:tab w:val="center" w:pos="4800"/>
                <w:tab w:val="right" w:pos="9500"/>
              </w:tabs>
              <w:jc w:val="both"/>
            </w:pPr>
            <w:r>
              <w:t xml:space="preserve">A and C </w:t>
            </w:r>
          </w:p>
        </w:tc>
        <w:tc>
          <w:tcPr>
            <w:tcW w:w="1500" w:type="dxa"/>
            <w:tcBorders>
              <w:top w:val="single" w:sz="4" w:space="0" w:color="auto"/>
              <w:left w:val="single" w:sz="4" w:space="0" w:color="auto"/>
              <w:bottom w:val="single" w:sz="4" w:space="0" w:color="auto"/>
              <w:right w:val="single" w:sz="4" w:space="0" w:color="auto"/>
            </w:tcBorders>
          </w:tcPr>
          <w:p w14:paraId="1B989117" w14:textId="77777777" w:rsidR="0003612D" w:rsidRDefault="0003612D" w:rsidP="005C7958">
            <w:pPr>
              <w:tabs>
                <w:tab w:val="center" w:pos="4800"/>
                <w:tab w:val="right" w:pos="9500"/>
              </w:tabs>
              <w:jc w:val="both"/>
            </w:pPr>
            <w:r>
              <w:t xml:space="preserve"> 2 </w:t>
            </w:r>
          </w:p>
        </w:tc>
        <w:tc>
          <w:tcPr>
            <w:tcW w:w="1500" w:type="dxa"/>
            <w:tcBorders>
              <w:top w:val="single" w:sz="4" w:space="0" w:color="auto"/>
              <w:left w:val="single" w:sz="4" w:space="0" w:color="auto"/>
              <w:bottom w:val="single" w:sz="4" w:space="0" w:color="auto"/>
              <w:right w:val="single" w:sz="4" w:space="0" w:color="auto"/>
            </w:tcBorders>
          </w:tcPr>
          <w:p w14:paraId="4702E1D1" w14:textId="77777777" w:rsidR="0003612D" w:rsidRDefault="0003612D" w:rsidP="005C7958">
            <w:pPr>
              <w:tabs>
                <w:tab w:val="center" w:pos="4800"/>
                <w:tab w:val="right" w:pos="9500"/>
              </w:tabs>
              <w:jc w:val="both"/>
            </w:pPr>
            <w:r>
              <w:t xml:space="preserve"> 2.5 </w:t>
            </w:r>
          </w:p>
        </w:tc>
        <w:tc>
          <w:tcPr>
            <w:tcW w:w="1500" w:type="dxa"/>
            <w:tcBorders>
              <w:top w:val="single" w:sz="4" w:space="0" w:color="auto"/>
              <w:left w:val="single" w:sz="4" w:space="0" w:color="auto"/>
              <w:bottom w:val="single" w:sz="4" w:space="0" w:color="auto"/>
              <w:right w:val="single" w:sz="4" w:space="0" w:color="auto"/>
            </w:tcBorders>
          </w:tcPr>
          <w:p w14:paraId="549DED2F" w14:textId="77777777" w:rsidR="0003612D" w:rsidRDefault="0003612D" w:rsidP="005C7958">
            <w:pPr>
              <w:tabs>
                <w:tab w:val="center" w:pos="4800"/>
                <w:tab w:val="right" w:pos="9500"/>
              </w:tabs>
              <w:jc w:val="both"/>
            </w:pPr>
            <w:r>
              <w:t xml:space="preserve"> -0.5 </w:t>
            </w:r>
          </w:p>
        </w:tc>
      </w:tr>
      <w:tr w:rsidR="0003612D" w14:paraId="37FA4C80" w14:textId="77777777" w:rsidTr="005C7958">
        <w:tc>
          <w:tcPr>
            <w:tcW w:w="1500" w:type="dxa"/>
            <w:tcBorders>
              <w:top w:val="single" w:sz="4" w:space="0" w:color="auto"/>
              <w:left w:val="single" w:sz="4" w:space="0" w:color="auto"/>
              <w:bottom w:val="single" w:sz="4" w:space="0" w:color="auto"/>
              <w:right w:val="single" w:sz="4" w:space="0" w:color="auto"/>
            </w:tcBorders>
          </w:tcPr>
          <w:p w14:paraId="431F6A50" w14:textId="77777777" w:rsidR="0003612D" w:rsidRDefault="0003612D" w:rsidP="005C7958">
            <w:pPr>
              <w:tabs>
                <w:tab w:val="center" w:pos="4800"/>
                <w:tab w:val="right" w:pos="9500"/>
              </w:tabs>
              <w:jc w:val="both"/>
            </w:pPr>
            <w:r>
              <w:t xml:space="preserve">A and D </w:t>
            </w:r>
          </w:p>
        </w:tc>
        <w:tc>
          <w:tcPr>
            <w:tcW w:w="1500" w:type="dxa"/>
            <w:tcBorders>
              <w:top w:val="single" w:sz="4" w:space="0" w:color="auto"/>
              <w:left w:val="single" w:sz="4" w:space="0" w:color="auto"/>
              <w:bottom w:val="single" w:sz="4" w:space="0" w:color="auto"/>
              <w:right w:val="single" w:sz="4" w:space="0" w:color="auto"/>
            </w:tcBorders>
          </w:tcPr>
          <w:p w14:paraId="273E6365" w14:textId="77777777" w:rsidR="0003612D" w:rsidRDefault="0003612D" w:rsidP="005C7958">
            <w:pPr>
              <w:tabs>
                <w:tab w:val="center" w:pos="4800"/>
                <w:tab w:val="right" w:pos="9500"/>
              </w:tabs>
              <w:jc w:val="both"/>
            </w:pPr>
            <w:r>
              <w:t xml:space="preserve"> 3.5 </w:t>
            </w:r>
          </w:p>
        </w:tc>
        <w:tc>
          <w:tcPr>
            <w:tcW w:w="1500" w:type="dxa"/>
            <w:tcBorders>
              <w:top w:val="single" w:sz="4" w:space="0" w:color="auto"/>
              <w:left w:val="single" w:sz="4" w:space="0" w:color="auto"/>
              <w:bottom w:val="single" w:sz="4" w:space="0" w:color="auto"/>
              <w:right w:val="single" w:sz="4" w:space="0" w:color="auto"/>
            </w:tcBorders>
          </w:tcPr>
          <w:p w14:paraId="1F77D57D" w14:textId="77777777" w:rsidR="0003612D" w:rsidRDefault="0003612D" w:rsidP="005C7958">
            <w:pPr>
              <w:tabs>
                <w:tab w:val="center" w:pos="4800"/>
                <w:tab w:val="right" w:pos="9500"/>
              </w:tabs>
              <w:jc w:val="both"/>
            </w:pPr>
            <w:r>
              <w:t xml:space="preserve"> 1 </w:t>
            </w:r>
          </w:p>
        </w:tc>
        <w:tc>
          <w:tcPr>
            <w:tcW w:w="1500" w:type="dxa"/>
            <w:tcBorders>
              <w:top w:val="single" w:sz="4" w:space="0" w:color="auto"/>
              <w:left w:val="single" w:sz="4" w:space="0" w:color="auto"/>
              <w:bottom w:val="single" w:sz="4" w:space="0" w:color="auto"/>
              <w:right w:val="single" w:sz="4" w:space="0" w:color="auto"/>
            </w:tcBorders>
          </w:tcPr>
          <w:p w14:paraId="5345CDF0" w14:textId="77777777" w:rsidR="0003612D" w:rsidRDefault="0003612D" w:rsidP="005C7958">
            <w:pPr>
              <w:tabs>
                <w:tab w:val="center" w:pos="4800"/>
                <w:tab w:val="right" w:pos="9500"/>
              </w:tabs>
              <w:jc w:val="both"/>
            </w:pPr>
            <w:r>
              <w:t xml:space="preserve"> 2.5 </w:t>
            </w:r>
          </w:p>
        </w:tc>
      </w:tr>
      <w:tr w:rsidR="0003612D" w14:paraId="6B604165" w14:textId="77777777" w:rsidTr="005C7958">
        <w:tc>
          <w:tcPr>
            <w:tcW w:w="1500" w:type="dxa"/>
            <w:tcBorders>
              <w:top w:val="single" w:sz="4" w:space="0" w:color="auto"/>
              <w:left w:val="single" w:sz="4" w:space="0" w:color="auto"/>
              <w:bottom w:val="single" w:sz="4" w:space="0" w:color="auto"/>
              <w:right w:val="single" w:sz="4" w:space="0" w:color="auto"/>
            </w:tcBorders>
          </w:tcPr>
          <w:p w14:paraId="18559BF3" w14:textId="77777777" w:rsidR="0003612D" w:rsidRDefault="0003612D" w:rsidP="005C7958">
            <w:pPr>
              <w:tabs>
                <w:tab w:val="center" w:pos="4800"/>
                <w:tab w:val="right" w:pos="9500"/>
              </w:tabs>
              <w:jc w:val="both"/>
            </w:pPr>
            <w:r>
              <w:t xml:space="preserve">B and C </w:t>
            </w:r>
          </w:p>
        </w:tc>
        <w:tc>
          <w:tcPr>
            <w:tcW w:w="1500" w:type="dxa"/>
            <w:tcBorders>
              <w:top w:val="single" w:sz="4" w:space="0" w:color="auto"/>
              <w:left w:val="single" w:sz="4" w:space="0" w:color="auto"/>
              <w:bottom w:val="single" w:sz="4" w:space="0" w:color="auto"/>
              <w:right w:val="single" w:sz="4" w:space="0" w:color="auto"/>
            </w:tcBorders>
          </w:tcPr>
          <w:p w14:paraId="274C7DC3" w14:textId="77777777" w:rsidR="0003612D" w:rsidRDefault="0003612D" w:rsidP="005C7958">
            <w:pPr>
              <w:tabs>
                <w:tab w:val="center" w:pos="4800"/>
                <w:tab w:val="right" w:pos="9500"/>
              </w:tabs>
              <w:jc w:val="both"/>
            </w:pPr>
            <w:r>
              <w:t xml:space="preserve"> 2.5 </w:t>
            </w:r>
          </w:p>
        </w:tc>
        <w:tc>
          <w:tcPr>
            <w:tcW w:w="1500" w:type="dxa"/>
            <w:tcBorders>
              <w:top w:val="single" w:sz="4" w:space="0" w:color="auto"/>
              <w:left w:val="single" w:sz="4" w:space="0" w:color="auto"/>
              <w:bottom w:val="single" w:sz="4" w:space="0" w:color="auto"/>
              <w:right w:val="single" w:sz="4" w:space="0" w:color="auto"/>
            </w:tcBorders>
          </w:tcPr>
          <w:p w14:paraId="3C817C6E" w14:textId="77777777" w:rsidR="0003612D" w:rsidRDefault="0003612D" w:rsidP="005C7958">
            <w:pPr>
              <w:tabs>
                <w:tab w:val="center" w:pos="4800"/>
                <w:tab w:val="right" w:pos="9500"/>
              </w:tabs>
              <w:jc w:val="both"/>
            </w:pPr>
            <w:r>
              <w:t xml:space="preserve"> 3 </w:t>
            </w:r>
          </w:p>
        </w:tc>
        <w:tc>
          <w:tcPr>
            <w:tcW w:w="1500" w:type="dxa"/>
            <w:tcBorders>
              <w:top w:val="single" w:sz="4" w:space="0" w:color="auto"/>
              <w:left w:val="single" w:sz="4" w:space="0" w:color="auto"/>
              <w:bottom w:val="single" w:sz="4" w:space="0" w:color="auto"/>
              <w:right w:val="single" w:sz="4" w:space="0" w:color="auto"/>
            </w:tcBorders>
          </w:tcPr>
          <w:p w14:paraId="4E8F5297" w14:textId="77777777" w:rsidR="0003612D" w:rsidRDefault="0003612D" w:rsidP="005C7958">
            <w:pPr>
              <w:tabs>
                <w:tab w:val="center" w:pos="4800"/>
                <w:tab w:val="right" w:pos="9500"/>
              </w:tabs>
              <w:jc w:val="both"/>
            </w:pPr>
            <w:r>
              <w:t xml:space="preserve"> -0.5 </w:t>
            </w:r>
          </w:p>
        </w:tc>
      </w:tr>
      <w:tr w:rsidR="0003612D" w14:paraId="6FF5260E" w14:textId="77777777" w:rsidTr="005C7958">
        <w:tc>
          <w:tcPr>
            <w:tcW w:w="1500" w:type="dxa"/>
            <w:tcBorders>
              <w:top w:val="single" w:sz="4" w:space="0" w:color="auto"/>
              <w:left w:val="single" w:sz="4" w:space="0" w:color="auto"/>
              <w:bottom w:val="single" w:sz="4" w:space="0" w:color="auto"/>
              <w:right w:val="single" w:sz="4" w:space="0" w:color="auto"/>
            </w:tcBorders>
          </w:tcPr>
          <w:p w14:paraId="66B9B806" w14:textId="77777777" w:rsidR="0003612D" w:rsidRDefault="0003612D" w:rsidP="005C7958">
            <w:pPr>
              <w:tabs>
                <w:tab w:val="center" w:pos="4800"/>
                <w:tab w:val="right" w:pos="9500"/>
              </w:tabs>
              <w:jc w:val="both"/>
            </w:pPr>
            <w:r>
              <w:t xml:space="preserve">B and D </w:t>
            </w:r>
          </w:p>
        </w:tc>
        <w:tc>
          <w:tcPr>
            <w:tcW w:w="1500" w:type="dxa"/>
            <w:tcBorders>
              <w:top w:val="single" w:sz="4" w:space="0" w:color="auto"/>
              <w:left w:val="single" w:sz="4" w:space="0" w:color="auto"/>
              <w:bottom w:val="single" w:sz="4" w:space="0" w:color="auto"/>
              <w:right w:val="single" w:sz="4" w:space="0" w:color="auto"/>
            </w:tcBorders>
          </w:tcPr>
          <w:p w14:paraId="7DD5B397" w14:textId="77777777" w:rsidR="0003612D" w:rsidRDefault="0003612D" w:rsidP="005C7958">
            <w:pPr>
              <w:tabs>
                <w:tab w:val="center" w:pos="4800"/>
                <w:tab w:val="right" w:pos="9500"/>
              </w:tabs>
              <w:jc w:val="both"/>
            </w:pPr>
            <w:r>
              <w:t xml:space="preserve"> 4 </w:t>
            </w:r>
          </w:p>
        </w:tc>
        <w:tc>
          <w:tcPr>
            <w:tcW w:w="1500" w:type="dxa"/>
            <w:tcBorders>
              <w:top w:val="single" w:sz="4" w:space="0" w:color="auto"/>
              <w:left w:val="single" w:sz="4" w:space="0" w:color="auto"/>
              <w:bottom w:val="single" w:sz="4" w:space="0" w:color="auto"/>
              <w:right w:val="single" w:sz="4" w:space="0" w:color="auto"/>
            </w:tcBorders>
          </w:tcPr>
          <w:p w14:paraId="0A5799E6" w14:textId="77777777" w:rsidR="0003612D" w:rsidRDefault="0003612D" w:rsidP="005C7958">
            <w:pPr>
              <w:tabs>
                <w:tab w:val="center" w:pos="4800"/>
                <w:tab w:val="right" w:pos="9500"/>
              </w:tabs>
              <w:jc w:val="both"/>
            </w:pPr>
            <w:r>
              <w:t xml:space="preserve"> 1.5 </w:t>
            </w:r>
          </w:p>
        </w:tc>
        <w:tc>
          <w:tcPr>
            <w:tcW w:w="1500" w:type="dxa"/>
            <w:tcBorders>
              <w:top w:val="single" w:sz="4" w:space="0" w:color="auto"/>
              <w:left w:val="single" w:sz="4" w:space="0" w:color="auto"/>
              <w:bottom w:val="single" w:sz="4" w:space="0" w:color="auto"/>
              <w:right w:val="single" w:sz="4" w:space="0" w:color="auto"/>
            </w:tcBorders>
          </w:tcPr>
          <w:p w14:paraId="5DB7D1B6" w14:textId="77777777" w:rsidR="0003612D" w:rsidRDefault="0003612D" w:rsidP="005C7958">
            <w:pPr>
              <w:tabs>
                <w:tab w:val="center" w:pos="4800"/>
                <w:tab w:val="right" w:pos="9500"/>
              </w:tabs>
              <w:jc w:val="both"/>
            </w:pPr>
            <w:r>
              <w:t xml:space="preserve"> 2.5 </w:t>
            </w:r>
          </w:p>
        </w:tc>
      </w:tr>
      <w:tr w:rsidR="0003612D" w14:paraId="3D60BDC2" w14:textId="77777777" w:rsidTr="005C7958">
        <w:tc>
          <w:tcPr>
            <w:tcW w:w="1500" w:type="dxa"/>
            <w:tcBorders>
              <w:top w:val="single" w:sz="4" w:space="0" w:color="auto"/>
              <w:left w:val="single" w:sz="4" w:space="0" w:color="auto"/>
              <w:bottom w:val="single" w:sz="4" w:space="0" w:color="auto"/>
              <w:right w:val="single" w:sz="4" w:space="0" w:color="auto"/>
            </w:tcBorders>
          </w:tcPr>
          <w:p w14:paraId="2AC1D95A" w14:textId="77777777" w:rsidR="0003612D" w:rsidRDefault="0003612D" w:rsidP="005C7958">
            <w:pPr>
              <w:tabs>
                <w:tab w:val="center" w:pos="4800"/>
                <w:tab w:val="right" w:pos="9500"/>
              </w:tabs>
              <w:jc w:val="both"/>
            </w:pPr>
            <w:r>
              <w:t xml:space="preserve">C and D </w:t>
            </w:r>
          </w:p>
        </w:tc>
        <w:tc>
          <w:tcPr>
            <w:tcW w:w="1500" w:type="dxa"/>
            <w:tcBorders>
              <w:top w:val="single" w:sz="4" w:space="0" w:color="auto"/>
              <w:left w:val="single" w:sz="4" w:space="0" w:color="auto"/>
              <w:bottom w:val="single" w:sz="4" w:space="0" w:color="auto"/>
              <w:right w:val="single" w:sz="4" w:space="0" w:color="auto"/>
            </w:tcBorders>
          </w:tcPr>
          <w:p w14:paraId="69BC2BAF" w14:textId="77777777" w:rsidR="0003612D" w:rsidRDefault="0003612D" w:rsidP="005C7958">
            <w:pPr>
              <w:tabs>
                <w:tab w:val="center" w:pos="4800"/>
                <w:tab w:val="right" w:pos="9500"/>
              </w:tabs>
              <w:jc w:val="both"/>
            </w:pPr>
            <w:r>
              <w:t xml:space="preserve"> 3.5 </w:t>
            </w:r>
          </w:p>
        </w:tc>
        <w:tc>
          <w:tcPr>
            <w:tcW w:w="1500" w:type="dxa"/>
            <w:tcBorders>
              <w:top w:val="single" w:sz="4" w:space="0" w:color="auto"/>
              <w:left w:val="single" w:sz="4" w:space="0" w:color="auto"/>
              <w:bottom w:val="single" w:sz="4" w:space="0" w:color="auto"/>
              <w:right w:val="single" w:sz="4" w:space="0" w:color="auto"/>
            </w:tcBorders>
          </w:tcPr>
          <w:p w14:paraId="72E4B82E" w14:textId="77777777" w:rsidR="0003612D" w:rsidRDefault="0003612D" w:rsidP="005C7958">
            <w:pPr>
              <w:tabs>
                <w:tab w:val="center" w:pos="4800"/>
                <w:tab w:val="right" w:pos="9500"/>
              </w:tabs>
              <w:jc w:val="both"/>
            </w:pPr>
            <w:r>
              <w:t xml:space="preserve"> 0.5 </w:t>
            </w:r>
          </w:p>
        </w:tc>
        <w:tc>
          <w:tcPr>
            <w:tcW w:w="1500" w:type="dxa"/>
            <w:tcBorders>
              <w:top w:val="single" w:sz="4" w:space="0" w:color="auto"/>
              <w:left w:val="single" w:sz="4" w:space="0" w:color="auto"/>
              <w:bottom w:val="single" w:sz="4" w:space="0" w:color="auto"/>
              <w:right w:val="single" w:sz="4" w:space="0" w:color="auto"/>
            </w:tcBorders>
          </w:tcPr>
          <w:p w14:paraId="4B7AB439" w14:textId="77777777" w:rsidR="0003612D" w:rsidRDefault="0003612D" w:rsidP="005C7958">
            <w:pPr>
              <w:tabs>
                <w:tab w:val="center" w:pos="4800"/>
                <w:tab w:val="right" w:pos="9500"/>
              </w:tabs>
              <w:jc w:val="both"/>
            </w:pPr>
            <w:r>
              <w:t xml:space="preserve"> 3</w:t>
            </w:r>
          </w:p>
        </w:tc>
      </w:tr>
    </w:tbl>
    <w:p w14:paraId="2B44EB17" w14:textId="77777777" w:rsidR="0003612D" w:rsidRDefault="0003612D" w:rsidP="0003612D">
      <w:pPr>
        <w:spacing w:line="480" w:lineRule="auto"/>
        <w:rPr>
          <w:rFonts w:ascii="Times New Roman" w:hAnsi="Times New Roman"/>
        </w:rPr>
      </w:pPr>
    </w:p>
    <w:p w14:paraId="70F1C009" w14:textId="746C5EB4" w:rsidR="0003612D" w:rsidRPr="0003612D" w:rsidRDefault="0003612D" w:rsidP="0003612D">
      <w:pPr>
        <w:spacing w:line="480" w:lineRule="auto"/>
        <w:rPr>
          <w:rStyle w:val="SubtleReference"/>
        </w:rPr>
      </w:pPr>
      <w:r>
        <w:rPr>
          <w:rStyle w:val="SubtleReference"/>
        </w:rPr>
        <w:lastRenderedPageBreak/>
        <w:t>The average estimated ATE is 1.0, which is the true ATE.  The variance of the estimated ATEs over all 6 possible randomizations is 2.833.</w:t>
      </w:r>
    </w:p>
    <w:p w14:paraId="435C8727" w14:textId="77777777" w:rsidR="0003612D" w:rsidRPr="0003612D" w:rsidRDefault="0003612D" w:rsidP="0003612D">
      <w:pPr>
        <w:spacing w:line="480" w:lineRule="auto"/>
        <w:rPr>
          <w:rFonts w:ascii="Times New Roman" w:hAnsi="Times New Roman"/>
        </w:rPr>
      </w:pPr>
    </w:p>
    <w:p w14:paraId="59B47617" w14:textId="77777777"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Suppose you were to form blocks by randomly pairing the observations.  Within each pair, you randomly allocate one subject to treatment and the other to control so that </w:t>
      </w:r>
      <m:oMath>
        <m:r>
          <w:rPr>
            <w:rFonts w:ascii="Cambria Math" w:hAnsi="Cambria Math"/>
            <w:sz w:val="24"/>
            <w:szCs w:val="24"/>
          </w:rPr>
          <m:t>m=2</m:t>
        </m:r>
      </m:oMath>
      <w:r>
        <w:rPr>
          <w:rFonts w:ascii="Times New Roman" w:hAnsi="Times New Roman"/>
          <w:sz w:val="24"/>
          <w:szCs w:val="24"/>
        </w:rPr>
        <w:t xml:space="preserve"> units are assigned to treatment.  There are three possible blocking schemes; for each blocking scheme, there are four possible random assignments.  What is the sampling variance of the difference-in-means estimator across all twelve possible random assignments?</w:t>
      </w:r>
    </w:p>
    <w:p w14:paraId="6826C74F" w14:textId="7D832908" w:rsidR="00192B71" w:rsidRDefault="00192B71" w:rsidP="00192B71">
      <w:pPr>
        <w:spacing w:line="480" w:lineRule="auto"/>
        <w:rPr>
          <w:rFonts w:ascii="Times New Roman" w:hAnsi="Times New Roman"/>
        </w:rPr>
      </w:pPr>
      <w:r>
        <w:rPr>
          <w:rFonts w:ascii="Times New Roman" w:hAnsi="Times New Roman"/>
          <w:noProof/>
        </w:rPr>
        <w:drawing>
          <wp:inline distT="0" distB="0" distL="0" distR="0" wp14:anchorId="62962AB5" wp14:editId="3B31B896">
            <wp:extent cx="4357370" cy="284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7370" cy="2846705"/>
                    </a:xfrm>
                    <a:prstGeom prst="rect">
                      <a:avLst/>
                    </a:prstGeom>
                    <a:noFill/>
                    <a:ln>
                      <a:noFill/>
                    </a:ln>
                  </pic:spPr>
                </pic:pic>
              </a:graphicData>
            </a:graphic>
          </wp:inline>
        </w:drawing>
      </w:r>
    </w:p>
    <w:p w14:paraId="01DDE994" w14:textId="454982A4" w:rsidR="00192B71" w:rsidRPr="00192B71" w:rsidRDefault="00192B71" w:rsidP="00192B71">
      <w:pPr>
        <w:spacing w:line="480" w:lineRule="auto"/>
        <w:rPr>
          <w:rStyle w:val="SubtleReference"/>
        </w:rPr>
      </w:pPr>
      <w:r>
        <w:rPr>
          <w:rStyle w:val="SubtleReference"/>
        </w:rPr>
        <w:t>Across the 12 possible random assignments, the variance of the estimated ATE is again 2.833.  Notice that every estimate in the previous table appears in this table twice.</w:t>
      </w:r>
    </w:p>
    <w:p w14:paraId="7B233714" w14:textId="499728EA"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From this example, what do you infer about the risks of blocking on a non-prognostic covariate?</w:t>
      </w:r>
      <w:r w:rsidR="00192B71">
        <w:rPr>
          <w:rFonts w:ascii="Times New Roman" w:hAnsi="Times New Roman"/>
          <w:sz w:val="24"/>
          <w:szCs w:val="24"/>
        </w:rPr>
        <w:t xml:space="preserve"> </w:t>
      </w:r>
      <w:r w:rsidR="00192B71">
        <w:rPr>
          <w:rStyle w:val="SubtleReference"/>
        </w:rPr>
        <w:t xml:space="preserve"> There is no risk of increasing variance with a useless blocking variable; at worst, </w:t>
      </w:r>
      <w:r w:rsidR="00192B71">
        <w:rPr>
          <w:rStyle w:val="SubtleReference"/>
        </w:rPr>
        <w:lastRenderedPageBreak/>
        <w:t>the variable will be random noise, in which case the sampling variance will be the same as a design without blocking.</w:t>
      </w:r>
    </w:p>
    <w:p w14:paraId="7FA7C967" w14:textId="77777777" w:rsidR="00E949CD" w:rsidRPr="00DA3166" w:rsidRDefault="00E949CD" w:rsidP="00E949CD">
      <w:pPr>
        <w:pStyle w:val="ListParagraph"/>
        <w:spacing w:line="480" w:lineRule="auto"/>
        <w:ind w:left="1440"/>
        <w:rPr>
          <w:rFonts w:ascii="Times New Roman" w:hAnsi="Times New Roman"/>
          <w:sz w:val="24"/>
          <w:szCs w:val="24"/>
        </w:rPr>
      </w:pPr>
    </w:p>
    <w:p w14:paraId="62E669D4" w14:textId="77777777" w:rsidR="00E949CD"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Sometimes researchers randomly assign subjects from lists that are later discovered to have duplicate entries.  Suppose, for example, that a fundraising experiment randomly assigns 500 of 1,000 names to a treatment that consists of an invitation to contribute to a charitable cause.  However, it is later discovered that 600 names appear once and 200 names appear twice.  Before the invitations are mailed, duplicate invitations are discarded, so that no one receives more than one invitation. </w:t>
      </w:r>
    </w:p>
    <w:p w14:paraId="51CC59D1" w14:textId="5A723366" w:rsidR="005C7958" w:rsidRPr="00F7508E" w:rsidRDefault="00E949CD" w:rsidP="005C7958">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What is the probability of assignment to the treatment group among those whose names appeared once in the original list?  What is the probability of assignment to the treatment group among those whose names appeared twice in the original list?</w:t>
      </w:r>
      <w:r w:rsidR="00F7508E">
        <w:rPr>
          <w:rFonts w:ascii="Times New Roman" w:hAnsi="Times New Roman"/>
          <w:sz w:val="24"/>
          <w:szCs w:val="24"/>
        </w:rPr>
        <w:t xml:space="preserve">  </w:t>
      </w:r>
      <w:r w:rsidR="00F7508E" w:rsidRPr="00F7508E">
        <w:rPr>
          <w:rStyle w:val="SubtleReference"/>
        </w:rPr>
        <w:t>The probability of being assigned to treatment if your name appears once is</w:t>
      </w:r>
      <w:r w:rsidR="00F7508E">
        <w:rPr>
          <w:rStyle w:val="SubtleReference"/>
        </w:rPr>
        <w:t xml:space="preserve"> 0.5</w:t>
      </w:r>
      <w:r w:rsidR="00F7508E" w:rsidRPr="00F7508E">
        <w:rPr>
          <w:rStyle w:val="SubtleReference"/>
        </w:rPr>
        <w:t xml:space="preserve">. The probability of being assigned to treatment if your name is a duplicate is </w:t>
      </w:r>
      <w:r w:rsidR="00F7508E">
        <w:rPr>
          <w:rStyle w:val="SubtleReference"/>
        </w:rPr>
        <w:t xml:space="preserve">0.5 + (0.5)(0.5) = 0.75, </w:t>
      </w:r>
      <w:r w:rsidR="00F7508E" w:rsidRPr="00F7508E">
        <w:rPr>
          <w:rStyle w:val="SubtleReference"/>
        </w:rPr>
        <w:t>where the first term is the probability you were assigned to treatment the first time your name came up and the second term is the probability you were assigned to control the first time multiplied by the probability you were assigned to treatment the second time.</w:t>
      </w:r>
    </w:p>
    <w:p w14:paraId="36E7D054" w14:textId="1FCDAEB3"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Of the 800 unique names in the original list, how many would you expect to be assigned to treatment and control?</w:t>
      </w:r>
      <w:r w:rsidR="00F7508E">
        <w:rPr>
          <w:rFonts w:ascii="Times New Roman" w:hAnsi="Times New Roman"/>
          <w:sz w:val="24"/>
          <w:szCs w:val="24"/>
        </w:rPr>
        <w:t xml:space="preserve">  </w:t>
      </w:r>
      <w:r w:rsidR="00F7508E">
        <w:rPr>
          <w:rStyle w:val="SubtleReference"/>
        </w:rPr>
        <w:t>Of the 600 unique names that appear once, 300 are, in expectation, allocated to treatment.  Of the 200 unique names that appear twice, 150 are, in expectation, allocated to treatment.  Thus, we expect a total of 450 unique names in the treatment group.</w:t>
      </w:r>
    </w:p>
    <w:p w14:paraId="76300765" w14:textId="59116CE4" w:rsidR="00E949CD" w:rsidRPr="00A25AAF" w:rsidRDefault="00E949CD" w:rsidP="00E949CD">
      <w:pPr>
        <w:pStyle w:val="ListParagraph"/>
        <w:numPr>
          <w:ilvl w:val="1"/>
          <w:numId w:val="1"/>
        </w:numPr>
        <w:spacing w:line="480" w:lineRule="auto"/>
        <w:rPr>
          <w:rStyle w:val="SubtleReference"/>
          <w:rFonts w:ascii="Times New Roman" w:hAnsi="Times New Roman"/>
          <w:smallCaps w:val="0"/>
          <w:color w:val="auto"/>
          <w:sz w:val="24"/>
          <w:szCs w:val="24"/>
          <w:u w:val="none"/>
        </w:rPr>
      </w:pPr>
      <w:r>
        <w:rPr>
          <w:rFonts w:ascii="Times New Roman" w:hAnsi="Times New Roman"/>
          <w:sz w:val="24"/>
          <w:szCs w:val="24"/>
        </w:rPr>
        <w:t>The dataset from this experiment may be found at [</w:t>
      </w:r>
      <w:r w:rsidRPr="00ED5CA7">
        <w:rPr>
          <w:rFonts w:ascii="Times New Roman" w:hAnsi="Times New Roman"/>
          <w:sz w:val="24"/>
          <w:szCs w:val="24"/>
          <w:highlight w:val="yellow"/>
        </w:rPr>
        <w:t>Web address</w:t>
      </w:r>
      <w:r>
        <w:rPr>
          <w:rFonts w:ascii="Times New Roman" w:hAnsi="Times New Roman"/>
          <w:sz w:val="24"/>
          <w:szCs w:val="24"/>
        </w:rPr>
        <w:t>].  What estimation procedure should one use in order to obtain unbiased estimates of the ATE?</w:t>
      </w:r>
      <w:r w:rsidR="00F7508E">
        <w:rPr>
          <w:rFonts w:ascii="Times New Roman" w:hAnsi="Times New Roman"/>
          <w:sz w:val="24"/>
          <w:szCs w:val="24"/>
        </w:rPr>
        <w:t xml:space="preserve"> </w:t>
      </w:r>
      <w:r w:rsidR="00B7539E">
        <w:rPr>
          <w:rFonts w:ascii="Times New Roman" w:hAnsi="Times New Roman"/>
          <w:sz w:val="24"/>
          <w:szCs w:val="24"/>
        </w:rPr>
        <w:t xml:space="preserve"> </w:t>
      </w:r>
      <w:r w:rsidR="00B7539E" w:rsidRPr="00B7539E">
        <w:rPr>
          <w:rFonts w:ascii="Times New Roman" w:hAnsi="Times New Roman"/>
          <w:sz w:val="24"/>
          <w:szCs w:val="24"/>
          <w:highlight w:val="red"/>
        </w:rPr>
        <w:lastRenderedPageBreak/>
        <w:t>Interpret the estimated ATE</w:t>
      </w:r>
      <w:r w:rsidR="00B7539E">
        <w:rPr>
          <w:rFonts w:ascii="Times New Roman" w:hAnsi="Times New Roman"/>
          <w:sz w:val="24"/>
          <w:szCs w:val="24"/>
        </w:rPr>
        <w:t xml:space="preserve">. </w:t>
      </w:r>
      <w:r w:rsidR="00F7508E">
        <w:rPr>
          <w:rStyle w:val="SubtleReference"/>
        </w:rPr>
        <w:t xml:space="preserve"> One should analyze the experiment as though it w</w:t>
      </w:r>
      <w:ins w:id="38" w:author="Donald Green" w:date="2011-11-20T07:38:00Z">
        <w:r w:rsidR="00CB11C3">
          <w:rPr>
            <w:rStyle w:val="SubtleReference"/>
          </w:rPr>
          <w:t xml:space="preserve">ere </w:t>
        </w:r>
      </w:ins>
      <w:r w:rsidR="00F7508E">
        <w:rPr>
          <w:rStyle w:val="SubtleReference"/>
        </w:rPr>
        <w:t>randomized in two blocks</w:t>
      </w:r>
      <w:r w:rsidR="002A066B">
        <w:rPr>
          <w:rStyle w:val="SubtleReference"/>
        </w:rPr>
        <w:t xml:space="preserve">: </w:t>
      </w:r>
      <w:r w:rsidR="00F7508E">
        <w:rPr>
          <w:rStyle w:val="SubtleReference"/>
        </w:rPr>
        <w:t>the names that appear once an</w:t>
      </w:r>
      <w:r w:rsidR="00B7456A">
        <w:rPr>
          <w:rStyle w:val="SubtleReference"/>
        </w:rPr>
        <w:t>d the names that appear twice.  Use an estimator like equation (4.11).</w:t>
      </w:r>
      <w:r w:rsidR="00A25AAF">
        <w:rPr>
          <w:rStyle w:val="SubtleReference"/>
        </w:rPr>
        <w:t xml:space="preserve">  The apparent ATEs in each block are 0.167 – 0.167 = 0 in the non-duplicate block and 0.567 – 0.500 = 0.067 in the duplicate block.  The weighted average is therefore (600/800)(0) + (200/800)(0.067) = </w:t>
      </w:r>
      <w:r w:rsidR="000C258B">
        <w:rPr>
          <w:rStyle w:val="SubtleReference"/>
        </w:rPr>
        <w:t>0.01675.</w:t>
      </w:r>
    </w:p>
    <w:p w14:paraId="618D0D25" w14:textId="77777777" w:rsidR="00A25AAF" w:rsidRDefault="00A25AAF" w:rsidP="00A25AAF">
      <w:pPr>
        <w:spacing w:line="480" w:lineRule="auto"/>
        <w:rPr>
          <w:rFonts w:ascii="Times New Roman" w:hAnsi="Times New Roman"/>
        </w:rPr>
      </w:pPr>
    </w:p>
    <w:p w14:paraId="1AB24885"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w:t>
      </w:r>
      <w:proofErr w:type="spellStart"/>
      <w:proofErr w:type="gramStart"/>
      <w:r w:rsidRPr="00B23B7E">
        <w:rPr>
          <w:rFonts w:ascii="Courier New" w:hAnsi="Courier New" w:cs="Courier New"/>
          <w:sz w:val="16"/>
          <w:szCs w:val="16"/>
        </w:rPr>
        <w:t>bys</w:t>
      </w:r>
      <w:proofErr w:type="spellEnd"/>
      <w:proofErr w:type="gramEnd"/>
      <w:r w:rsidRPr="00B23B7E">
        <w:rPr>
          <w:rFonts w:ascii="Courier New" w:hAnsi="Courier New" w:cs="Courier New"/>
          <w:sz w:val="16"/>
          <w:szCs w:val="16"/>
        </w:rPr>
        <w:t xml:space="preserve"> Duplicate: tab Y D [</w:t>
      </w:r>
      <w:proofErr w:type="spellStart"/>
      <w:r w:rsidRPr="00B23B7E">
        <w:rPr>
          <w:rFonts w:ascii="Courier New" w:hAnsi="Courier New" w:cs="Courier New"/>
          <w:sz w:val="16"/>
          <w:szCs w:val="16"/>
        </w:rPr>
        <w:t>fw</w:t>
      </w:r>
      <w:proofErr w:type="spellEnd"/>
      <w:r w:rsidRPr="00B23B7E">
        <w:rPr>
          <w:rFonts w:ascii="Courier New" w:hAnsi="Courier New" w:cs="Courier New"/>
          <w:sz w:val="16"/>
          <w:szCs w:val="16"/>
        </w:rPr>
        <w:t>=N],col</w:t>
      </w:r>
    </w:p>
    <w:p w14:paraId="4494D7E1" w14:textId="77777777" w:rsidR="00A25AAF" w:rsidRPr="00B23B7E" w:rsidRDefault="00A25AAF" w:rsidP="00B23B7E">
      <w:pPr>
        <w:pStyle w:val="ListParagraph"/>
        <w:spacing w:after="0" w:line="240" w:lineRule="auto"/>
        <w:ind w:left="1080"/>
        <w:rPr>
          <w:rFonts w:ascii="Courier New" w:hAnsi="Courier New" w:cs="Courier New"/>
          <w:sz w:val="16"/>
          <w:szCs w:val="16"/>
        </w:rPr>
      </w:pPr>
    </w:p>
    <w:p w14:paraId="1D2AAA1B"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08CC9FB5"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-&gt; Duplicate = No</w:t>
      </w:r>
    </w:p>
    <w:p w14:paraId="2D17AAB0" w14:textId="77777777" w:rsidR="00A25AAF" w:rsidRPr="00B23B7E" w:rsidRDefault="00A25AAF" w:rsidP="00B23B7E">
      <w:pPr>
        <w:pStyle w:val="ListParagraph"/>
        <w:spacing w:after="0" w:line="240" w:lineRule="auto"/>
        <w:ind w:left="1080"/>
        <w:rPr>
          <w:rFonts w:ascii="Courier New" w:hAnsi="Courier New" w:cs="Courier New"/>
          <w:sz w:val="16"/>
          <w:szCs w:val="16"/>
        </w:rPr>
      </w:pPr>
    </w:p>
    <w:p w14:paraId="7FFBE3CC"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7D5EFC58"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Key               |</w:t>
      </w:r>
    </w:p>
    <w:p w14:paraId="4003CA42"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6C731D6A"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frequency</w:t>
      </w:r>
      <w:proofErr w:type="gramEnd"/>
      <w:r w:rsidRPr="00B23B7E">
        <w:rPr>
          <w:rFonts w:ascii="Courier New" w:hAnsi="Courier New" w:cs="Courier New"/>
          <w:sz w:val="16"/>
          <w:szCs w:val="16"/>
        </w:rPr>
        <w:t xml:space="preserve">     |</w:t>
      </w:r>
    </w:p>
    <w:p w14:paraId="173C6ABD"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column</w:t>
      </w:r>
      <w:proofErr w:type="gramEnd"/>
      <w:r w:rsidRPr="00B23B7E">
        <w:rPr>
          <w:rFonts w:ascii="Courier New" w:hAnsi="Courier New" w:cs="Courier New"/>
          <w:sz w:val="16"/>
          <w:szCs w:val="16"/>
        </w:rPr>
        <w:t xml:space="preserve"> percentage |</w:t>
      </w:r>
    </w:p>
    <w:p w14:paraId="03D798A0"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0106DBF0" w14:textId="77777777" w:rsidR="00A25AAF" w:rsidRPr="00B23B7E" w:rsidRDefault="00A25AAF" w:rsidP="00B23B7E">
      <w:pPr>
        <w:pStyle w:val="ListParagraph"/>
        <w:spacing w:after="0" w:line="240" w:lineRule="auto"/>
        <w:ind w:left="1080"/>
        <w:rPr>
          <w:rFonts w:ascii="Courier New" w:hAnsi="Courier New" w:cs="Courier New"/>
          <w:sz w:val="16"/>
          <w:szCs w:val="16"/>
        </w:rPr>
      </w:pPr>
    </w:p>
    <w:p w14:paraId="7F30474C"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D</w:t>
      </w:r>
    </w:p>
    <w:p w14:paraId="7A2C28E4"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Y </w:t>
      </w:r>
      <w:proofErr w:type="gramStart"/>
      <w:r w:rsidRPr="00B23B7E">
        <w:rPr>
          <w:rFonts w:ascii="Courier New" w:hAnsi="Courier New" w:cs="Courier New"/>
          <w:sz w:val="16"/>
          <w:szCs w:val="16"/>
        </w:rPr>
        <w:t>|         0</w:t>
      </w:r>
      <w:proofErr w:type="gramEnd"/>
      <w:r w:rsidRPr="00B23B7E">
        <w:rPr>
          <w:rFonts w:ascii="Courier New" w:hAnsi="Courier New" w:cs="Courier New"/>
          <w:sz w:val="16"/>
          <w:szCs w:val="16"/>
        </w:rPr>
        <w:t xml:space="preserve">          1 |     Total</w:t>
      </w:r>
    </w:p>
    <w:p w14:paraId="0B29A8FE"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5844DCFB"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0 </w:t>
      </w:r>
      <w:proofErr w:type="gramStart"/>
      <w:r w:rsidRPr="00B23B7E">
        <w:rPr>
          <w:rFonts w:ascii="Courier New" w:hAnsi="Courier New" w:cs="Courier New"/>
          <w:sz w:val="16"/>
          <w:szCs w:val="16"/>
        </w:rPr>
        <w:t>|       250</w:t>
      </w:r>
      <w:proofErr w:type="gramEnd"/>
      <w:r w:rsidRPr="00B23B7E">
        <w:rPr>
          <w:rFonts w:ascii="Courier New" w:hAnsi="Courier New" w:cs="Courier New"/>
          <w:sz w:val="16"/>
          <w:szCs w:val="16"/>
        </w:rPr>
        <w:t xml:space="preserve">        </w:t>
      </w:r>
      <w:proofErr w:type="spellStart"/>
      <w:r w:rsidRPr="00B23B7E">
        <w:rPr>
          <w:rFonts w:ascii="Courier New" w:hAnsi="Courier New" w:cs="Courier New"/>
          <w:sz w:val="16"/>
          <w:szCs w:val="16"/>
        </w:rPr>
        <w:t>250</w:t>
      </w:r>
      <w:proofErr w:type="spellEnd"/>
      <w:r w:rsidRPr="00B23B7E">
        <w:rPr>
          <w:rFonts w:ascii="Courier New" w:hAnsi="Courier New" w:cs="Courier New"/>
          <w:sz w:val="16"/>
          <w:szCs w:val="16"/>
        </w:rPr>
        <w:t xml:space="preserve"> |       500 </w:t>
      </w:r>
    </w:p>
    <w:p w14:paraId="64DE78AD"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83.33      </w:t>
      </w:r>
      <w:proofErr w:type="spellStart"/>
      <w:r w:rsidRPr="00B23B7E">
        <w:rPr>
          <w:rFonts w:ascii="Courier New" w:hAnsi="Courier New" w:cs="Courier New"/>
          <w:sz w:val="16"/>
          <w:szCs w:val="16"/>
        </w:rPr>
        <w:t>83.33</w:t>
      </w:r>
      <w:proofErr w:type="spellEnd"/>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     83.33</w:t>
      </w:r>
      <w:proofErr w:type="gramEnd"/>
      <w:r w:rsidRPr="00B23B7E">
        <w:rPr>
          <w:rFonts w:ascii="Courier New" w:hAnsi="Courier New" w:cs="Courier New"/>
          <w:sz w:val="16"/>
          <w:szCs w:val="16"/>
        </w:rPr>
        <w:t xml:space="preserve"> </w:t>
      </w:r>
    </w:p>
    <w:p w14:paraId="45C8697A"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348344FD"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1 </w:t>
      </w:r>
      <w:proofErr w:type="gramStart"/>
      <w:r w:rsidRPr="00B23B7E">
        <w:rPr>
          <w:rFonts w:ascii="Courier New" w:hAnsi="Courier New" w:cs="Courier New"/>
          <w:sz w:val="16"/>
          <w:szCs w:val="16"/>
        </w:rPr>
        <w:t>|        50</w:t>
      </w:r>
      <w:proofErr w:type="gramEnd"/>
      <w:r w:rsidRPr="00B23B7E">
        <w:rPr>
          <w:rFonts w:ascii="Courier New" w:hAnsi="Courier New" w:cs="Courier New"/>
          <w:sz w:val="16"/>
          <w:szCs w:val="16"/>
        </w:rPr>
        <w:t xml:space="preserve">         </w:t>
      </w:r>
      <w:proofErr w:type="spellStart"/>
      <w:r w:rsidRPr="00B23B7E">
        <w:rPr>
          <w:rFonts w:ascii="Courier New" w:hAnsi="Courier New" w:cs="Courier New"/>
          <w:sz w:val="16"/>
          <w:szCs w:val="16"/>
        </w:rPr>
        <w:t>50</w:t>
      </w:r>
      <w:proofErr w:type="spellEnd"/>
      <w:r w:rsidRPr="00B23B7E">
        <w:rPr>
          <w:rFonts w:ascii="Courier New" w:hAnsi="Courier New" w:cs="Courier New"/>
          <w:sz w:val="16"/>
          <w:szCs w:val="16"/>
        </w:rPr>
        <w:t xml:space="preserve"> |       100 </w:t>
      </w:r>
    </w:p>
    <w:p w14:paraId="2AFA6552"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16.67      </w:t>
      </w:r>
      <w:proofErr w:type="spellStart"/>
      <w:r w:rsidRPr="00B23B7E">
        <w:rPr>
          <w:rFonts w:ascii="Courier New" w:hAnsi="Courier New" w:cs="Courier New"/>
          <w:sz w:val="16"/>
          <w:szCs w:val="16"/>
        </w:rPr>
        <w:t>16.67</w:t>
      </w:r>
      <w:proofErr w:type="spellEnd"/>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     16.67</w:t>
      </w:r>
      <w:proofErr w:type="gramEnd"/>
      <w:r w:rsidRPr="00B23B7E">
        <w:rPr>
          <w:rFonts w:ascii="Courier New" w:hAnsi="Courier New" w:cs="Courier New"/>
          <w:sz w:val="16"/>
          <w:szCs w:val="16"/>
        </w:rPr>
        <w:t xml:space="preserve"> </w:t>
      </w:r>
    </w:p>
    <w:p w14:paraId="630DB23C"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1F7B9186"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Total </w:t>
      </w:r>
      <w:proofErr w:type="gramStart"/>
      <w:r w:rsidRPr="00B23B7E">
        <w:rPr>
          <w:rFonts w:ascii="Courier New" w:hAnsi="Courier New" w:cs="Courier New"/>
          <w:sz w:val="16"/>
          <w:szCs w:val="16"/>
        </w:rPr>
        <w:t>|       300</w:t>
      </w:r>
      <w:proofErr w:type="gramEnd"/>
      <w:r w:rsidRPr="00B23B7E">
        <w:rPr>
          <w:rFonts w:ascii="Courier New" w:hAnsi="Courier New" w:cs="Courier New"/>
          <w:sz w:val="16"/>
          <w:szCs w:val="16"/>
        </w:rPr>
        <w:t xml:space="preserve">        </w:t>
      </w:r>
      <w:proofErr w:type="spellStart"/>
      <w:r w:rsidRPr="00B23B7E">
        <w:rPr>
          <w:rFonts w:ascii="Courier New" w:hAnsi="Courier New" w:cs="Courier New"/>
          <w:sz w:val="16"/>
          <w:szCs w:val="16"/>
        </w:rPr>
        <w:t>300</w:t>
      </w:r>
      <w:proofErr w:type="spellEnd"/>
      <w:r w:rsidRPr="00B23B7E">
        <w:rPr>
          <w:rFonts w:ascii="Courier New" w:hAnsi="Courier New" w:cs="Courier New"/>
          <w:sz w:val="16"/>
          <w:szCs w:val="16"/>
        </w:rPr>
        <w:t xml:space="preserve"> |       600 </w:t>
      </w:r>
    </w:p>
    <w:p w14:paraId="628A8078"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100.00     </w:t>
      </w:r>
      <w:proofErr w:type="spellStart"/>
      <w:r w:rsidRPr="00B23B7E">
        <w:rPr>
          <w:rFonts w:ascii="Courier New" w:hAnsi="Courier New" w:cs="Courier New"/>
          <w:sz w:val="16"/>
          <w:szCs w:val="16"/>
        </w:rPr>
        <w:t>100.00</w:t>
      </w:r>
      <w:proofErr w:type="spellEnd"/>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    100.00</w:t>
      </w:r>
      <w:proofErr w:type="gramEnd"/>
      <w:r w:rsidRPr="00B23B7E">
        <w:rPr>
          <w:rFonts w:ascii="Courier New" w:hAnsi="Courier New" w:cs="Courier New"/>
          <w:sz w:val="16"/>
          <w:szCs w:val="16"/>
        </w:rPr>
        <w:t xml:space="preserve"> </w:t>
      </w:r>
    </w:p>
    <w:p w14:paraId="766F5DAC" w14:textId="77777777" w:rsidR="00A25AAF" w:rsidRPr="00B23B7E" w:rsidRDefault="00A25AAF" w:rsidP="00B23B7E">
      <w:pPr>
        <w:pStyle w:val="ListParagraph"/>
        <w:spacing w:after="0" w:line="240" w:lineRule="auto"/>
        <w:ind w:left="1080"/>
        <w:rPr>
          <w:rFonts w:ascii="Courier New" w:hAnsi="Courier New" w:cs="Courier New"/>
          <w:sz w:val="16"/>
          <w:szCs w:val="16"/>
        </w:rPr>
      </w:pPr>
    </w:p>
    <w:p w14:paraId="296986C6" w14:textId="77777777" w:rsidR="00A25AAF" w:rsidRPr="00B23B7E" w:rsidRDefault="00A25AAF" w:rsidP="00B23B7E">
      <w:pPr>
        <w:pStyle w:val="ListParagraph"/>
        <w:spacing w:after="0" w:line="240" w:lineRule="auto"/>
        <w:ind w:left="1080"/>
        <w:rPr>
          <w:rFonts w:ascii="Courier New" w:hAnsi="Courier New" w:cs="Courier New"/>
          <w:sz w:val="16"/>
          <w:szCs w:val="16"/>
        </w:rPr>
      </w:pPr>
    </w:p>
    <w:p w14:paraId="50641400"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2A601513"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-&gt; Duplicate = Yes</w:t>
      </w:r>
    </w:p>
    <w:p w14:paraId="431541E9" w14:textId="77777777" w:rsidR="00A25AAF" w:rsidRPr="00B23B7E" w:rsidRDefault="00A25AAF" w:rsidP="00B23B7E">
      <w:pPr>
        <w:pStyle w:val="ListParagraph"/>
        <w:spacing w:after="0" w:line="240" w:lineRule="auto"/>
        <w:ind w:left="1080"/>
        <w:rPr>
          <w:rFonts w:ascii="Courier New" w:hAnsi="Courier New" w:cs="Courier New"/>
          <w:sz w:val="16"/>
          <w:szCs w:val="16"/>
        </w:rPr>
      </w:pPr>
    </w:p>
    <w:p w14:paraId="218E507A"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6BB22113"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Key               |</w:t>
      </w:r>
    </w:p>
    <w:p w14:paraId="2BABBE0E"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76A6E524"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frequency</w:t>
      </w:r>
      <w:proofErr w:type="gramEnd"/>
      <w:r w:rsidRPr="00B23B7E">
        <w:rPr>
          <w:rFonts w:ascii="Courier New" w:hAnsi="Courier New" w:cs="Courier New"/>
          <w:sz w:val="16"/>
          <w:szCs w:val="16"/>
        </w:rPr>
        <w:t xml:space="preserve">     |</w:t>
      </w:r>
    </w:p>
    <w:p w14:paraId="7BB18FE9"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column</w:t>
      </w:r>
      <w:proofErr w:type="gramEnd"/>
      <w:r w:rsidRPr="00B23B7E">
        <w:rPr>
          <w:rFonts w:ascii="Courier New" w:hAnsi="Courier New" w:cs="Courier New"/>
          <w:sz w:val="16"/>
          <w:szCs w:val="16"/>
        </w:rPr>
        <w:t xml:space="preserve"> percentage |</w:t>
      </w:r>
    </w:p>
    <w:p w14:paraId="65EAC4F8"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7A934A83" w14:textId="77777777" w:rsidR="00A25AAF" w:rsidRPr="00B23B7E" w:rsidRDefault="00A25AAF" w:rsidP="00B23B7E">
      <w:pPr>
        <w:pStyle w:val="ListParagraph"/>
        <w:spacing w:after="0" w:line="240" w:lineRule="auto"/>
        <w:ind w:left="1080"/>
        <w:rPr>
          <w:rFonts w:ascii="Courier New" w:hAnsi="Courier New" w:cs="Courier New"/>
          <w:sz w:val="16"/>
          <w:szCs w:val="16"/>
        </w:rPr>
      </w:pPr>
    </w:p>
    <w:p w14:paraId="7F9E7D6B"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D</w:t>
      </w:r>
    </w:p>
    <w:p w14:paraId="7E3E7F8F"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Y </w:t>
      </w:r>
      <w:proofErr w:type="gramStart"/>
      <w:r w:rsidRPr="00B23B7E">
        <w:rPr>
          <w:rFonts w:ascii="Courier New" w:hAnsi="Courier New" w:cs="Courier New"/>
          <w:sz w:val="16"/>
          <w:szCs w:val="16"/>
        </w:rPr>
        <w:t>|         0</w:t>
      </w:r>
      <w:proofErr w:type="gramEnd"/>
      <w:r w:rsidRPr="00B23B7E">
        <w:rPr>
          <w:rFonts w:ascii="Courier New" w:hAnsi="Courier New" w:cs="Courier New"/>
          <w:sz w:val="16"/>
          <w:szCs w:val="16"/>
        </w:rPr>
        <w:t xml:space="preserve">          1 |     Total</w:t>
      </w:r>
    </w:p>
    <w:p w14:paraId="3EB07D5F"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13C6790F"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0 </w:t>
      </w:r>
      <w:proofErr w:type="gramStart"/>
      <w:r w:rsidRPr="00B23B7E">
        <w:rPr>
          <w:rFonts w:ascii="Courier New" w:hAnsi="Courier New" w:cs="Courier New"/>
          <w:sz w:val="16"/>
          <w:szCs w:val="16"/>
        </w:rPr>
        <w:t>|        25</w:t>
      </w:r>
      <w:proofErr w:type="gramEnd"/>
      <w:r w:rsidRPr="00B23B7E">
        <w:rPr>
          <w:rFonts w:ascii="Courier New" w:hAnsi="Courier New" w:cs="Courier New"/>
          <w:sz w:val="16"/>
          <w:szCs w:val="16"/>
        </w:rPr>
        <w:t xml:space="preserve">         65 |        90 </w:t>
      </w:r>
    </w:p>
    <w:p w14:paraId="401EFC3B"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50.00      43.33 </w:t>
      </w:r>
      <w:proofErr w:type="gramStart"/>
      <w:r w:rsidRPr="00B23B7E">
        <w:rPr>
          <w:rFonts w:ascii="Courier New" w:hAnsi="Courier New" w:cs="Courier New"/>
          <w:sz w:val="16"/>
          <w:szCs w:val="16"/>
        </w:rPr>
        <w:t>|     45.00</w:t>
      </w:r>
      <w:proofErr w:type="gramEnd"/>
      <w:r w:rsidRPr="00B23B7E">
        <w:rPr>
          <w:rFonts w:ascii="Courier New" w:hAnsi="Courier New" w:cs="Courier New"/>
          <w:sz w:val="16"/>
          <w:szCs w:val="16"/>
        </w:rPr>
        <w:t xml:space="preserve"> </w:t>
      </w:r>
    </w:p>
    <w:p w14:paraId="7FBF3DB8"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66AFB753"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1 </w:t>
      </w:r>
      <w:proofErr w:type="gramStart"/>
      <w:r w:rsidRPr="00B23B7E">
        <w:rPr>
          <w:rFonts w:ascii="Courier New" w:hAnsi="Courier New" w:cs="Courier New"/>
          <w:sz w:val="16"/>
          <w:szCs w:val="16"/>
        </w:rPr>
        <w:t>|        25</w:t>
      </w:r>
      <w:proofErr w:type="gramEnd"/>
      <w:r w:rsidRPr="00B23B7E">
        <w:rPr>
          <w:rFonts w:ascii="Courier New" w:hAnsi="Courier New" w:cs="Courier New"/>
          <w:sz w:val="16"/>
          <w:szCs w:val="16"/>
        </w:rPr>
        <w:t xml:space="preserve">         85 |       110 </w:t>
      </w:r>
    </w:p>
    <w:p w14:paraId="7E18D22D"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50.00      56.67 </w:t>
      </w:r>
      <w:proofErr w:type="gramStart"/>
      <w:r w:rsidRPr="00B23B7E">
        <w:rPr>
          <w:rFonts w:ascii="Courier New" w:hAnsi="Courier New" w:cs="Courier New"/>
          <w:sz w:val="16"/>
          <w:szCs w:val="16"/>
        </w:rPr>
        <w:t>|     55.00</w:t>
      </w:r>
      <w:proofErr w:type="gramEnd"/>
      <w:r w:rsidRPr="00B23B7E">
        <w:rPr>
          <w:rFonts w:ascii="Courier New" w:hAnsi="Courier New" w:cs="Courier New"/>
          <w:sz w:val="16"/>
          <w:szCs w:val="16"/>
        </w:rPr>
        <w:t xml:space="preserve"> </w:t>
      </w:r>
    </w:p>
    <w:p w14:paraId="1943FF30"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w:t>
      </w:r>
    </w:p>
    <w:p w14:paraId="60A18B35"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Total </w:t>
      </w:r>
      <w:proofErr w:type="gramStart"/>
      <w:r w:rsidRPr="00B23B7E">
        <w:rPr>
          <w:rFonts w:ascii="Courier New" w:hAnsi="Courier New" w:cs="Courier New"/>
          <w:sz w:val="16"/>
          <w:szCs w:val="16"/>
        </w:rPr>
        <w:t>|        50</w:t>
      </w:r>
      <w:proofErr w:type="gramEnd"/>
      <w:r w:rsidRPr="00B23B7E">
        <w:rPr>
          <w:rFonts w:ascii="Courier New" w:hAnsi="Courier New" w:cs="Courier New"/>
          <w:sz w:val="16"/>
          <w:szCs w:val="16"/>
        </w:rPr>
        <w:t xml:space="preserve">        150 |       200 </w:t>
      </w:r>
    </w:p>
    <w:p w14:paraId="306667FE" w14:textId="77777777" w:rsidR="00A25AAF" w:rsidRPr="00B23B7E" w:rsidRDefault="00A25AAF" w:rsidP="00B23B7E">
      <w:pPr>
        <w:pStyle w:val="ListParagraph"/>
        <w:spacing w:after="0" w:line="240" w:lineRule="auto"/>
        <w:ind w:left="1080"/>
        <w:rPr>
          <w:rFonts w:ascii="Courier New" w:hAnsi="Courier New" w:cs="Courier New"/>
          <w:sz w:val="16"/>
          <w:szCs w:val="16"/>
        </w:rPr>
      </w:pPr>
      <w:r w:rsidRPr="00B23B7E">
        <w:rPr>
          <w:rFonts w:ascii="Courier New" w:hAnsi="Courier New" w:cs="Courier New"/>
          <w:sz w:val="16"/>
          <w:szCs w:val="16"/>
        </w:rPr>
        <w:t xml:space="preserve">           |    100.00     </w:t>
      </w:r>
      <w:proofErr w:type="spellStart"/>
      <w:r w:rsidRPr="00B23B7E">
        <w:rPr>
          <w:rFonts w:ascii="Courier New" w:hAnsi="Courier New" w:cs="Courier New"/>
          <w:sz w:val="16"/>
          <w:szCs w:val="16"/>
        </w:rPr>
        <w:t>100.00</w:t>
      </w:r>
      <w:proofErr w:type="spellEnd"/>
      <w:r w:rsidRPr="00B23B7E">
        <w:rPr>
          <w:rFonts w:ascii="Courier New" w:hAnsi="Courier New" w:cs="Courier New"/>
          <w:sz w:val="16"/>
          <w:szCs w:val="16"/>
        </w:rPr>
        <w:t xml:space="preserve"> </w:t>
      </w:r>
      <w:proofErr w:type="gramStart"/>
      <w:r w:rsidRPr="00B23B7E">
        <w:rPr>
          <w:rFonts w:ascii="Courier New" w:hAnsi="Courier New" w:cs="Courier New"/>
          <w:sz w:val="16"/>
          <w:szCs w:val="16"/>
        </w:rPr>
        <w:t>|    100.00</w:t>
      </w:r>
      <w:proofErr w:type="gramEnd"/>
      <w:r w:rsidRPr="00B23B7E">
        <w:rPr>
          <w:rFonts w:ascii="Courier New" w:hAnsi="Courier New" w:cs="Courier New"/>
          <w:sz w:val="16"/>
          <w:szCs w:val="16"/>
        </w:rPr>
        <w:t xml:space="preserve"> </w:t>
      </w:r>
    </w:p>
    <w:p w14:paraId="7F69D8E2" w14:textId="77777777" w:rsidR="00A25AAF" w:rsidRPr="00A25AAF" w:rsidRDefault="00A25AAF" w:rsidP="00A25AAF">
      <w:pPr>
        <w:spacing w:line="480" w:lineRule="auto"/>
        <w:rPr>
          <w:rFonts w:ascii="Times New Roman" w:hAnsi="Times New Roman"/>
        </w:rPr>
      </w:pPr>
    </w:p>
    <w:p w14:paraId="2B98A893" w14:textId="53DDC3F4" w:rsidR="00E949CD" w:rsidRPr="0053522D" w:rsidRDefault="00E949CD" w:rsidP="00E949CD">
      <w:pPr>
        <w:pStyle w:val="ListParagraph"/>
        <w:numPr>
          <w:ilvl w:val="1"/>
          <w:numId w:val="1"/>
        </w:numPr>
        <w:spacing w:line="480" w:lineRule="auto"/>
        <w:rPr>
          <w:rFonts w:ascii="Times New Roman" w:hAnsi="Times New Roman"/>
          <w:sz w:val="24"/>
          <w:szCs w:val="24"/>
          <w:highlight w:val="red"/>
        </w:rPr>
      </w:pPr>
      <w:r w:rsidRPr="0053522D">
        <w:rPr>
          <w:rFonts w:ascii="Times New Roman" w:hAnsi="Times New Roman"/>
          <w:sz w:val="24"/>
          <w:szCs w:val="24"/>
          <w:highlight w:val="red"/>
        </w:rPr>
        <w:lastRenderedPageBreak/>
        <w:t>Use randomization inference to test the sharp null hypothesis of no effect for any subject.  Interpret your results.</w:t>
      </w:r>
      <w:r w:rsidR="00B7456A" w:rsidRPr="0053522D">
        <w:rPr>
          <w:rFonts w:ascii="Times New Roman" w:hAnsi="Times New Roman"/>
          <w:sz w:val="24"/>
          <w:szCs w:val="24"/>
          <w:highlight w:val="red"/>
        </w:rPr>
        <w:t xml:space="preserve"> [INSERT RESULTS]</w:t>
      </w:r>
      <w:r w:rsidR="0053522D">
        <w:rPr>
          <w:rFonts w:ascii="Times New Roman" w:hAnsi="Times New Roman"/>
          <w:sz w:val="24"/>
          <w:szCs w:val="24"/>
          <w:highlight w:val="red"/>
        </w:rPr>
        <w:t xml:space="preserve">  [CUT THIS PROBLEM BECAUSE COMPLETE ASSIGNMENT IS TRICKY HERE]</w:t>
      </w:r>
    </w:p>
    <w:p w14:paraId="1A87E50C" w14:textId="77777777" w:rsidR="00E949CD" w:rsidRDefault="00E949CD" w:rsidP="00E949CD">
      <w:pPr>
        <w:pStyle w:val="ListParagraph"/>
        <w:spacing w:line="480" w:lineRule="auto"/>
        <w:ind w:left="1080"/>
        <w:rPr>
          <w:rFonts w:ascii="Times New Roman" w:hAnsi="Times New Roman"/>
          <w:sz w:val="24"/>
          <w:szCs w:val="24"/>
        </w:rPr>
      </w:pPr>
    </w:p>
    <w:p w14:paraId="6A6AC86F" w14:textId="77777777" w:rsidR="00E949CD" w:rsidRDefault="00E949CD" w:rsidP="00E949C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Gerber and Green conducted a mobilization experiment in which calls from a large commercial phone bank urged voters in Iowa and Michigan to vote in the November 2002 election.</w:t>
      </w:r>
      <w:r>
        <w:rPr>
          <w:rStyle w:val="FootnoteReference"/>
          <w:rFonts w:ascii="Times New Roman" w:hAnsi="Times New Roman"/>
          <w:sz w:val="24"/>
          <w:szCs w:val="24"/>
        </w:rPr>
        <w:footnoteReference w:id="3"/>
      </w:r>
      <w:r>
        <w:rPr>
          <w:rFonts w:ascii="Times New Roman" w:hAnsi="Times New Roman"/>
          <w:sz w:val="24"/>
          <w:szCs w:val="24"/>
        </w:rPr>
        <w:t xml:space="preserve">  The randomization was conducted within four blocks: uncompetitive congressional districts in Iowa, competitive congressional districts in Iowa, uncompetitive congressional districts in Michigan, and competitive congressional districts in Michigan.  Table 4.3 presents results only for one-voter households in order to sidestep the issue of clustered random assignment.</w:t>
      </w:r>
    </w:p>
    <w:p w14:paraId="7675AE74" w14:textId="5E3D65D4"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Within each of the four blocks, what was the apparent effect of being called by a phone bank on voter turnout?</w:t>
      </w:r>
      <w:r w:rsidR="001C3EF6">
        <w:rPr>
          <w:rFonts w:ascii="Times New Roman" w:hAnsi="Times New Roman"/>
          <w:sz w:val="24"/>
          <w:szCs w:val="24"/>
        </w:rPr>
        <w:t xml:space="preserve">  </w:t>
      </w:r>
      <w:r w:rsidR="001C3EF6" w:rsidRPr="001C3EF6">
        <w:rPr>
          <w:rStyle w:val="SubtleReference"/>
        </w:rPr>
        <w:t>From the "Estimated ATE" Column: Stratum 1: .0096, stratum 2: -.0078, stratum 3: -.0136, stratum 4: .0083</w:t>
      </w:r>
      <w:r w:rsidR="001C3EF6">
        <w:rPr>
          <w:rStyle w:val="SubtleReference"/>
        </w:rPr>
        <w:t>.  Substantively, these results suggest that calls encouraging voter turnout had effects ranging from -1.4 percentage points to +1.0 percentage point.</w:t>
      </w:r>
    </w:p>
    <w:p w14:paraId="1BB28FA7" w14:textId="47D2B4C2"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When all of the subjects in this experiment are combined (see the rightmost column of the table), turnout seems substantially higher in the treatment group than the control group.  Explain why this comparison gives a biased estimate of the ATE.  </w:t>
      </w:r>
      <w:r w:rsidR="001C3EF6" w:rsidRPr="001C3EF6">
        <w:rPr>
          <w:rStyle w:val="SubtleReference"/>
        </w:rPr>
        <w:t>This</w:t>
      </w:r>
      <w:r w:rsidR="001C3EF6">
        <w:rPr>
          <w:rStyle w:val="SubtleReference"/>
        </w:rPr>
        <w:t xml:space="preserve"> estimator is biased</w:t>
      </w:r>
      <w:r w:rsidR="001C3EF6" w:rsidRPr="001C3EF6">
        <w:rPr>
          <w:rStyle w:val="SubtleReference"/>
        </w:rPr>
        <w:t xml:space="preserve"> because individuals in each stratum had different propensities to enter into treatment</w:t>
      </w:r>
      <w:r w:rsidR="001C3EF6">
        <w:rPr>
          <w:rStyle w:val="SubtleReference"/>
        </w:rPr>
        <w:t xml:space="preserve">.  </w:t>
      </w:r>
      <w:r w:rsidR="00B81E52">
        <w:rPr>
          <w:rStyle w:val="SubtleReference"/>
        </w:rPr>
        <w:t>The uncompetitive Michigan block has the lowest rate of treatment and also has the lowest rate of voting in the control group</w:t>
      </w:r>
      <w:r w:rsidR="001C3EF6" w:rsidRPr="001C3EF6">
        <w:rPr>
          <w:rStyle w:val="SubtleReference"/>
        </w:rPr>
        <w:t>.</w:t>
      </w:r>
      <w:r w:rsidR="00B81E52">
        <w:rPr>
          <w:rStyle w:val="SubtleReference"/>
        </w:rPr>
        <w:t xml:space="preserve">  Overall, blocks with higher rates of </w:t>
      </w:r>
      <w:r w:rsidR="00B81E52">
        <w:rPr>
          <w:rStyle w:val="SubtleReference"/>
        </w:rPr>
        <w:lastRenderedPageBreak/>
        <w:t>treatment tend to have higher rates of voting in the control group, which accounts for the upward bias.</w:t>
      </w:r>
    </w:p>
    <w:p w14:paraId="2C3DC8B8" w14:textId="765ECC0D"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Using the weighted estimator described in Chapter 3, </w:t>
      </w:r>
      <w:r w:rsidR="00202C1A" w:rsidRPr="00202C1A">
        <w:rPr>
          <w:rFonts w:ascii="Times New Roman" w:hAnsi="Times New Roman"/>
          <w:sz w:val="24"/>
          <w:szCs w:val="24"/>
          <w:highlight w:val="red"/>
        </w:rPr>
        <w:t>show the calculations used to generate</w:t>
      </w:r>
      <w:r w:rsidR="00202C1A">
        <w:rPr>
          <w:rFonts w:ascii="Times New Roman" w:hAnsi="Times New Roman"/>
          <w:sz w:val="24"/>
          <w:szCs w:val="24"/>
        </w:rPr>
        <w:t xml:space="preserve"> </w:t>
      </w:r>
      <w:r>
        <w:rPr>
          <w:rFonts w:ascii="Times New Roman" w:hAnsi="Times New Roman"/>
          <w:sz w:val="24"/>
          <w:szCs w:val="24"/>
        </w:rPr>
        <w:t>an unbiased estimate of the overall ATE.</w:t>
      </w:r>
      <w:r w:rsidR="00202C1A">
        <w:rPr>
          <w:rFonts w:ascii="Times New Roman" w:hAnsi="Times New Roman"/>
          <w:sz w:val="24"/>
          <w:szCs w:val="24"/>
        </w:rPr>
        <w:t xml:space="preserve"> </w:t>
      </w:r>
      <w:r w:rsidR="00202C1A">
        <w:rPr>
          <w:rStyle w:val="SubtleReference"/>
        </w:rPr>
        <w:t xml:space="preserve">Multiplying each estimated ATE by its weight and summing over the four blocks gives: </w:t>
      </w:r>
      <w:r w:rsidR="00202C1A" w:rsidRPr="00202C1A">
        <w:rPr>
          <w:rStyle w:val="SubtleReference"/>
        </w:rPr>
        <w:t>0.000477055 -0.001190776 -0.00853451 + 0.00142095 = -0.007827282</w:t>
      </w:r>
    </w:p>
    <w:p w14:paraId="594A0685" w14:textId="1B6DAA78" w:rsidR="00E949CD" w:rsidRPr="00CB7937"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When analyzing </w:t>
      </w:r>
      <w:proofErr w:type="gramStart"/>
      <w:r>
        <w:rPr>
          <w:rFonts w:ascii="Times New Roman" w:hAnsi="Times New Roman"/>
          <w:sz w:val="24"/>
          <w:szCs w:val="24"/>
        </w:rPr>
        <w:t>block randomized</w:t>
      </w:r>
      <w:proofErr w:type="gramEnd"/>
      <w:r>
        <w:rPr>
          <w:rFonts w:ascii="Times New Roman" w:hAnsi="Times New Roman"/>
          <w:sz w:val="24"/>
          <w:szCs w:val="24"/>
        </w:rPr>
        <w:t xml:space="preserve"> experiments, researchers frequently use regression to estimate the ATE by regressing the outcome on the treatment and indicator variables for each of the blocks (omitting one block if the regression includes an intercept.)  This regression estimator places extra weight on blocks that allocate approximately half of the subjects to the treatment condition (i.e.,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r>
          <w:rPr>
            <w:rFonts w:ascii="Cambria Math" w:hAnsi="Cambria Math"/>
            <w:sz w:val="24"/>
            <w:szCs w:val="24"/>
          </w:rPr>
          <m:t xml:space="preserve"> = 0.5</m:t>
        </m:r>
      </m:oMath>
      <w:r>
        <w:rPr>
          <w:rFonts w:ascii="Times New Roman" w:hAnsi="Times New Roman"/>
          <w:sz w:val="24"/>
          <w:szCs w:val="24"/>
        </w:rPr>
        <w:t xml:space="preserve">) because these blocks tend to estimate the within-block ATE with less sampling variability.  </w:t>
      </w:r>
      <w:r>
        <w:rPr>
          <w:rFonts w:ascii="Times New Roman" w:hAnsi="Times New Roman"/>
        </w:rPr>
        <w:t xml:space="preserve">The OLS weights are </w:t>
      </w:r>
      <m:oMath>
        <m:sSub>
          <m:sSubPr>
            <m:ctrlPr>
              <w:rPr>
                <w:rFonts w:ascii="Cambria Math" w:hAnsi="Cambria Math"/>
                <w:i/>
              </w:rPr>
            </m:ctrlPr>
          </m:sSubPr>
          <m:e>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Times New Roman"/>
              </w:rPr>
              <m:t>)</m:t>
            </m:r>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(1-P</m:t>
            </m:r>
          </m:e>
          <m:sub>
            <m:r>
              <w:rPr>
                <w:rFonts w:ascii="Cambria Math" w:hAnsi="Cambria Math"/>
              </w:rPr>
              <m:t>j</m:t>
            </m:r>
          </m:sub>
        </m:sSub>
        <m:r>
          <w:rPr>
            <w:rFonts w:ascii="Cambria Math" w:hAnsi="Cambria Math"/>
          </w:rPr>
          <m:t>)</m:t>
        </m:r>
      </m:oMath>
      <w:r>
        <w:rPr>
          <w:rFonts w:ascii="Times New Roman" w:hAnsi="Times New Roman"/>
        </w:rPr>
        <w:t xml:space="preserve">, where </w:t>
      </w:r>
      <w:proofErr w:type="spellStart"/>
      <w:r w:rsidRPr="002B1B26">
        <w:rPr>
          <w:rFonts w:ascii="Times New Roman" w:hAnsi="Times New Roman"/>
          <w:i/>
        </w:rPr>
        <w:t>N</w:t>
      </w:r>
      <w:r w:rsidRPr="002B1B26">
        <w:rPr>
          <w:rFonts w:ascii="Times New Roman" w:hAnsi="Times New Roman"/>
          <w:i/>
        </w:rPr>
        <w:softHyphen/>
      </w:r>
      <w:r w:rsidRPr="002B1B26">
        <w:rPr>
          <w:rFonts w:ascii="Times New Roman" w:hAnsi="Times New Roman"/>
          <w:i/>
          <w:vertAlign w:val="subscript"/>
        </w:rPr>
        <w:t>j</w:t>
      </w:r>
      <w:proofErr w:type="spellEnd"/>
      <w:r>
        <w:rPr>
          <w:rFonts w:ascii="Times New Roman" w:hAnsi="Times New Roman"/>
        </w:rPr>
        <w:t>/</w:t>
      </w:r>
      <w:r w:rsidRPr="002B1B26">
        <w:rPr>
          <w:rFonts w:ascii="Times New Roman" w:hAnsi="Times New Roman"/>
          <w:i/>
        </w:rPr>
        <w:t>N</w:t>
      </w:r>
      <w:r>
        <w:rPr>
          <w:rFonts w:ascii="Times New Roman" w:hAnsi="Times New Roman"/>
        </w:rPr>
        <w:t xml:space="preserve"> refers to the share of the total sample that is in block </w:t>
      </w:r>
      <m:oMath>
        <m:r>
          <w:rPr>
            <w:rFonts w:ascii="Cambria Math" w:hAnsi="Cambria Math"/>
          </w:rPr>
          <m:t>j</m:t>
        </m:r>
      </m:oMath>
      <w:r>
        <w:rPr>
          <w:rFonts w:ascii="Times New Roman" w:hAnsi="Times New Roman"/>
        </w:rPr>
        <w:t xml:space="preserve">, and where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ascii="Times New Roman" w:hAnsi="Times New Roman"/>
        </w:rPr>
        <w:t xml:space="preserve"> refers to the proportion of subjects in block </w:t>
      </w:r>
      <m:oMath>
        <m:r>
          <w:rPr>
            <w:rFonts w:ascii="Cambria Math" w:hAnsi="Cambria Math"/>
          </w:rPr>
          <m:t>j</m:t>
        </m:r>
      </m:oMath>
      <w:r>
        <w:rPr>
          <w:rFonts w:ascii="Times New Roman" w:hAnsi="Times New Roman"/>
        </w:rPr>
        <w:t xml:space="preserve"> that are assigned to the treatment group.  Compare the four OLS weights to the weights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ascii="Times New Roman" w:hAnsi="Times New Roman"/>
        </w:rPr>
        <w:t xml:space="preserve"> used in part (c).</w:t>
      </w:r>
      <w:r w:rsidR="00A85737">
        <w:rPr>
          <w:rFonts w:ascii="Times New Roman" w:hAnsi="Times New Roman"/>
        </w:rPr>
        <w:t xml:space="preserve">  </w:t>
      </w:r>
      <w:r w:rsidR="00A85737">
        <w:rPr>
          <w:rStyle w:val="SubtleReference"/>
        </w:rPr>
        <w:t xml:space="preserve">The weights used in part [c] are based on the share of the subject pool that is in each block.  This weighting scheme places a great deal of weight </w:t>
      </w:r>
      <w:r w:rsidR="003F7DC9">
        <w:rPr>
          <w:rStyle w:val="SubtleReference"/>
        </w:rPr>
        <w:t>on the relatively large Michigan uncompetitive block.  By contrast, the OLS weights are a blend of the number of subjects in each block and each block’s balance between treatment and control allocations.  Because the blocks do not differ very much in terms of their allocation rates, the OLS weights tend to be similar across blocks.</w:t>
      </w:r>
    </w:p>
    <w:p w14:paraId="07E907B1" w14:textId="6FD4056B"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Regression provides an easy way to calculate the weighted estimate of the ATE in part (c) above.  For each treatment subject </w:t>
      </w:r>
      <m:oMath>
        <m:r>
          <w:rPr>
            <w:rFonts w:ascii="Cambria Math" w:hAnsi="Cambria Math"/>
            <w:sz w:val="24"/>
            <w:szCs w:val="24"/>
          </w:rPr>
          <m:t>i</m:t>
        </m:r>
      </m:oMath>
      <w:r>
        <w:rPr>
          <w:rFonts w:ascii="Times New Roman" w:hAnsi="Times New Roman"/>
          <w:sz w:val="24"/>
          <w:szCs w:val="24"/>
        </w:rPr>
        <w:t xml:space="preserve">, compute the proportion of subjects in the same block who were assigned to the treatment group.  For control subjects, </w:t>
      </w:r>
      <w:r>
        <w:rPr>
          <w:rFonts w:ascii="Times New Roman" w:hAnsi="Times New Roman"/>
          <w:sz w:val="24"/>
          <w:szCs w:val="24"/>
        </w:rPr>
        <w:lastRenderedPageBreak/>
        <w:t xml:space="preserve">compute the proportion of subjects in the same block who were assigned to the control group.  Call this variable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Pr>
          <w:rFonts w:ascii="Times New Roman" w:hAnsi="Times New Roman"/>
          <w:sz w:val="24"/>
          <w:szCs w:val="24"/>
        </w:rPr>
        <w:t xml:space="preserve">.  Regress outcomes on treatment, weighting each observation by </w:t>
      </w:r>
      <m:oMath>
        <m:f>
          <m:fPr>
            <m:type m:val="lin"/>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oMath>
      <w:r>
        <w:rPr>
          <w:rFonts w:ascii="Times New Roman" w:hAnsi="Times New Roman"/>
          <w:sz w:val="24"/>
          <w:szCs w:val="24"/>
        </w:rPr>
        <w:t>, and show that this type of weighted regression produces the same estimate as weighting the estimated ATEs for each block.</w:t>
      </w:r>
      <w:r w:rsidR="003F7DC9">
        <w:rPr>
          <w:rFonts w:ascii="Times New Roman" w:hAnsi="Times New Roman"/>
          <w:sz w:val="24"/>
          <w:szCs w:val="24"/>
        </w:rPr>
        <w:t xml:space="preserve">  </w:t>
      </w:r>
      <w:r w:rsidR="003F5DE2">
        <w:rPr>
          <w:rStyle w:val="SubtleReference"/>
        </w:rPr>
        <w:t xml:space="preserve">Below is the </w:t>
      </w:r>
      <w:proofErr w:type="spellStart"/>
      <w:r w:rsidR="003F5DE2">
        <w:rPr>
          <w:rStyle w:val="SubtleReference"/>
        </w:rPr>
        <w:t>Stata</w:t>
      </w:r>
      <w:proofErr w:type="spellEnd"/>
      <w:r w:rsidR="003F5DE2">
        <w:rPr>
          <w:rStyle w:val="SubtleReference"/>
        </w:rPr>
        <w:t xml:space="preserve"> syntax for generating the weights and the weighted regression.  Notice that no dummy variables are included for strata; including them produces an identical estimate of the ATE.</w:t>
      </w:r>
    </w:p>
    <w:p w14:paraId="25E9F9B2" w14:textId="77777777" w:rsidR="003F5DE2" w:rsidRPr="003F5DE2" w:rsidRDefault="003F5DE2" w:rsidP="003F5DE2">
      <w:pPr>
        <w:rPr>
          <w:rFonts w:ascii="Courier New" w:hAnsi="Courier New" w:cs="Courier New"/>
          <w:sz w:val="16"/>
          <w:szCs w:val="16"/>
        </w:rPr>
      </w:pPr>
    </w:p>
    <w:p w14:paraId="4035A3E6"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w:t>
      </w:r>
      <w:proofErr w:type="spellStart"/>
      <w:proofErr w:type="gramStart"/>
      <w:r w:rsidRPr="003F5DE2">
        <w:rPr>
          <w:rFonts w:ascii="Courier New" w:hAnsi="Courier New" w:cs="Courier New"/>
          <w:sz w:val="16"/>
          <w:szCs w:val="16"/>
        </w:rPr>
        <w:t>egen</w:t>
      </w:r>
      <w:proofErr w:type="spellEnd"/>
      <w:proofErr w:type="gramEnd"/>
      <w:r w:rsidRPr="003F5DE2">
        <w:rPr>
          <w:rFonts w:ascii="Courier New" w:hAnsi="Courier New" w:cs="Courier New"/>
          <w:sz w:val="16"/>
          <w:szCs w:val="16"/>
        </w:rPr>
        <w:t xml:space="preserve"> </w:t>
      </w:r>
      <w:proofErr w:type="spellStart"/>
      <w:r w:rsidRPr="003F5DE2">
        <w:rPr>
          <w:rFonts w:ascii="Courier New" w:hAnsi="Courier New" w:cs="Courier New"/>
          <w:sz w:val="16"/>
          <w:szCs w:val="16"/>
        </w:rPr>
        <w:t>propscore</w:t>
      </w:r>
      <w:proofErr w:type="spellEnd"/>
      <w:r w:rsidRPr="003F5DE2">
        <w:rPr>
          <w:rFonts w:ascii="Courier New" w:hAnsi="Courier New" w:cs="Courier New"/>
          <w:sz w:val="16"/>
          <w:szCs w:val="16"/>
        </w:rPr>
        <w:t>=mean(treat2),by(strata)</w:t>
      </w:r>
    </w:p>
    <w:p w14:paraId="22087964"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w:t>
      </w:r>
      <w:proofErr w:type="gramStart"/>
      <w:r w:rsidRPr="003F5DE2">
        <w:rPr>
          <w:rFonts w:ascii="Courier New" w:hAnsi="Courier New" w:cs="Courier New"/>
          <w:sz w:val="16"/>
          <w:szCs w:val="16"/>
        </w:rPr>
        <w:t>gen</w:t>
      </w:r>
      <w:proofErr w:type="gramEnd"/>
      <w:r w:rsidRPr="003F5DE2">
        <w:rPr>
          <w:rFonts w:ascii="Courier New" w:hAnsi="Courier New" w:cs="Courier New"/>
          <w:sz w:val="16"/>
          <w:szCs w:val="16"/>
        </w:rPr>
        <w:t xml:space="preserve"> </w:t>
      </w:r>
      <w:proofErr w:type="spellStart"/>
      <w:r w:rsidRPr="003F5DE2">
        <w:rPr>
          <w:rFonts w:ascii="Courier New" w:hAnsi="Courier New" w:cs="Courier New"/>
          <w:sz w:val="16"/>
          <w:szCs w:val="16"/>
        </w:rPr>
        <w:t>wt</w:t>
      </w:r>
      <w:proofErr w:type="spellEnd"/>
      <w:r w:rsidRPr="003F5DE2">
        <w:rPr>
          <w:rFonts w:ascii="Courier New" w:hAnsi="Courier New" w:cs="Courier New"/>
          <w:sz w:val="16"/>
          <w:szCs w:val="16"/>
        </w:rPr>
        <w:t>=</w:t>
      </w:r>
      <w:proofErr w:type="spellStart"/>
      <w:r w:rsidRPr="003F5DE2">
        <w:rPr>
          <w:rFonts w:ascii="Courier New" w:hAnsi="Courier New" w:cs="Courier New"/>
          <w:sz w:val="16"/>
          <w:szCs w:val="16"/>
        </w:rPr>
        <w:t>propscore</w:t>
      </w:r>
      <w:proofErr w:type="spellEnd"/>
      <w:r w:rsidRPr="003F5DE2">
        <w:rPr>
          <w:rFonts w:ascii="Courier New" w:hAnsi="Courier New" w:cs="Courier New"/>
          <w:sz w:val="16"/>
          <w:szCs w:val="16"/>
        </w:rPr>
        <w:t>*treat2 + (1-propscore)*(1-treat2)</w:t>
      </w:r>
    </w:p>
    <w:p w14:paraId="542A023C"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w:t>
      </w:r>
      <w:proofErr w:type="gramStart"/>
      <w:r w:rsidRPr="003F5DE2">
        <w:rPr>
          <w:rFonts w:ascii="Courier New" w:hAnsi="Courier New" w:cs="Courier New"/>
          <w:sz w:val="16"/>
          <w:szCs w:val="16"/>
        </w:rPr>
        <w:t>gen</w:t>
      </w:r>
      <w:proofErr w:type="gramEnd"/>
      <w:r w:rsidRPr="003F5DE2">
        <w:rPr>
          <w:rFonts w:ascii="Courier New" w:hAnsi="Courier New" w:cs="Courier New"/>
          <w:sz w:val="16"/>
          <w:szCs w:val="16"/>
        </w:rPr>
        <w:t xml:space="preserve"> </w:t>
      </w:r>
      <w:proofErr w:type="spellStart"/>
      <w:r w:rsidRPr="003F5DE2">
        <w:rPr>
          <w:rFonts w:ascii="Courier New" w:hAnsi="Courier New" w:cs="Courier New"/>
          <w:sz w:val="16"/>
          <w:szCs w:val="16"/>
        </w:rPr>
        <w:t>invwt</w:t>
      </w:r>
      <w:proofErr w:type="spellEnd"/>
      <w:r w:rsidRPr="003F5DE2">
        <w:rPr>
          <w:rFonts w:ascii="Courier New" w:hAnsi="Courier New" w:cs="Courier New"/>
          <w:sz w:val="16"/>
          <w:szCs w:val="16"/>
        </w:rPr>
        <w:t>=1/</w:t>
      </w:r>
      <w:proofErr w:type="spellStart"/>
      <w:r w:rsidRPr="003F5DE2">
        <w:rPr>
          <w:rFonts w:ascii="Courier New" w:hAnsi="Courier New" w:cs="Courier New"/>
          <w:sz w:val="16"/>
          <w:szCs w:val="16"/>
        </w:rPr>
        <w:t>wt</w:t>
      </w:r>
      <w:proofErr w:type="spellEnd"/>
    </w:p>
    <w:p w14:paraId="6AA4A5A4" w14:textId="77777777" w:rsidR="003F5DE2" w:rsidRPr="003F5DE2" w:rsidRDefault="003F5DE2" w:rsidP="003F5DE2">
      <w:pPr>
        <w:rPr>
          <w:rFonts w:ascii="Courier New" w:hAnsi="Courier New" w:cs="Courier New"/>
          <w:sz w:val="16"/>
          <w:szCs w:val="16"/>
        </w:rPr>
      </w:pPr>
    </w:p>
    <w:p w14:paraId="4973695B" w14:textId="50008015"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 </w:t>
      </w:r>
      <w:proofErr w:type="gramStart"/>
      <w:r w:rsidRPr="003F5DE2">
        <w:rPr>
          <w:rFonts w:ascii="Courier New" w:hAnsi="Courier New" w:cs="Courier New"/>
          <w:sz w:val="16"/>
          <w:szCs w:val="16"/>
        </w:rPr>
        <w:t>generate</w:t>
      </w:r>
      <w:proofErr w:type="gramEnd"/>
      <w:r w:rsidRPr="003F5DE2">
        <w:rPr>
          <w:rFonts w:ascii="Courier New" w:hAnsi="Courier New" w:cs="Courier New"/>
          <w:sz w:val="16"/>
          <w:szCs w:val="16"/>
        </w:rPr>
        <w:t xml:space="preserve"> weight</w:t>
      </w:r>
      <w:r>
        <w:rPr>
          <w:rFonts w:ascii="Courier New" w:hAnsi="Courier New" w:cs="Courier New"/>
          <w:sz w:val="16"/>
          <w:szCs w:val="16"/>
        </w:rPr>
        <w:t>ed SATE (ignore the</w:t>
      </w:r>
      <w:r w:rsidRPr="003F5DE2">
        <w:rPr>
          <w:rFonts w:ascii="Courier New" w:hAnsi="Courier New" w:cs="Courier New"/>
          <w:sz w:val="16"/>
          <w:szCs w:val="16"/>
        </w:rPr>
        <w:t xml:space="preserve"> SEs)</w:t>
      </w:r>
    </w:p>
    <w:p w14:paraId="6B9DADA9"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w:t>
      </w:r>
      <w:proofErr w:type="spellStart"/>
      <w:proofErr w:type="gramStart"/>
      <w:r w:rsidRPr="003F5DE2">
        <w:rPr>
          <w:rFonts w:ascii="Courier New" w:hAnsi="Courier New" w:cs="Courier New"/>
          <w:sz w:val="16"/>
          <w:szCs w:val="16"/>
        </w:rPr>
        <w:t>reg</w:t>
      </w:r>
      <w:proofErr w:type="spellEnd"/>
      <w:proofErr w:type="gramEnd"/>
      <w:r w:rsidRPr="003F5DE2">
        <w:rPr>
          <w:rFonts w:ascii="Courier New" w:hAnsi="Courier New" w:cs="Courier New"/>
          <w:sz w:val="16"/>
          <w:szCs w:val="16"/>
        </w:rPr>
        <w:t xml:space="preserve"> vote02 treat2                [pw=</w:t>
      </w:r>
      <w:proofErr w:type="spellStart"/>
      <w:r w:rsidRPr="003F5DE2">
        <w:rPr>
          <w:rFonts w:ascii="Courier New" w:hAnsi="Courier New" w:cs="Courier New"/>
          <w:sz w:val="16"/>
          <w:szCs w:val="16"/>
        </w:rPr>
        <w:t>invwt</w:t>
      </w:r>
      <w:proofErr w:type="spellEnd"/>
      <w:r w:rsidRPr="003F5DE2">
        <w:rPr>
          <w:rFonts w:ascii="Courier New" w:hAnsi="Courier New" w:cs="Courier New"/>
          <w:sz w:val="16"/>
          <w:szCs w:val="16"/>
        </w:rPr>
        <w:t>]</w:t>
      </w:r>
    </w:p>
    <w:p w14:paraId="1B1C11ED"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w:t>
      </w:r>
      <w:proofErr w:type="gramStart"/>
      <w:r w:rsidRPr="003F5DE2">
        <w:rPr>
          <w:rFonts w:ascii="Courier New" w:hAnsi="Courier New" w:cs="Courier New"/>
          <w:sz w:val="16"/>
          <w:szCs w:val="16"/>
        </w:rPr>
        <w:t>sum</w:t>
      </w:r>
      <w:proofErr w:type="gramEnd"/>
      <w:r w:rsidRPr="003F5DE2">
        <w:rPr>
          <w:rFonts w:ascii="Courier New" w:hAnsi="Courier New" w:cs="Courier New"/>
          <w:sz w:val="16"/>
          <w:szCs w:val="16"/>
        </w:rPr>
        <w:t xml:space="preserve"> of </w:t>
      </w:r>
      <w:proofErr w:type="spellStart"/>
      <w:r w:rsidRPr="003F5DE2">
        <w:rPr>
          <w:rFonts w:ascii="Courier New" w:hAnsi="Courier New" w:cs="Courier New"/>
          <w:sz w:val="16"/>
          <w:szCs w:val="16"/>
        </w:rPr>
        <w:t>wgt</w:t>
      </w:r>
      <w:proofErr w:type="spellEnd"/>
      <w:r w:rsidRPr="003F5DE2">
        <w:rPr>
          <w:rFonts w:ascii="Courier New" w:hAnsi="Courier New" w:cs="Courier New"/>
          <w:sz w:val="16"/>
          <w:szCs w:val="16"/>
        </w:rPr>
        <w:t xml:space="preserve"> is   1.8814e+06)</w:t>
      </w:r>
    </w:p>
    <w:p w14:paraId="1EE8695F" w14:textId="77777777" w:rsidR="003F5DE2" w:rsidRPr="003F5DE2" w:rsidRDefault="003F5DE2" w:rsidP="003F5DE2">
      <w:pPr>
        <w:rPr>
          <w:rFonts w:ascii="Courier New" w:hAnsi="Courier New" w:cs="Courier New"/>
          <w:sz w:val="16"/>
          <w:szCs w:val="16"/>
        </w:rPr>
      </w:pPr>
    </w:p>
    <w:p w14:paraId="551F24CC" w14:textId="7E6DB31B"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Linear regression      </w:t>
      </w:r>
      <w:r>
        <w:rPr>
          <w:rFonts w:ascii="Courier New" w:hAnsi="Courier New" w:cs="Courier New"/>
          <w:sz w:val="16"/>
          <w:szCs w:val="16"/>
        </w:rPr>
        <w:t xml:space="preserve">                            </w:t>
      </w:r>
      <w:r w:rsidRPr="003F5DE2">
        <w:rPr>
          <w:rFonts w:ascii="Courier New" w:hAnsi="Courier New" w:cs="Courier New"/>
          <w:sz w:val="16"/>
          <w:szCs w:val="16"/>
        </w:rPr>
        <w:t xml:space="preserve">Number of </w:t>
      </w:r>
      <w:proofErr w:type="spellStart"/>
      <w:r w:rsidRPr="003F5DE2">
        <w:rPr>
          <w:rFonts w:ascii="Courier New" w:hAnsi="Courier New" w:cs="Courier New"/>
          <w:sz w:val="16"/>
          <w:szCs w:val="16"/>
        </w:rPr>
        <w:t>obs</w:t>
      </w:r>
      <w:proofErr w:type="spellEnd"/>
      <w:r w:rsidRPr="003F5DE2">
        <w:rPr>
          <w:rFonts w:ascii="Courier New" w:hAnsi="Courier New" w:cs="Courier New"/>
          <w:sz w:val="16"/>
          <w:szCs w:val="16"/>
        </w:rPr>
        <w:t xml:space="preserve"> </w:t>
      </w:r>
      <w:proofErr w:type="gramStart"/>
      <w:r w:rsidRPr="003F5DE2">
        <w:rPr>
          <w:rFonts w:ascii="Courier New" w:hAnsi="Courier New" w:cs="Courier New"/>
          <w:sz w:val="16"/>
          <w:szCs w:val="16"/>
        </w:rPr>
        <w:t>=  940715</w:t>
      </w:r>
      <w:proofErr w:type="gramEnd"/>
    </w:p>
    <w:p w14:paraId="26D3844C"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F</w:t>
      </w:r>
      <w:proofErr w:type="gramStart"/>
      <w:r w:rsidRPr="003F5DE2">
        <w:rPr>
          <w:rFonts w:ascii="Courier New" w:hAnsi="Courier New" w:cs="Courier New"/>
          <w:sz w:val="16"/>
          <w:szCs w:val="16"/>
        </w:rPr>
        <w:t>(  1,940713</w:t>
      </w:r>
      <w:proofErr w:type="gramEnd"/>
      <w:r w:rsidRPr="003F5DE2">
        <w:rPr>
          <w:rFonts w:ascii="Courier New" w:hAnsi="Courier New" w:cs="Courier New"/>
          <w:sz w:val="16"/>
          <w:szCs w:val="16"/>
        </w:rPr>
        <w:t>) =    4.09</w:t>
      </w:r>
    </w:p>
    <w:p w14:paraId="1B871773"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w:t>
      </w:r>
      <w:proofErr w:type="spellStart"/>
      <w:r w:rsidRPr="003F5DE2">
        <w:rPr>
          <w:rFonts w:ascii="Courier New" w:hAnsi="Courier New" w:cs="Courier New"/>
          <w:sz w:val="16"/>
          <w:szCs w:val="16"/>
        </w:rPr>
        <w:t>Prob</w:t>
      </w:r>
      <w:proofErr w:type="spellEnd"/>
      <w:r w:rsidRPr="003F5DE2">
        <w:rPr>
          <w:rFonts w:ascii="Courier New" w:hAnsi="Courier New" w:cs="Courier New"/>
          <w:sz w:val="16"/>
          <w:szCs w:val="16"/>
        </w:rPr>
        <w:t xml:space="preserve"> &gt; F      </w:t>
      </w:r>
      <w:proofErr w:type="gramStart"/>
      <w:r w:rsidRPr="003F5DE2">
        <w:rPr>
          <w:rFonts w:ascii="Courier New" w:hAnsi="Courier New" w:cs="Courier New"/>
          <w:sz w:val="16"/>
          <w:szCs w:val="16"/>
        </w:rPr>
        <w:t>=  0.0432</w:t>
      </w:r>
      <w:proofErr w:type="gramEnd"/>
    </w:p>
    <w:p w14:paraId="289B6754"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R-squared     </w:t>
      </w:r>
      <w:proofErr w:type="gramStart"/>
      <w:r w:rsidRPr="003F5DE2">
        <w:rPr>
          <w:rFonts w:ascii="Courier New" w:hAnsi="Courier New" w:cs="Courier New"/>
          <w:sz w:val="16"/>
          <w:szCs w:val="16"/>
        </w:rPr>
        <w:t>=  0.0001</w:t>
      </w:r>
      <w:proofErr w:type="gramEnd"/>
    </w:p>
    <w:p w14:paraId="6CD7BF1B"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Root MSE      =  .49856</w:t>
      </w:r>
    </w:p>
    <w:p w14:paraId="2BCB547D" w14:textId="77777777" w:rsidR="003F5DE2" w:rsidRPr="003F5DE2" w:rsidRDefault="003F5DE2" w:rsidP="003F5DE2">
      <w:pPr>
        <w:rPr>
          <w:rFonts w:ascii="Courier New" w:hAnsi="Courier New" w:cs="Courier New"/>
          <w:sz w:val="16"/>
          <w:szCs w:val="16"/>
        </w:rPr>
      </w:pPr>
    </w:p>
    <w:p w14:paraId="3275059E"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w:t>
      </w:r>
    </w:p>
    <w:p w14:paraId="4E655FCE"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               Robust</w:t>
      </w:r>
    </w:p>
    <w:p w14:paraId="221940C6"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w:t>
      </w:r>
      <w:proofErr w:type="gramStart"/>
      <w:r w:rsidRPr="003F5DE2">
        <w:rPr>
          <w:rFonts w:ascii="Courier New" w:hAnsi="Courier New" w:cs="Courier New"/>
          <w:sz w:val="16"/>
          <w:szCs w:val="16"/>
        </w:rPr>
        <w:t>vote02</w:t>
      </w:r>
      <w:proofErr w:type="gramEnd"/>
      <w:r w:rsidRPr="003F5DE2">
        <w:rPr>
          <w:rFonts w:ascii="Courier New" w:hAnsi="Courier New" w:cs="Courier New"/>
          <w:sz w:val="16"/>
          <w:szCs w:val="16"/>
        </w:rPr>
        <w:t xml:space="preserve"> |      </w:t>
      </w:r>
      <w:proofErr w:type="spellStart"/>
      <w:r w:rsidRPr="003F5DE2">
        <w:rPr>
          <w:rFonts w:ascii="Courier New" w:hAnsi="Courier New" w:cs="Courier New"/>
          <w:sz w:val="16"/>
          <w:szCs w:val="16"/>
        </w:rPr>
        <w:t>Coef</w:t>
      </w:r>
      <w:proofErr w:type="spellEnd"/>
      <w:r w:rsidRPr="003F5DE2">
        <w:rPr>
          <w:rFonts w:ascii="Courier New" w:hAnsi="Courier New" w:cs="Courier New"/>
          <w:sz w:val="16"/>
          <w:szCs w:val="16"/>
        </w:rPr>
        <w:t xml:space="preserve">.   Std. Err.      </w:t>
      </w:r>
      <w:proofErr w:type="gramStart"/>
      <w:r w:rsidRPr="003F5DE2">
        <w:rPr>
          <w:rFonts w:ascii="Courier New" w:hAnsi="Courier New" w:cs="Courier New"/>
          <w:sz w:val="16"/>
          <w:szCs w:val="16"/>
        </w:rPr>
        <w:t>t</w:t>
      </w:r>
      <w:proofErr w:type="gramEnd"/>
      <w:r w:rsidRPr="003F5DE2">
        <w:rPr>
          <w:rFonts w:ascii="Courier New" w:hAnsi="Courier New" w:cs="Courier New"/>
          <w:sz w:val="16"/>
          <w:szCs w:val="16"/>
        </w:rPr>
        <w:t xml:space="preserve">    P&gt;|t|     [95% Conf. Interval]</w:t>
      </w:r>
    </w:p>
    <w:p w14:paraId="3DD6A4BA"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w:t>
      </w:r>
    </w:p>
    <w:p w14:paraId="6E7A4145"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w:t>
      </w:r>
      <w:proofErr w:type="gramStart"/>
      <w:r w:rsidRPr="003F5DE2">
        <w:rPr>
          <w:rFonts w:ascii="Courier New" w:hAnsi="Courier New" w:cs="Courier New"/>
          <w:sz w:val="16"/>
          <w:szCs w:val="16"/>
        </w:rPr>
        <w:t>treat2</w:t>
      </w:r>
      <w:proofErr w:type="gramEnd"/>
      <w:r w:rsidRPr="003F5DE2">
        <w:rPr>
          <w:rFonts w:ascii="Courier New" w:hAnsi="Courier New" w:cs="Courier New"/>
          <w:sz w:val="16"/>
          <w:szCs w:val="16"/>
        </w:rPr>
        <w:t xml:space="preserve"> </w:t>
      </w:r>
      <w:r w:rsidRPr="003F5DE2">
        <w:rPr>
          <w:rFonts w:ascii="Courier New" w:hAnsi="Courier New" w:cs="Courier New"/>
          <w:color w:val="FF0000"/>
          <w:sz w:val="16"/>
          <w:szCs w:val="16"/>
        </w:rPr>
        <w:t>|   -.007828</w:t>
      </w:r>
      <w:r w:rsidRPr="003F5DE2">
        <w:rPr>
          <w:rFonts w:ascii="Courier New" w:hAnsi="Courier New" w:cs="Courier New"/>
          <w:sz w:val="16"/>
          <w:szCs w:val="16"/>
        </w:rPr>
        <w:t xml:space="preserve">   .0038722    -2.02   0.043    -.0154173   -.0002387</w:t>
      </w:r>
    </w:p>
    <w:p w14:paraId="6326DBC4"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 xml:space="preserve">       _</w:t>
      </w:r>
      <w:proofErr w:type="gramStart"/>
      <w:r w:rsidRPr="003F5DE2">
        <w:rPr>
          <w:rFonts w:ascii="Courier New" w:hAnsi="Courier New" w:cs="Courier New"/>
          <w:sz w:val="16"/>
          <w:szCs w:val="16"/>
        </w:rPr>
        <w:t>cons</w:t>
      </w:r>
      <w:proofErr w:type="gramEnd"/>
      <w:r w:rsidRPr="003F5DE2">
        <w:rPr>
          <w:rFonts w:ascii="Courier New" w:hAnsi="Courier New" w:cs="Courier New"/>
          <w:sz w:val="16"/>
          <w:szCs w:val="16"/>
        </w:rPr>
        <w:t xml:space="preserve"> |   .4661975   .0005227   891.86   0.000      .465173    .4672221</w:t>
      </w:r>
    </w:p>
    <w:p w14:paraId="64C9D707" w14:textId="77777777" w:rsidR="003F5DE2" w:rsidRPr="003F5DE2" w:rsidRDefault="003F5DE2" w:rsidP="003F5DE2">
      <w:pPr>
        <w:rPr>
          <w:rFonts w:ascii="Courier New" w:hAnsi="Courier New" w:cs="Courier New"/>
          <w:sz w:val="16"/>
          <w:szCs w:val="16"/>
        </w:rPr>
      </w:pPr>
      <w:r w:rsidRPr="003F5DE2">
        <w:rPr>
          <w:rFonts w:ascii="Courier New" w:hAnsi="Courier New" w:cs="Courier New"/>
          <w:sz w:val="16"/>
          <w:szCs w:val="16"/>
        </w:rPr>
        <w:t>------------------------------------------------------------------------------</w:t>
      </w:r>
    </w:p>
    <w:p w14:paraId="67C6370E" w14:textId="77777777" w:rsidR="003F5DE2" w:rsidRPr="003F5DE2" w:rsidRDefault="003F5DE2" w:rsidP="003F5DE2">
      <w:pPr>
        <w:spacing w:line="480" w:lineRule="auto"/>
        <w:rPr>
          <w:rFonts w:ascii="Times New Roman" w:hAnsi="Times New Roman"/>
        </w:rPr>
      </w:pPr>
    </w:p>
    <w:p w14:paraId="11D8CFF2" w14:textId="77777777" w:rsidR="00E949CD" w:rsidRPr="00DF001E" w:rsidRDefault="00E949CD" w:rsidP="00E949CD">
      <w:pPr>
        <w:spacing w:line="480" w:lineRule="auto"/>
        <w:ind w:left="720"/>
        <w:rPr>
          <w:rFonts w:ascii="Times New Roman" w:hAnsi="Times New Roman"/>
        </w:rPr>
      </w:pPr>
    </w:p>
    <w:p w14:paraId="45AE24B2" w14:textId="77777777" w:rsidR="00E949CD" w:rsidRDefault="00E949CD" w:rsidP="00E949CD">
      <w:pPr>
        <w:pStyle w:val="ListParagraph"/>
        <w:numPr>
          <w:ilvl w:val="0"/>
          <w:numId w:val="1"/>
        </w:numPr>
        <w:spacing w:line="480" w:lineRule="auto"/>
        <w:rPr>
          <w:rFonts w:ascii="Times New Roman" w:hAnsi="Times New Roman"/>
          <w:sz w:val="24"/>
          <w:szCs w:val="24"/>
        </w:rPr>
      </w:pPr>
      <w:r w:rsidRPr="00631C00">
        <w:rPr>
          <w:rFonts w:ascii="Times New Roman" w:hAnsi="Times New Roman"/>
          <w:sz w:val="24"/>
          <w:szCs w:val="24"/>
        </w:rPr>
        <w:t>The 2003 Kansas City voter mobilization experiment described in Chapter 3</w:t>
      </w:r>
      <w:r>
        <w:rPr>
          <w:rFonts w:ascii="Times New Roman" w:hAnsi="Times New Roman"/>
          <w:sz w:val="24"/>
          <w:szCs w:val="24"/>
        </w:rPr>
        <w:t xml:space="preserve"> </w:t>
      </w:r>
      <w:r w:rsidRPr="00631C00">
        <w:rPr>
          <w:rFonts w:ascii="Times New Roman" w:hAnsi="Times New Roman"/>
          <w:sz w:val="24"/>
          <w:szCs w:val="24"/>
        </w:rPr>
        <w:t xml:space="preserve">is a </w:t>
      </w:r>
      <w:proofErr w:type="gramStart"/>
      <w:r w:rsidRPr="00631C00">
        <w:rPr>
          <w:rFonts w:ascii="Times New Roman" w:hAnsi="Times New Roman"/>
          <w:sz w:val="24"/>
          <w:szCs w:val="24"/>
        </w:rPr>
        <w:t>cluster randomized</w:t>
      </w:r>
      <w:proofErr w:type="gramEnd"/>
      <w:r w:rsidRPr="00631C00">
        <w:rPr>
          <w:rFonts w:ascii="Times New Roman" w:hAnsi="Times New Roman"/>
          <w:sz w:val="24"/>
          <w:szCs w:val="24"/>
        </w:rPr>
        <w:t xml:space="preserve"> design in which 28 precincts comprising </w:t>
      </w:r>
      <w:r>
        <w:rPr>
          <w:rFonts w:ascii="Times New Roman" w:hAnsi="Times New Roman"/>
          <w:sz w:val="24"/>
          <w:szCs w:val="24"/>
        </w:rPr>
        <w:t>9,712</w:t>
      </w:r>
      <w:r w:rsidRPr="00631C00">
        <w:rPr>
          <w:rFonts w:ascii="Times New Roman" w:hAnsi="Times New Roman"/>
          <w:sz w:val="24"/>
          <w:szCs w:val="24"/>
        </w:rPr>
        <w:t xml:space="preserve"> voters were randomly assigned to treatment and control.</w:t>
      </w:r>
      <w:r w:rsidRPr="00C06A86">
        <w:rPr>
          <w:rStyle w:val="FootnoteReference"/>
          <w:rFonts w:ascii="Times New Roman" w:hAnsi="Times New Roman"/>
          <w:sz w:val="24"/>
          <w:szCs w:val="24"/>
        </w:rPr>
        <w:footnoteReference w:id="4"/>
      </w:r>
      <w:r w:rsidRPr="00631C00">
        <w:rPr>
          <w:rFonts w:ascii="Times New Roman" w:hAnsi="Times New Roman"/>
          <w:sz w:val="24"/>
          <w:szCs w:val="24"/>
        </w:rPr>
        <w:t xml:space="preserve">  The study contains a wealth of covariates: the registrar recorded whethe</w:t>
      </w:r>
      <w:r>
        <w:rPr>
          <w:rFonts w:ascii="Times New Roman" w:hAnsi="Times New Roman"/>
          <w:sz w:val="24"/>
          <w:szCs w:val="24"/>
        </w:rPr>
        <w:t>r each voter participated in</w:t>
      </w:r>
      <w:r w:rsidRPr="00631C00">
        <w:rPr>
          <w:rFonts w:ascii="Times New Roman" w:hAnsi="Times New Roman"/>
          <w:sz w:val="24"/>
          <w:szCs w:val="24"/>
        </w:rPr>
        <w:t xml:space="preserve"> elections dating back to 1996.  </w:t>
      </w:r>
      <w:r>
        <w:rPr>
          <w:rFonts w:ascii="Times New Roman" w:hAnsi="Times New Roman"/>
          <w:sz w:val="24"/>
          <w:szCs w:val="24"/>
        </w:rPr>
        <w:t xml:space="preserve">The dataset may be obtained at </w:t>
      </w:r>
      <w:r w:rsidRPr="0001212B">
        <w:rPr>
          <w:rFonts w:ascii="Times New Roman" w:hAnsi="Times New Roman"/>
          <w:sz w:val="24"/>
          <w:szCs w:val="24"/>
        </w:rPr>
        <w:t>[</w:t>
      </w:r>
      <w:r w:rsidRPr="00C06A86">
        <w:rPr>
          <w:rFonts w:ascii="Times New Roman" w:hAnsi="Times New Roman"/>
          <w:sz w:val="24"/>
          <w:szCs w:val="24"/>
          <w:highlight w:val="yellow"/>
        </w:rPr>
        <w:t>Web address</w:t>
      </w:r>
      <w:r w:rsidRPr="0001212B">
        <w:rPr>
          <w:rFonts w:ascii="Times New Roman" w:hAnsi="Times New Roman"/>
          <w:sz w:val="24"/>
          <w:szCs w:val="24"/>
        </w:rPr>
        <w:t>]</w:t>
      </w:r>
      <w:r>
        <w:rPr>
          <w:rFonts w:ascii="Times New Roman" w:hAnsi="Times New Roman"/>
          <w:sz w:val="24"/>
          <w:szCs w:val="24"/>
        </w:rPr>
        <w:t>.</w:t>
      </w:r>
    </w:p>
    <w:p w14:paraId="44C299D4" w14:textId="5A2A8746"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Test the balance of the treatment and control groups by looking at whether past turnout predicts treatment assignment.  Regress treatment assignment on the entire </w:t>
      </w:r>
      <w:r>
        <w:rPr>
          <w:rFonts w:ascii="Times New Roman" w:hAnsi="Times New Roman"/>
          <w:sz w:val="24"/>
          <w:szCs w:val="24"/>
        </w:rPr>
        <w:lastRenderedPageBreak/>
        <w:t xml:space="preserve">set of past votes, and calculate the sum of squared residuals.  Use randomization inference to test the null hypothesis that none of the past turnout variables predict treatment assignment.  Remember that to simulate the distribution of the </w:t>
      </w:r>
      <w:r w:rsidRPr="003E5294">
        <w:rPr>
          <w:rFonts w:ascii="Times New Roman" w:hAnsi="Times New Roman"/>
          <w:sz w:val="24"/>
          <w:szCs w:val="24"/>
          <w:highlight w:val="red"/>
        </w:rPr>
        <w:t>SSR</w:t>
      </w:r>
      <w:r>
        <w:rPr>
          <w:rFonts w:ascii="Times New Roman" w:hAnsi="Times New Roman"/>
          <w:sz w:val="24"/>
          <w:szCs w:val="24"/>
        </w:rPr>
        <w:t xml:space="preserve"> statistic, you must generate </w:t>
      </w:r>
      <w:r w:rsidRPr="003D7BB3">
        <w:rPr>
          <w:rFonts w:ascii="Times New Roman" w:hAnsi="Times New Roman"/>
          <w:sz w:val="24"/>
          <w:szCs w:val="24"/>
        </w:rPr>
        <w:t>1,000</w:t>
      </w:r>
      <w:r>
        <w:rPr>
          <w:rFonts w:ascii="Times New Roman" w:hAnsi="Times New Roman"/>
          <w:sz w:val="24"/>
          <w:szCs w:val="24"/>
        </w:rPr>
        <w:t xml:space="preserve"> random </w:t>
      </w:r>
      <w:r w:rsidRPr="001D7347">
        <w:rPr>
          <w:rFonts w:ascii="Times New Roman" w:hAnsi="Times New Roman"/>
          <w:i/>
          <w:sz w:val="24"/>
          <w:szCs w:val="24"/>
        </w:rPr>
        <w:t>cluster</w:t>
      </w:r>
      <w:r>
        <w:rPr>
          <w:rFonts w:ascii="Times New Roman" w:hAnsi="Times New Roman"/>
          <w:sz w:val="24"/>
          <w:szCs w:val="24"/>
        </w:rPr>
        <w:t xml:space="preserve"> </w:t>
      </w:r>
      <w:r w:rsidRPr="00877691">
        <w:rPr>
          <w:rFonts w:ascii="Times New Roman" w:hAnsi="Times New Roman"/>
          <w:i/>
          <w:sz w:val="24"/>
        </w:rPr>
        <w:t>assignments</w:t>
      </w:r>
      <w:r>
        <w:rPr>
          <w:rFonts w:ascii="Times New Roman" w:hAnsi="Times New Roman"/>
          <w:sz w:val="24"/>
          <w:szCs w:val="24"/>
        </w:rPr>
        <w:t xml:space="preserve"> and calculate the </w:t>
      </w:r>
      <w:r w:rsidRPr="003E5294">
        <w:rPr>
          <w:rFonts w:ascii="Times New Roman" w:hAnsi="Times New Roman"/>
          <w:sz w:val="24"/>
          <w:szCs w:val="24"/>
          <w:highlight w:val="red"/>
        </w:rPr>
        <w:t>SSR</w:t>
      </w:r>
      <w:r>
        <w:rPr>
          <w:rFonts w:ascii="Times New Roman" w:hAnsi="Times New Roman"/>
          <w:sz w:val="24"/>
          <w:szCs w:val="24"/>
        </w:rPr>
        <w:t xml:space="preserve"> statistic for each simulated assignment.  Judging from the </w:t>
      </w:r>
      <m:oMath>
        <m:r>
          <w:rPr>
            <w:rFonts w:ascii="Cambria Math" w:hAnsi="Cambria Math"/>
            <w:sz w:val="24"/>
            <w:szCs w:val="24"/>
          </w:rPr>
          <m:t>p</m:t>
        </m:r>
      </m:oMath>
      <w:r>
        <w:rPr>
          <w:rFonts w:ascii="Times New Roman" w:hAnsi="Times New Roman"/>
          <w:sz w:val="24"/>
          <w:szCs w:val="24"/>
        </w:rPr>
        <w:t xml:space="preserve">-value of this test, what does the </w:t>
      </w:r>
      <w:r w:rsidRPr="003D7BB3">
        <w:rPr>
          <w:rFonts w:ascii="Times New Roman" w:hAnsi="Times New Roman"/>
          <w:sz w:val="24"/>
          <w:szCs w:val="24"/>
        </w:rPr>
        <w:t>SSR</w:t>
      </w:r>
      <w:r>
        <w:rPr>
          <w:rFonts w:ascii="Times New Roman" w:hAnsi="Times New Roman"/>
          <w:sz w:val="24"/>
          <w:szCs w:val="24"/>
        </w:rPr>
        <w:t xml:space="preserve"> statistic seem to suggest about whether subjects in the treatment and control groups have comparable background characteristics?  </w:t>
      </w:r>
      <w:ins w:id="39" w:author="Donald Green" w:date="2011-11-19T21:52:00Z">
        <w:r w:rsidR="005B0BF1">
          <w:rPr>
            <w:rStyle w:val="SubtleReference"/>
          </w:rPr>
          <w:t>the p-value from this test is 0.</w:t>
        </w:r>
      </w:ins>
      <w:r w:rsidR="003D7BB3">
        <w:rPr>
          <w:rStyle w:val="SubtleReference"/>
        </w:rPr>
        <w:t>94</w:t>
      </w:r>
      <w:ins w:id="40" w:author="Donald Green" w:date="2011-11-19T21:52:00Z">
        <w:r w:rsidR="00043F44">
          <w:rPr>
            <w:rStyle w:val="SubtleReference"/>
          </w:rPr>
          <w:t>, which is</w:t>
        </w:r>
      </w:ins>
      <w:r w:rsidR="003D7BB3">
        <w:rPr>
          <w:rStyle w:val="SubtleReference"/>
        </w:rPr>
        <w:t xml:space="preserve"> well</w:t>
      </w:r>
      <w:ins w:id="41" w:author="Donald Green" w:date="2011-11-19T21:52:00Z">
        <w:r w:rsidR="00043F44">
          <w:rPr>
            <w:rStyle w:val="SubtleReference"/>
          </w:rPr>
          <w:t xml:space="preserve"> over the 0.05 threshold of statistical significance.  The implication is that the treatment and control groups are somewhat imbalanced in terms of background</w:t>
        </w:r>
      </w:ins>
      <w:ins w:id="42" w:author="Donald Green" w:date="2011-11-19T21:54:00Z">
        <w:r w:rsidR="00043F44">
          <w:rPr>
            <w:rStyle w:val="SubtleReference"/>
          </w:rPr>
          <w:t xml:space="preserve"> characteristics, but the degree of imbalance is not strong enough to call into question the integrity of the randomization procedure</w:t>
        </w:r>
        <w:r w:rsidR="00F50A1B">
          <w:rPr>
            <w:rStyle w:val="SubtleReference"/>
          </w:rPr>
          <w:t xml:space="preserve">. </w:t>
        </w:r>
      </w:ins>
      <w:ins w:id="43" w:author="Donald Green" w:date="2011-11-19T21:52:00Z">
        <w:r w:rsidR="00043F44">
          <w:rPr>
            <w:rStyle w:val="SubtleReference"/>
          </w:rPr>
          <w:t xml:space="preserve"> </w:t>
        </w:r>
      </w:ins>
    </w:p>
    <w:p w14:paraId="789439B2" w14:textId="71685BDD" w:rsidR="00E949CD" w:rsidRDefault="00E949CD" w:rsidP="00E949CD">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Regress turnout in 2003 (after the treatment was administered) on the experimental assignment and the full set of covariates.  Interpret the estimated ATE.  Use randomization inference to test the sharp null hypothesis that experimental assignment had no effect on any subject’s decision to vote.</w:t>
      </w:r>
      <w:ins w:id="44" w:author="Donald Green" w:date="2011-11-19T21:57:00Z">
        <w:r w:rsidR="00F50A1B">
          <w:rPr>
            <w:rFonts w:ascii="Times New Roman" w:hAnsi="Times New Roman"/>
            <w:sz w:val="24"/>
            <w:szCs w:val="24"/>
          </w:rPr>
          <w:t xml:space="preserve">  </w:t>
        </w:r>
        <w:r w:rsidR="00F50A1B">
          <w:rPr>
            <w:rStyle w:val="SubtleReference"/>
          </w:rPr>
          <w:t>In contrast to the ambiguous</w:t>
        </w:r>
      </w:ins>
      <w:ins w:id="45" w:author="Donald Green" w:date="2011-11-19T21:58:00Z">
        <w:r w:rsidR="00F50A1B">
          <w:rPr>
            <w:rStyle w:val="SubtleReference"/>
          </w:rPr>
          <w:t xml:space="preserve"> difference-in-means</w:t>
        </w:r>
      </w:ins>
      <w:ins w:id="46" w:author="Donald Green" w:date="2011-11-19T21:57:00Z">
        <w:r w:rsidR="00F50A1B">
          <w:rPr>
            <w:rStyle w:val="SubtleReference"/>
          </w:rPr>
          <w:t xml:space="preserve"> estimates presented in the text of this chapter, the estimate</w:t>
        </w:r>
      </w:ins>
      <w:ins w:id="47" w:author="Donald Green" w:date="2011-11-19T21:58:00Z">
        <w:r w:rsidR="00F50A1B">
          <w:rPr>
            <w:rStyle w:val="SubtleReference"/>
          </w:rPr>
          <w:t>s obtained when controlling for covariates strongly suggest a positive ATE.</w:t>
        </w:r>
      </w:ins>
      <w:ins w:id="48" w:author="Donald Green" w:date="2011-11-19T22:02:00Z">
        <w:r w:rsidR="00B677CC">
          <w:rPr>
            <w:rStyle w:val="SubtleReference"/>
          </w:rPr>
          <w:t xml:space="preserve">  (Note that the ATE </w:t>
        </w:r>
      </w:ins>
      <w:ins w:id="49" w:author="Donald Green" w:date="2011-11-19T22:03:00Z">
        <w:r w:rsidR="00B677CC">
          <w:rPr>
            <w:rStyle w:val="SubtleReference"/>
          </w:rPr>
          <w:t xml:space="preserve">in this context </w:t>
        </w:r>
      </w:ins>
      <w:ins w:id="50" w:author="Donald Green" w:date="2011-11-19T22:02:00Z">
        <w:r w:rsidR="00B677CC">
          <w:rPr>
            <w:rStyle w:val="SubtleReference"/>
          </w:rPr>
          <w:t xml:space="preserve">refers to the effect of </w:t>
        </w:r>
        <w:r w:rsidR="00B677CC" w:rsidRPr="00B23B7E">
          <w:rPr>
            <w:rStyle w:val="SubtleReference"/>
            <w:i/>
          </w:rPr>
          <w:t>assignment</w:t>
        </w:r>
        <w:r w:rsidR="00B677CC">
          <w:rPr>
            <w:rStyle w:val="SubtleReference"/>
          </w:rPr>
          <w:t xml:space="preserve"> to treatment.)</w:t>
        </w:r>
      </w:ins>
      <w:ins w:id="51" w:author="Donald Green" w:date="2011-11-19T21:58:00Z">
        <w:r w:rsidR="00F50A1B">
          <w:rPr>
            <w:rStyle w:val="SubtleReference"/>
          </w:rPr>
          <w:t xml:space="preserve">  </w:t>
        </w:r>
      </w:ins>
      <w:ins w:id="52" w:author="Donald Green" w:date="2011-11-19T21:57:00Z">
        <w:r w:rsidR="00B677CC">
          <w:rPr>
            <w:rStyle w:val="SubtleReference"/>
          </w:rPr>
          <w:t>The estimated ATE is 0.056</w:t>
        </w:r>
        <w:r w:rsidR="00F50A1B">
          <w:rPr>
            <w:rStyle w:val="SubtleReference"/>
          </w:rPr>
          <w:t xml:space="preserve">, </w:t>
        </w:r>
      </w:ins>
      <w:ins w:id="53" w:author="Donald Green" w:date="2011-11-19T22:03:00Z">
        <w:r w:rsidR="00B677CC">
          <w:rPr>
            <w:rStyle w:val="SubtleReference"/>
          </w:rPr>
          <w:t xml:space="preserve">implying that </w:t>
        </w:r>
        <w:r w:rsidR="00704F5B">
          <w:rPr>
            <w:rStyle w:val="SubtleReference"/>
          </w:rPr>
          <w:t xml:space="preserve">assignment to treatment caused subjects’ probability of voting to increase by 5.6 percentage points on average.  </w:t>
        </w:r>
      </w:ins>
      <w:ins w:id="54" w:author="Donald Green" w:date="2011-11-19T21:57:00Z">
        <w:r w:rsidR="00F50A1B">
          <w:rPr>
            <w:rStyle w:val="SubtleReference"/>
          </w:rPr>
          <w:t>the</w:t>
        </w:r>
      </w:ins>
      <w:ins w:id="55" w:author="Donald Green" w:date="2011-11-19T21:59:00Z">
        <w:r w:rsidR="00F50A1B">
          <w:rPr>
            <w:rStyle w:val="SubtleReference"/>
          </w:rPr>
          <w:t xml:space="preserve"> one</w:t>
        </w:r>
        <w:r w:rsidR="00B677CC">
          <w:rPr>
            <w:rStyle w:val="SubtleReference"/>
          </w:rPr>
          <w:t>-</w:t>
        </w:r>
        <w:r w:rsidR="00F50A1B">
          <w:rPr>
            <w:rStyle w:val="SubtleReference"/>
          </w:rPr>
          <w:t>tailed</w:t>
        </w:r>
      </w:ins>
      <w:ins w:id="56" w:author="Donald Green" w:date="2011-11-19T21:57:00Z">
        <w:r w:rsidR="00F50A1B">
          <w:rPr>
            <w:rStyle w:val="SubtleReference"/>
          </w:rPr>
          <w:t xml:space="preserve"> p-value obtained from randomization inference</w:t>
        </w:r>
      </w:ins>
      <w:ins w:id="57" w:author="Donald Green" w:date="2011-11-19T21:59:00Z">
        <w:r w:rsidR="00F50A1B">
          <w:rPr>
            <w:rStyle w:val="SubtleReference"/>
          </w:rPr>
          <w:t xml:space="preserve"> is just </w:t>
        </w:r>
        <w:r w:rsidR="00F50A1B" w:rsidRPr="003D7BB3">
          <w:rPr>
            <w:rStyle w:val="SubtleReference"/>
            <w:highlight w:val="yellow"/>
          </w:rPr>
          <w:t>XXX</w:t>
        </w:r>
        <w:bookmarkStart w:id="58" w:name="_GoBack"/>
        <w:bookmarkEnd w:id="58"/>
        <w:r w:rsidR="00F50A1B">
          <w:rPr>
            <w:rStyle w:val="SubtleReference"/>
          </w:rPr>
          <w:t>.</w:t>
        </w:r>
      </w:ins>
    </w:p>
    <w:p w14:paraId="6DCDCA1B" w14:textId="5107897A" w:rsidR="0035142A" w:rsidRDefault="00E949CD" w:rsidP="00E949CD">
      <w:pPr>
        <w:pStyle w:val="ListParagraph"/>
        <w:numPr>
          <w:ilvl w:val="1"/>
          <w:numId w:val="1"/>
        </w:numPr>
        <w:spacing w:line="480" w:lineRule="auto"/>
        <w:rPr>
          <w:ins w:id="59" w:author="Peter" w:date="2011-11-19T16:24:00Z"/>
          <w:rFonts w:ascii="Times New Roman" w:hAnsi="Times New Roman"/>
          <w:sz w:val="24"/>
          <w:szCs w:val="24"/>
        </w:rPr>
      </w:pPr>
      <w:r w:rsidRPr="005C7151">
        <w:rPr>
          <w:rFonts w:ascii="Times New Roman" w:hAnsi="Times New Roman"/>
          <w:sz w:val="24"/>
          <w:szCs w:val="24"/>
        </w:rPr>
        <w:t xml:space="preserve">When analyzing </w:t>
      </w:r>
      <w:proofErr w:type="gramStart"/>
      <w:r w:rsidRPr="005C7151">
        <w:rPr>
          <w:rFonts w:ascii="Times New Roman" w:hAnsi="Times New Roman"/>
          <w:sz w:val="24"/>
          <w:szCs w:val="24"/>
        </w:rPr>
        <w:t>cluster randomized</w:t>
      </w:r>
      <w:proofErr w:type="gramEnd"/>
      <w:r w:rsidRPr="005C7151">
        <w:rPr>
          <w:rFonts w:ascii="Times New Roman" w:hAnsi="Times New Roman"/>
          <w:sz w:val="24"/>
          <w:szCs w:val="24"/>
        </w:rPr>
        <w:t xml:space="preserve"> experiments with clusters of varying size, one concern is that difference-in-means estimation is prone to bias.  This concern also applies to regression.  In order to sidestep this problem, </w:t>
      </w:r>
      <w:del w:id="60" w:author="Peter" w:date="2011-11-19T16:18:00Z">
        <w:r w:rsidRPr="005C7151" w:rsidDel="00A06829">
          <w:rPr>
            <w:rFonts w:ascii="Times New Roman" w:hAnsi="Times New Roman"/>
            <w:sz w:val="24"/>
            <w:szCs w:val="24"/>
          </w:rPr>
          <w:delText>researchers may rescale the dependent variable and compare difference-in-totals.</w:delText>
        </w:r>
      </w:del>
      <w:ins w:id="61" w:author="Peter" w:date="2011-11-19T16:18:00Z">
        <w:r w:rsidR="00A06829">
          <w:rPr>
            <w:rFonts w:ascii="Times New Roman" w:hAnsi="Times New Roman"/>
            <w:sz w:val="24"/>
            <w:szCs w:val="24"/>
          </w:rPr>
          <w:t>researcher</w:t>
        </w:r>
      </w:ins>
      <w:ins w:id="62" w:author="Peter" w:date="2011-11-19T16:24:00Z">
        <w:r w:rsidR="0035142A">
          <w:rPr>
            <w:rFonts w:ascii="Times New Roman" w:hAnsi="Times New Roman"/>
            <w:sz w:val="24"/>
            <w:szCs w:val="24"/>
          </w:rPr>
          <w:t>s</w:t>
        </w:r>
      </w:ins>
      <w:ins w:id="63" w:author="Peter" w:date="2011-11-19T16:18:00Z">
        <w:r w:rsidR="00A06829">
          <w:rPr>
            <w:rFonts w:ascii="Times New Roman" w:hAnsi="Times New Roman"/>
            <w:sz w:val="24"/>
            <w:szCs w:val="24"/>
          </w:rPr>
          <w:t xml:space="preserve"> may choose to </w:t>
        </w:r>
        <w:r w:rsidR="00A06829">
          <w:rPr>
            <w:rFonts w:ascii="Times New Roman" w:hAnsi="Times New Roman"/>
            <w:sz w:val="24"/>
            <w:szCs w:val="24"/>
          </w:rPr>
          <w:lastRenderedPageBreak/>
          <w:t>use</w:t>
        </w:r>
        <w:r w:rsidR="0035142A">
          <w:rPr>
            <w:rFonts w:ascii="Times New Roman" w:hAnsi="Times New Roman"/>
            <w:sz w:val="24"/>
            <w:szCs w:val="24"/>
          </w:rPr>
          <w:t xml:space="preserve"> the </w:t>
        </w:r>
      </w:ins>
      <w:ins w:id="64" w:author="Peter" w:date="2011-11-19T16:20:00Z">
        <w:r w:rsidR="0035142A">
          <w:rPr>
            <w:rFonts w:ascii="Times New Roman" w:hAnsi="Times New Roman"/>
            <w:sz w:val="24"/>
            <w:szCs w:val="24"/>
          </w:rPr>
          <w:t>difference-in-totals estimator in</w:t>
        </w:r>
      </w:ins>
      <w:ins w:id="65" w:author="Donald Green" w:date="2011-11-20T07:33:00Z">
        <w:r w:rsidR="00357E9B">
          <w:rPr>
            <w:rFonts w:ascii="Times New Roman" w:hAnsi="Times New Roman"/>
            <w:sz w:val="24"/>
            <w:szCs w:val="24"/>
          </w:rPr>
          <w:t xml:space="preserve"> equation</w:t>
        </w:r>
      </w:ins>
      <w:ins w:id="66" w:author="Peter" w:date="2011-11-19T16:20:00Z">
        <w:r w:rsidR="0035142A">
          <w:rPr>
            <w:rFonts w:ascii="Times New Roman" w:hAnsi="Times New Roman"/>
            <w:sz w:val="24"/>
            <w:szCs w:val="24"/>
          </w:rPr>
          <w:t xml:space="preserve"> </w:t>
        </w:r>
      </w:ins>
      <w:ins w:id="67" w:author="Donald Green" w:date="2011-11-20T07:33:00Z">
        <w:r w:rsidR="00357E9B">
          <w:rPr>
            <w:rFonts w:ascii="Times New Roman" w:hAnsi="Times New Roman"/>
            <w:sz w:val="24"/>
            <w:szCs w:val="24"/>
          </w:rPr>
          <w:t>(</w:t>
        </w:r>
      </w:ins>
      <w:ins w:id="68" w:author="Peter" w:date="2011-11-19T16:20:00Z">
        <w:r w:rsidR="0035142A">
          <w:rPr>
            <w:rFonts w:ascii="Times New Roman" w:hAnsi="Times New Roman"/>
            <w:sz w:val="24"/>
            <w:szCs w:val="24"/>
          </w:rPr>
          <w:t>3.2</w:t>
        </w:r>
      </w:ins>
      <w:r w:rsidR="00BA47D2">
        <w:rPr>
          <w:rFonts w:ascii="Times New Roman" w:hAnsi="Times New Roman"/>
          <w:sz w:val="24"/>
          <w:szCs w:val="24"/>
        </w:rPr>
        <w:t>4</w:t>
      </w:r>
      <w:ins w:id="69" w:author="Donald Green" w:date="2011-11-20T07:33:00Z">
        <w:r w:rsidR="00357E9B">
          <w:rPr>
            <w:rFonts w:ascii="Times New Roman" w:hAnsi="Times New Roman"/>
            <w:sz w:val="24"/>
            <w:szCs w:val="24"/>
          </w:rPr>
          <w:t>)</w:t>
        </w:r>
      </w:ins>
      <w:ins w:id="70" w:author="Peter" w:date="2011-11-19T16:23:00Z">
        <w:r w:rsidR="0035142A">
          <w:rPr>
            <w:rFonts w:ascii="Times New Roman" w:hAnsi="Times New Roman"/>
            <w:sz w:val="24"/>
            <w:szCs w:val="24"/>
          </w:rPr>
          <w:t xml:space="preserve"> to estimate the ATE. </w:t>
        </w:r>
      </w:ins>
      <w:ins w:id="71" w:author="Peter" w:date="2011-11-19T16:24:00Z">
        <w:r w:rsidR="0035142A">
          <w:rPr>
            <w:rFonts w:ascii="Times New Roman" w:hAnsi="Times New Roman"/>
            <w:sz w:val="24"/>
            <w:szCs w:val="24"/>
          </w:rPr>
          <w:t>Estimate the ATE using this estimator.</w:t>
        </w:r>
      </w:ins>
      <w:ins w:id="72" w:author="Donald Green" w:date="2011-11-19T22:00:00Z">
        <w:r w:rsidR="00B677CC">
          <w:rPr>
            <w:rFonts w:ascii="Times New Roman" w:hAnsi="Times New Roman"/>
            <w:sz w:val="24"/>
            <w:szCs w:val="24"/>
          </w:rPr>
          <w:t xml:space="preserve">  </w:t>
        </w:r>
        <w:r w:rsidR="00B677CC">
          <w:rPr>
            <w:rStyle w:val="SubtleReference"/>
          </w:rPr>
          <w:t>the diff</w:t>
        </w:r>
        <w:r w:rsidR="00590DAC">
          <w:rPr>
            <w:rStyle w:val="SubtleReference"/>
          </w:rPr>
          <w:t>erence-in-totals estimate is 0.0</w:t>
        </w:r>
        <w:r w:rsidR="00357E9B">
          <w:rPr>
            <w:rStyle w:val="SubtleReference"/>
          </w:rPr>
          <w:t>5</w:t>
        </w:r>
        <w:r w:rsidR="00590DAC">
          <w:rPr>
            <w:rStyle w:val="SubtleReference"/>
          </w:rPr>
          <w:t>4, suggesting that assignment to treatment increase</w:t>
        </w:r>
        <w:r w:rsidR="00357E9B">
          <w:rPr>
            <w:rStyle w:val="SubtleReference"/>
          </w:rPr>
          <w:t>d turnout by an average of 5.4</w:t>
        </w:r>
        <w:r w:rsidR="00590DAC">
          <w:rPr>
            <w:rStyle w:val="SubtleReference"/>
          </w:rPr>
          <w:t xml:space="preserve"> percentage points</w:t>
        </w:r>
        <w:r w:rsidR="00B677CC">
          <w:rPr>
            <w:rStyle w:val="SubtleReference"/>
          </w:rPr>
          <w:t xml:space="preserve">.  </w:t>
        </w:r>
      </w:ins>
    </w:p>
    <w:p w14:paraId="2278C23E" w14:textId="04FA4D49" w:rsidR="00A06829" w:rsidRPr="00704F5B" w:rsidRDefault="0035142A" w:rsidP="00704F5B">
      <w:pPr>
        <w:pStyle w:val="ListParagraph"/>
        <w:numPr>
          <w:ilvl w:val="1"/>
          <w:numId w:val="1"/>
        </w:numPr>
        <w:spacing w:line="480" w:lineRule="auto"/>
        <w:rPr>
          <w:ins w:id="73" w:author="Peter" w:date="2011-11-19T16:16:00Z"/>
          <w:rFonts w:ascii="Times New Roman" w:hAnsi="Times New Roman"/>
          <w:sz w:val="24"/>
          <w:szCs w:val="24"/>
          <w:rPrChange w:id="74" w:author="Donald Green" w:date="2011-11-19T22:05:00Z">
            <w:rPr>
              <w:ins w:id="75" w:author="Peter" w:date="2011-11-19T16:16:00Z"/>
            </w:rPr>
          </w:rPrChange>
        </w:rPr>
      </w:pPr>
      <w:ins w:id="76" w:author="Peter" w:date="2011-11-19T16:24:00Z">
        <w:r w:rsidRPr="005C7151">
          <w:rPr>
            <w:rFonts w:ascii="Times New Roman" w:hAnsi="Times New Roman"/>
            <w:sz w:val="24"/>
            <w:szCs w:val="24"/>
          </w:rPr>
          <w:t>Use randomization inference to test the sharp null hypothesis that treatment assignment had no effect</w:t>
        </w:r>
        <w:r>
          <w:rPr>
            <w:rFonts w:ascii="Times New Roman" w:hAnsi="Times New Roman"/>
            <w:sz w:val="24"/>
            <w:szCs w:val="24"/>
          </w:rPr>
          <w:t>, using the difference-in-totals estimator.</w:t>
        </w:r>
      </w:ins>
      <w:ins w:id="77" w:author="Donald Green" w:date="2011-11-19T22:05:00Z">
        <w:r w:rsidR="00704F5B">
          <w:rPr>
            <w:rFonts w:ascii="Times New Roman" w:hAnsi="Times New Roman"/>
            <w:sz w:val="24"/>
            <w:szCs w:val="24"/>
          </w:rPr>
          <w:t xml:space="preserve">  </w:t>
        </w:r>
        <w:r w:rsidR="00704F5B">
          <w:rPr>
            <w:rStyle w:val="SubtleReference"/>
          </w:rPr>
          <w:t>the one-tailed p-value obtained from randomization inference</w:t>
        </w:r>
        <w:r w:rsidR="00357E9B">
          <w:rPr>
            <w:rStyle w:val="SubtleReference"/>
          </w:rPr>
          <w:t xml:space="preserve"> is just 0.21, which does not allow us to reject the sharp null hypothesis of no effect</w:t>
        </w:r>
        <w:r w:rsidR="00704F5B">
          <w:rPr>
            <w:rStyle w:val="SubtleReference"/>
          </w:rPr>
          <w:t>.</w:t>
        </w:r>
      </w:ins>
      <w:ins w:id="78" w:author="Donald Green" w:date="2011-11-19T22:17:00Z">
        <w:r w:rsidR="00FA53A7">
          <w:rPr>
            <w:rStyle w:val="SubtleReference"/>
          </w:rPr>
          <w:t xml:space="preserve"> </w:t>
        </w:r>
      </w:ins>
      <w:del w:id="79" w:author="Peter" w:date="2011-11-19T16:16:00Z">
        <w:r w:rsidR="00E949CD" w:rsidRPr="00704F5B" w:rsidDel="00A06829">
          <w:rPr>
            <w:rFonts w:ascii="Times New Roman" w:hAnsi="Times New Roman"/>
            <w:sz w:val="24"/>
            <w:szCs w:val="24"/>
            <w:rPrChange w:id="80" w:author="Donald Green" w:date="2011-11-19T22:05:00Z">
              <w:rPr/>
            </w:rPrChange>
          </w:rPr>
          <w:delText xml:space="preserve"> </w:delText>
        </w:r>
      </w:del>
    </w:p>
    <w:p w14:paraId="69766024" w14:textId="1D156065" w:rsidR="00E949CD" w:rsidRDefault="00E949CD" w:rsidP="00E949CD">
      <w:pPr>
        <w:pStyle w:val="ListParagraph"/>
        <w:numPr>
          <w:ilvl w:val="1"/>
          <w:numId w:val="1"/>
        </w:numPr>
        <w:spacing w:line="480" w:lineRule="auto"/>
        <w:rPr>
          <w:rFonts w:ascii="Times New Roman" w:hAnsi="Times New Roman"/>
          <w:sz w:val="24"/>
          <w:szCs w:val="24"/>
        </w:rPr>
      </w:pPr>
      <w:del w:id="81" w:author="Peter" w:date="2011-11-19T16:16:00Z">
        <w:r w:rsidRPr="005C7151" w:rsidDel="00A06829">
          <w:rPr>
            <w:rFonts w:ascii="Times New Roman" w:hAnsi="Times New Roman"/>
            <w:sz w:val="24"/>
            <w:szCs w:val="24"/>
          </w:rPr>
          <w:delText xml:space="preserve"> </w:delText>
        </w:r>
      </w:del>
      <w:del w:id="82" w:author="Peter" w:date="2011-11-19T16:25:00Z">
        <w:r w:rsidRPr="005C7151" w:rsidDel="0035142A">
          <w:rPr>
            <w:rFonts w:ascii="Times New Roman" w:hAnsi="Times New Roman"/>
            <w:sz w:val="24"/>
            <w:szCs w:val="24"/>
          </w:rPr>
          <w:delText xml:space="preserve">For example, when analyzing the Kansas City experiment, create an outcome variable that is the difference between a subject’s turnout (1 = vote, 0 = abstain) and their average rate of turnout in all past elections.  Using this rescaled outcome variable, find </w:delText>
        </w:r>
        <w:r w:rsidDel="0035142A">
          <w:rPr>
            <w:rFonts w:ascii="Times New Roman" w:hAnsi="Times New Roman"/>
            <w:sz w:val="24"/>
            <w:szCs w:val="24"/>
          </w:rPr>
          <w:delText>the difference in total votes.</w:delText>
        </w:r>
      </w:del>
      <w:ins w:id="83" w:author="Peter" w:date="2011-11-19T16:25:00Z">
        <w:r w:rsidR="0035142A">
          <w:rPr>
            <w:rFonts w:ascii="Times New Roman" w:hAnsi="Times New Roman"/>
            <w:sz w:val="24"/>
            <w:szCs w:val="24"/>
          </w:rPr>
          <w:t xml:space="preserve">The difference-in-totals estimator </w:t>
        </w:r>
      </w:ins>
      <w:ins w:id="84" w:author="Donald Green" w:date="2011-11-19T22:06:00Z">
        <w:r w:rsidR="00704F5B">
          <w:rPr>
            <w:rFonts w:ascii="Times New Roman" w:hAnsi="Times New Roman"/>
            <w:sz w:val="24"/>
            <w:szCs w:val="24"/>
          </w:rPr>
          <w:t>can generate imprecise estimates</w:t>
        </w:r>
      </w:ins>
      <w:ins w:id="85" w:author="Peter" w:date="2011-11-19T16:25:00Z">
        <w:del w:id="86" w:author="Donald Green" w:date="2011-11-19T22:06:00Z">
          <w:r w:rsidR="0035142A" w:rsidDel="00704F5B">
            <w:rPr>
              <w:rFonts w:ascii="Times New Roman" w:hAnsi="Times New Roman"/>
              <w:sz w:val="24"/>
              <w:szCs w:val="24"/>
            </w:rPr>
            <w:delText>can be inefficient</w:delText>
          </w:r>
        </w:del>
        <w:r w:rsidR="0035142A">
          <w:rPr>
            <w:rFonts w:ascii="Times New Roman" w:hAnsi="Times New Roman"/>
            <w:sz w:val="24"/>
            <w:szCs w:val="24"/>
          </w:rPr>
          <w:t>, but</w:t>
        </w:r>
      </w:ins>
      <w:ins w:id="87" w:author="Donald Green" w:date="2011-11-19T22:06:00Z">
        <w:r w:rsidR="00704F5B">
          <w:rPr>
            <w:rFonts w:ascii="Times New Roman" w:hAnsi="Times New Roman"/>
            <w:sz w:val="24"/>
            <w:szCs w:val="24"/>
          </w:rPr>
          <w:t xml:space="preserve"> its precision</w:t>
        </w:r>
      </w:ins>
      <w:ins w:id="88" w:author="Peter" w:date="2011-11-19T16:25:00Z">
        <w:r w:rsidR="0035142A">
          <w:rPr>
            <w:rFonts w:ascii="Times New Roman" w:hAnsi="Times New Roman"/>
            <w:sz w:val="24"/>
            <w:szCs w:val="24"/>
          </w:rPr>
          <w:t xml:space="preserve"> can be improved by incorporating information about covariates. Create a new outcome variable t</w:t>
        </w:r>
      </w:ins>
      <w:ins w:id="89" w:author="Peter" w:date="2011-11-19T16:26:00Z">
        <w:r w:rsidR="0035142A">
          <w:rPr>
            <w:rFonts w:ascii="Times New Roman" w:hAnsi="Times New Roman"/>
            <w:sz w:val="24"/>
            <w:szCs w:val="24"/>
          </w:rPr>
          <w:t xml:space="preserve">hat is the difference between a subject’s turnout (1 = vote, 0 = abstain) and the average rate of turnout in all past </w:t>
        </w:r>
      </w:ins>
      <w:ins w:id="90" w:author="Peter" w:date="2011-11-19T16:27:00Z">
        <w:r w:rsidR="0035142A">
          <w:rPr>
            <w:rFonts w:ascii="Times New Roman" w:hAnsi="Times New Roman"/>
            <w:sz w:val="24"/>
            <w:szCs w:val="24"/>
          </w:rPr>
          <w:t>elections. Now</w:t>
        </w:r>
      </w:ins>
      <w:ins w:id="91" w:author="Peter" w:date="2011-11-19T16:28:00Z">
        <w:r w:rsidR="0035142A">
          <w:rPr>
            <w:rFonts w:ascii="Times New Roman" w:hAnsi="Times New Roman"/>
            <w:sz w:val="24"/>
            <w:szCs w:val="24"/>
          </w:rPr>
          <w:t>, using this “differenced” outcome variable,</w:t>
        </w:r>
      </w:ins>
      <w:ins w:id="92" w:author="Peter" w:date="2011-11-19T16:27:00Z">
        <w:r w:rsidR="0035142A">
          <w:rPr>
            <w:rFonts w:ascii="Times New Roman" w:hAnsi="Times New Roman"/>
            <w:sz w:val="24"/>
            <w:szCs w:val="24"/>
          </w:rPr>
          <w:t xml:space="preserve"> </w:t>
        </w:r>
        <w:proofErr w:type="spellStart"/>
        <w:r w:rsidR="0035142A">
          <w:rPr>
            <w:rFonts w:ascii="Times New Roman" w:hAnsi="Times New Roman"/>
            <w:sz w:val="24"/>
            <w:szCs w:val="24"/>
          </w:rPr>
          <w:t>reestimate</w:t>
        </w:r>
        <w:proofErr w:type="spellEnd"/>
        <w:r w:rsidR="0035142A">
          <w:rPr>
            <w:rFonts w:ascii="Times New Roman" w:hAnsi="Times New Roman"/>
            <w:sz w:val="24"/>
            <w:szCs w:val="24"/>
          </w:rPr>
          <w:t xml:space="preserve"> the ATE using the difference-in-totals estimator</w:t>
        </w:r>
      </w:ins>
      <w:ins w:id="93" w:author="Peter" w:date="2011-11-19T16:28:00Z">
        <w:r w:rsidR="0035142A">
          <w:rPr>
            <w:rFonts w:ascii="Times New Roman" w:hAnsi="Times New Roman"/>
            <w:sz w:val="24"/>
            <w:szCs w:val="24"/>
          </w:rPr>
          <w:t>.</w:t>
        </w:r>
      </w:ins>
      <w:ins w:id="94" w:author="Donald Green" w:date="2011-11-19T22:07:00Z">
        <w:r w:rsidR="00591CEA">
          <w:rPr>
            <w:rFonts w:ascii="Times New Roman" w:hAnsi="Times New Roman"/>
            <w:sz w:val="24"/>
            <w:szCs w:val="24"/>
          </w:rPr>
          <w:t xml:space="preserve">  </w:t>
        </w:r>
        <w:r w:rsidR="00591CEA">
          <w:rPr>
            <w:rStyle w:val="SubtleReference"/>
          </w:rPr>
          <w:t>the difference-in-totals estimate is now</w:t>
        </w:r>
        <w:r w:rsidR="00357E9B">
          <w:rPr>
            <w:rStyle w:val="SubtleReference"/>
          </w:rPr>
          <w:t xml:space="preserve"> 0.049</w:t>
        </w:r>
        <w:r w:rsidR="00591CEA">
          <w:rPr>
            <w:rStyle w:val="SubtleReference"/>
          </w:rPr>
          <w:t xml:space="preserve">.  </w:t>
        </w:r>
      </w:ins>
    </w:p>
    <w:p w14:paraId="7D53364B" w14:textId="6803A2B4" w:rsidR="00E949CD" w:rsidRPr="005C7151" w:rsidRDefault="00E949CD" w:rsidP="00E949CD">
      <w:pPr>
        <w:pStyle w:val="ListParagraph"/>
        <w:numPr>
          <w:ilvl w:val="1"/>
          <w:numId w:val="1"/>
        </w:numPr>
        <w:spacing w:line="480" w:lineRule="auto"/>
        <w:rPr>
          <w:rFonts w:ascii="Times New Roman" w:hAnsi="Times New Roman"/>
          <w:sz w:val="24"/>
          <w:szCs w:val="24"/>
        </w:rPr>
      </w:pPr>
      <w:r w:rsidRPr="005C7151">
        <w:rPr>
          <w:rFonts w:ascii="Times New Roman" w:hAnsi="Times New Roman"/>
          <w:sz w:val="24"/>
          <w:szCs w:val="24"/>
        </w:rPr>
        <w:t>Use randomization inference to test the sharp null hypothesis that treatment assignment</w:t>
      </w:r>
      <w:ins w:id="95" w:author="Peter" w:date="2011-11-19T16:28:00Z">
        <w:r w:rsidR="0035142A">
          <w:rPr>
            <w:rFonts w:ascii="Times New Roman" w:hAnsi="Times New Roman"/>
            <w:sz w:val="24"/>
            <w:szCs w:val="24"/>
          </w:rPr>
          <w:t xml:space="preserve">, using </w:t>
        </w:r>
        <w:proofErr w:type="spellStart"/>
        <w:r w:rsidR="0035142A">
          <w:rPr>
            <w:rFonts w:ascii="Times New Roman" w:hAnsi="Times New Roman"/>
            <w:sz w:val="24"/>
            <w:szCs w:val="24"/>
          </w:rPr>
          <w:t>the</w:t>
        </w:r>
      </w:ins>
      <w:del w:id="96" w:author="Peter" w:date="2011-11-19T16:28:00Z">
        <w:r w:rsidRPr="005C7151" w:rsidDel="0035142A">
          <w:rPr>
            <w:rFonts w:ascii="Times New Roman" w:hAnsi="Times New Roman"/>
            <w:sz w:val="24"/>
            <w:szCs w:val="24"/>
          </w:rPr>
          <w:delText xml:space="preserve"> had no effect on the </w:delText>
        </w:r>
      </w:del>
      <w:ins w:id="97" w:author="Peter" w:date="2011-11-19T16:28:00Z">
        <w:r w:rsidR="0035142A">
          <w:rPr>
            <w:rFonts w:ascii="Times New Roman" w:hAnsi="Times New Roman"/>
            <w:sz w:val="24"/>
            <w:szCs w:val="24"/>
          </w:rPr>
          <w:t>``differenced</w:t>
        </w:r>
        <w:proofErr w:type="spellEnd"/>
        <w:r w:rsidR="0035142A">
          <w:rPr>
            <w:rFonts w:ascii="Times New Roman" w:hAnsi="Times New Roman"/>
            <w:sz w:val="24"/>
            <w:szCs w:val="24"/>
          </w:rPr>
          <w:t>”</w:t>
        </w:r>
      </w:ins>
      <w:del w:id="98" w:author="Peter" w:date="2011-11-19T16:28:00Z">
        <w:r w:rsidRPr="005C7151" w:rsidDel="0035142A">
          <w:rPr>
            <w:rFonts w:ascii="Times New Roman" w:hAnsi="Times New Roman"/>
            <w:sz w:val="24"/>
            <w:szCs w:val="24"/>
          </w:rPr>
          <w:delText>rescaled</w:delText>
        </w:r>
      </w:del>
      <w:r w:rsidRPr="005C7151">
        <w:rPr>
          <w:rFonts w:ascii="Times New Roman" w:hAnsi="Times New Roman"/>
          <w:sz w:val="24"/>
          <w:szCs w:val="24"/>
        </w:rPr>
        <w:t xml:space="preserve"> difference-in-totals</w:t>
      </w:r>
      <w:ins w:id="99" w:author="Peter" w:date="2011-11-19T16:28:00Z">
        <w:r w:rsidR="0035142A">
          <w:rPr>
            <w:rFonts w:ascii="Times New Roman" w:hAnsi="Times New Roman"/>
            <w:sz w:val="24"/>
            <w:szCs w:val="24"/>
          </w:rPr>
          <w:t xml:space="preserve"> estimator</w:t>
        </w:r>
      </w:ins>
      <w:r w:rsidRPr="005C7151">
        <w:rPr>
          <w:rFonts w:ascii="Times New Roman" w:hAnsi="Times New Roman"/>
          <w:sz w:val="24"/>
          <w:szCs w:val="24"/>
        </w:rPr>
        <w:t>.</w:t>
      </w:r>
      <w:ins w:id="100" w:author="Donald Green" w:date="2011-11-19T22:06:00Z">
        <w:r w:rsidR="00704F5B">
          <w:rPr>
            <w:rFonts w:ascii="Times New Roman" w:hAnsi="Times New Roman"/>
            <w:sz w:val="24"/>
            <w:szCs w:val="24"/>
          </w:rPr>
          <w:t xml:space="preserve">  </w:t>
        </w:r>
        <w:r w:rsidR="00704F5B">
          <w:rPr>
            <w:rStyle w:val="SubtleReference"/>
          </w:rPr>
          <w:t>the one-tailed p-value obtained from randomization inference</w:t>
        </w:r>
        <w:r w:rsidR="00357E9B">
          <w:rPr>
            <w:rStyle w:val="SubtleReference"/>
          </w:rPr>
          <w:t xml:space="preserve"> is just 0.011</w:t>
        </w:r>
      </w:ins>
      <w:ins w:id="101" w:author="Donald Green" w:date="2011-11-20T07:37:00Z">
        <w:r w:rsidR="00357E9B">
          <w:rPr>
            <w:rStyle w:val="SubtleReference"/>
          </w:rPr>
          <w:t>, which leads us to reject the null hypothesis</w:t>
        </w:r>
      </w:ins>
      <w:ins w:id="102" w:author="Donald Green" w:date="2011-11-19T22:06:00Z">
        <w:r w:rsidR="00704F5B">
          <w:rPr>
            <w:rStyle w:val="SubtleReference"/>
          </w:rPr>
          <w:t>.</w:t>
        </w:r>
      </w:ins>
    </w:p>
    <w:p w14:paraId="7C56C6B1" w14:textId="77777777" w:rsidR="00815265" w:rsidRDefault="00815265">
      <w:pPr>
        <w:tabs>
          <w:tab w:val="center" w:pos="4800"/>
          <w:tab w:val="right" w:pos="9500"/>
        </w:tabs>
        <w:ind w:firstLine="720"/>
        <w:rPr>
          <w:rFonts w:ascii="Times New Roman" w:hAnsi="Times New Roman" w:cs="Times New Roman"/>
          <w:noProof/>
        </w:rPr>
      </w:pPr>
    </w:p>
    <w:p w14:paraId="2811606D" w14:textId="77777777" w:rsidR="00815265" w:rsidRDefault="00815265">
      <w:pPr>
        <w:tabs>
          <w:tab w:val="center" w:pos="4800"/>
          <w:tab w:val="right" w:pos="9500"/>
        </w:tabs>
        <w:ind w:firstLine="720"/>
        <w:jc w:val="both"/>
        <w:rPr>
          <w:rFonts w:ascii="Times New Roman" w:hAnsi="Times New Roman" w:cs="Times New Roman"/>
          <w:noProof/>
        </w:rPr>
      </w:pPr>
    </w:p>
    <w:sectPr w:rsidR="00815265" w:rsidSect="0081526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54901" w14:textId="77777777" w:rsidR="003E5294" w:rsidRDefault="003E5294" w:rsidP="00815265">
      <w:r>
        <w:separator/>
      </w:r>
    </w:p>
  </w:endnote>
  <w:endnote w:type="continuationSeparator" w:id="0">
    <w:p w14:paraId="6900B9C6" w14:textId="77777777" w:rsidR="003E5294" w:rsidRDefault="003E5294">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65807" w14:textId="77777777" w:rsidR="003E5294" w:rsidRDefault="003E5294" w:rsidP="00815265">
      <w:r>
        <w:separator/>
      </w:r>
    </w:p>
  </w:footnote>
  <w:footnote w:type="continuationSeparator" w:id="0">
    <w:p w14:paraId="7ABB9B42" w14:textId="77777777" w:rsidR="003E5294" w:rsidRDefault="003E5294" w:rsidP="00815265">
      <w:r>
        <w:continuationSeparator/>
      </w:r>
    </w:p>
  </w:footnote>
  <w:footnote w:id="1">
    <w:p w14:paraId="3657B19C" w14:textId="77777777" w:rsidR="003E5294" w:rsidRDefault="003E5294" w:rsidP="00E949CD">
      <w:pPr>
        <w:pStyle w:val="FootnoteText"/>
      </w:pPr>
      <w:r w:rsidRPr="00C06A86">
        <w:rPr>
          <w:rStyle w:val="FootnoteReference"/>
          <w:rFonts w:ascii="Times New Roman" w:hAnsi="Times New Roman"/>
        </w:rPr>
        <w:footnoteRef/>
      </w:r>
      <w:r w:rsidRPr="00C06A86">
        <w:rPr>
          <w:rFonts w:ascii="Times New Roman" w:hAnsi="Times New Roman"/>
        </w:rPr>
        <w:t xml:space="preserve"> Dan </w:t>
      </w:r>
      <w:proofErr w:type="spellStart"/>
      <w:r w:rsidRPr="00C06A86">
        <w:rPr>
          <w:rFonts w:ascii="Times New Roman" w:hAnsi="Times New Roman"/>
        </w:rPr>
        <w:t>Gendelman</w:t>
      </w:r>
      <w:proofErr w:type="spellEnd"/>
      <w:r w:rsidRPr="00C06A86">
        <w:rPr>
          <w:rFonts w:ascii="Times New Roman" w:hAnsi="Times New Roman"/>
        </w:rPr>
        <w:t xml:space="preserve"> conducted this study in 2004 and shared it with us via personal communication.  </w:t>
      </w:r>
    </w:p>
  </w:footnote>
  <w:footnote w:id="2">
    <w:p w14:paraId="5D4572D4" w14:textId="77777777" w:rsidR="003E5294" w:rsidRDefault="003E5294" w:rsidP="00E949CD">
      <w:pPr>
        <w:pStyle w:val="FootnoteText"/>
      </w:pPr>
      <w:r w:rsidRPr="00C06A86">
        <w:rPr>
          <w:rStyle w:val="FootnoteReference"/>
          <w:rFonts w:ascii="Times New Roman" w:hAnsi="Times New Roman"/>
        </w:rPr>
        <w:footnoteRef/>
      </w:r>
      <w:r w:rsidRPr="00C06A86">
        <w:rPr>
          <w:rFonts w:ascii="Times New Roman" w:hAnsi="Times New Roman"/>
        </w:rPr>
        <w:t xml:space="preserve"> O'Brien and </w:t>
      </w:r>
      <w:proofErr w:type="spellStart"/>
      <w:r w:rsidRPr="00C06A86">
        <w:rPr>
          <w:rFonts w:ascii="Times New Roman" w:hAnsi="Times New Roman"/>
        </w:rPr>
        <w:t>Patsiorkovski</w:t>
      </w:r>
      <w:proofErr w:type="spellEnd"/>
      <w:r w:rsidRPr="00C06A86">
        <w:rPr>
          <w:rFonts w:ascii="Times New Roman" w:hAnsi="Times New Roman"/>
        </w:rPr>
        <w:t xml:space="preserve"> 1999.</w:t>
      </w:r>
    </w:p>
  </w:footnote>
  <w:footnote w:id="3">
    <w:p w14:paraId="4C5321F5" w14:textId="77777777" w:rsidR="003E5294" w:rsidRDefault="003E5294" w:rsidP="00E949CD">
      <w:pPr>
        <w:pStyle w:val="FootnoteText"/>
      </w:pPr>
      <w:r w:rsidRPr="00C06A86">
        <w:rPr>
          <w:rStyle w:val="FootnoteReference"/>
          <w:rFonts w:ascii="Times New Roman" w:hAnsi="Times New Roman"/>
        </w:rPr>
        <w:footnoteRef/>
      </w:r>
      <w:r w:rsidRPr="00C06A86">
        <w:rPr>
          <w:rFonts w:ascii="Times New Roman" w:hAnsi="Times New Roman"/>
        </w:rPr>
        <w:t xml:space="preserve"> </w:t>
      </w:r>
      <w:proofErr w:type="gramStart"/>
      <w:r w:rsidRPr="00C06A86">
        <w:rPr>
          <w:rFonts w:ascii="Times New Roman" w:hAnsi="Times New Roman"/>
        </w:rPr>
        <w:t>Gerber and Green 2005.</w:t>
      </w:r>
      <w:proofErr w:type="gramEnd"/>
    </w:p>
  </w:footnote>
  <w:footnote w:id="4">
    <w:p w14:paraId="2C4A7FE8" w14:textId="77777777" w:rsidR="003E5294" w:rsidRDefault="003E5294" w:rsidP="00E949CD">
      <w:pPr>
        <w:pStyle w:val="FootnoteText"/>
      </w:pPr>
      <w:r w:rsidRPr="00C06A86">
        <w:rPr>
          <w:rStyle w:val="FootnoteReference"/>
          <w:rFonts w:ascii="Times New Roman" w:hAnsi="Times New Roman"/>
        </w:rPr>
        <w:footnoteRef/>
      </w:r>
      <w:r w:rsidRPr="00C06A86">
        <w:rPr>
          <w:rFonts w:ascii="Times New Roman" w:hAnsi="Times New Roman"/>
        </w:rPr>
        <w:t xml:space="preserve"> </w:t>
      </w:r>
      <w:proofErr w:type="spellStart"/>
      <w:r w:rsidRPr="00C06A86">
        <w:rPr>
          <w:rFonts w:ascii="Times New Roman" w:hAnsi="Times New Roman"/>
        </w:rPr>
        <w:t>Arceneaux</w:t>
      </w:r>
      <w:proofErr w:type="spellEnd"/>
      <w:r w:rsidRPr="00C06A86">
        <w:rPr>
          <w:rFonts w:ascii="Times New Roman" w:hAnsi="Times New Roman"/>
        </w:rPr>
        <w:t xml:space="preserve"> 2005.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C50D3"/>
    <w:multiLevelType w:val="hybridMultilevel"/>
    <w:tmpl w:val="BF2204E2"/>
    <w:lvl w:ilvl="0" w:tplc="71F67CF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602A7242"/>
    <w:multiLevelType w:val="hybridMultilevel"/>
    <w:tmpl w:val="1FC8C0F2"/>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265"/>
    <w:rsid w:val="00017346"/>
    <w:rsid w:val="000244BE"/>
    <w:rsid w:val="0003612D"/>
    <w:rsid w:val="00043F44"/>
    <w:rsid w:val="00071BE1"/>
    <w:rsid w:val="000C258B"/>
    <w:rsid w:val="000F4CC6"/>
    <w:rsid w:val="00122FCC"/>
    <w:rsid w:val="001875DD"/>
    <w:rsid w:val="00192B71"/>
    <w:rsid w:val="001C3EF6"/>
    <w:rsid w:val="00202C1A"/>
    <w:rsid w:val="0026194C"/>
    <w:rsid w:val="002A066B"/>
    <w:rsid w:val="002A50BF"/>
    <w:rsid w:val="0035142A"/>
    <w:rsid w:val="00357E9B"/>
    <w:rsid w:val="00385A7D"/>
    <w:rsid w:val="00386B0A"/>
    <w:rsid w:val="003C2F17"/>
    <w:rsid w:val="003D7BB3"/>
    <w:rsid w:val="003E5294"/>
    <w:rsid w:val="003F5DE2"/>
    <w:rsid w:val="003F7DC9"/>
    <w:rsid w:val="0040318E"/>
    <w:rsid w:val="00415477"/>
    <w:rsid w:val="00425221"/>
    <w:rsid w:val="00482456"/>
    <w:rsid w:val="004E5E11"/>
    <w:rsid w:val="00502B6D"/>
    <w:rsid w:val="0053522D"/>
    <w:rsid w:val="0054548C"/>
    <w:rsid w:val="00550414"/>
    <w:rsid w:val="00590DAC"/>
    <w:rsid w:val="00591CEA"/>
    <w:rsid w:val="005B0BF1"/>
    <w:rsid w:val="005C7958"/>
    <w:rsid w:val="006012B7"/>
    <w:rsid w:val="006366C1"/>
    <w:rsid w:val="006B5D23"/>
    <w:rsid w:val="006C138E"/>
    <w:rsid w:val="00704F5B"/>
    <w:rsid w:val="0072251A"/>
    <w:rsid w:val="007666C8"/>
    <w:rsid w:val="007A1256"/>
    <w:rsid w:val="007D786E"/>
    <w:rsid w:val="00815265"/>
    <w:rsid w:val="00817524"/>
    <w:rsid w:val="008E66AA"/>
    <w:rsid w:val="0093321D"/>
    <w:rsid w:val="00944E13"/>
    <w:rsid w:val="009603F3"/>
    <w:rsid w:val="009F04EF"/>
    <w:rsid w:val="00A06829"/>
    <w:rsid w:val="00A2503F"/>
    <w:rsid w:val="00A25AAF"/>
    <w:rsid w:val="00A85737"/>
    <w:rsid w:val="00AD5817"/>
    <w:rsid w:val="00AF7BF1"/>
    <w:rsid w:val="00B0464E"/>
    <w:rsid w:val="00B23B7E"/>
    <w:rsid w:val="00B677CC"/>
    <w:rsid w:val="00B7456A"/>
    <w:rsid w:val="00B7539E"/>
    <w:rsid w:val="00B81E52"/>
    <w:rsid w:val="00BA47D2"/>
    <w:rsid w:val="00BC20B1"/>
    <w:rsid w:val="00C03AB1"/>
    <w:rsid w:val="00C31092"/>
    <w:rsid w:val="00C44E95"/>
    <w:rsid w:val="00CB11C3"/>
    <w:rsid w:val="00CD7588"/>
    <w:rsid w:val="00DD35B8"/>
    <w:rsid w:val="00E52C03"/>
    <w:rsid w:val="00E949CD"/>
    <w:rsid w:val="00EC526D"/>
    <w:rsid w:val="00ED6060"/>
    <w:rsid w:val="00F41895"/>
    <w:rsid w:val="00F47F92"/>
    <w:rsid w:val="00F50A1B"/>
    <w:rsid w:val="00F7508E"/>
    <w:rsid w:val="00FA5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08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456"/>
    <w:rPr>
      <w:rFonts w:ascii="Tahoma" w:hAnsi="Tahoma" w:cs="Tahoma"/>
      <w:sz w:val="16"/>
      <w:szCs w:val="16"/>
    </w:rPr>
  </w:style>
  <w:style w:type="character" w:customStyle="1" w:styleId="BalloonTextChar">
    <w:name w:val="Balloon Text Char"/>
    <w:basedOn w:val="DefaultParagraphFont"/>
    <w:link w:val="BalloonText"/>
    <w:uiPriority w:val="99"/>
    <w:semiHidden/>
    <w:rsid w:val="00482456"/>
    <w:rPr>
      <w:rFonts w:ascii="Tahoma" w:hAnsi="Tahoma" w:cs="Tahoma"/>
      <w:sz w:val="16"/>
      <w:szCs w:val="16"/>
    </w:rPr>
  </w:style>
  <w:style w:type="paragraph" w:styleId="FootnoteText">
    <w:name w:val="footnote text"/>
    <w:basedOn w:val="Normal"/>
    <w:link w:val="FootnoteTextChar"/>
    <w:rsid w:val="00E949CD"/>
    <w:pPr>
      <w:widowControl/>
      <w:autoSpaceDE/>
      <w:autoSpaceDN/>
      <w:adjustRightInd/>
    </w:pPr>
    <w:rPr>
      <w:rFonts w:eastAsia="Times New Roman" w:cs="Times New Roman"/>
      <w:sz w:val="20"/>
      <w:szCs w:val="20"/>
    </w:rPr>
  </w:style>
  <w:style w:type="character" w:customStyle="1" w:styleId="FootnoteTextChar">
    <w:name w:val="Footnote Text Char"/>
    <w:basedOn w:val="DefaultParagraphFont"/>
    <w:link w:val="FootnoteText"/>
    <w:rsid w:val="00E949CD"/>
    <w:rPr>
      <w:rFonts w:ascii="Calibri" w:eastAsia="Times New Roman" w:hAnsi="Calibri" w:cs="Times New Roman"/>
      <w:sz w:val="20"/>
      <w:szCs w:val="20"/>
    </w:rPr>
  </w:style>
  <w:style w:type="character" w:styleId="FootnoteReference">
    <w:name w:val="footnote reference"/>
    <w:basedOn w:val="DefaultParagraphFont"/>
    <w:semiHidden/>
    <w:rsid w:val="00E949CD"/>
    <w:rPr>
      <w:rFonts w:cs="Times New Roman"/>
      <w:vertAlign w:val="superscript"/>
    </w:rPr>
  </w:style>
  <w:style w:type="paragraph" w:styleId="ListParagraph">
    <w:name w:val="List Paragraph"/>
    <w:basedOn w:val="Normal"/>
    <w:qFormat/>
    <w:rsid w:val="00E949CD"/>
    <w:pPr>
      <w:widowControl/>
      <w:autoSpaceDE/>
      <w:autoSpaceDN/>
      <w:adjustRightInd/>
      <w:spacing w:after="200" w:line="276" w:lineRule="auto"/>
      <w:ind w:left="720"/>
      <w:contextualSpacing/>
    </w:pPr>
    <w:rPr>
      <w:rFonts w:eastAsia="Times New Roman" w:cs="Times New Roman"/>
      <w:sz w:val="22"/>
      <w:szCs w:val="22"/>
    </w:rPr>
  </w:style>
  <w:style w:type="character" w:styleId="SubtleReference">
    <w:name w:val="Subtle Reference"/>
    <w:basedOn w:val="DefaultParagraphFont"/>
    <w:uiPriority w:val="31"/>
    <w:qFormat/>
    <w:rsid w:val="007D786E"/>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456"/>
    <w:rPr>
      <w:rFonts w:ascii="Tahoma" w:hAnsi="Tahoma" w:cs="Tahoma"/>
      <w:sz w:val="16"/>
      <w:szCs w:val="16"/>
    </w:rPr>
  </w:style>
  <w:style w:type="character" w:customStyle="1" w:styleId="BalloonTextChar">
    <w:name w:val="Balloon Text Char"/>
    <w:basedOn w:val="DefaultParagraphFont"/>
    <w:link w:val="BalloonText"/>
    <w:uiPriority w:val="99"/>
    <w:semiHidden/>
    <w:rsid w:val="00482456"/>
    <w:rPr>
      <w:rFonts w:ascii="Tahoma" w:hAnsi="Tahoma" w:cs="Tahoma"/>
      <w:sz w:val="16"/>
      <w:szCs w:val="16"/>
    </w:rPr>
  </w:style>
  <w:style w:type="paragraph" w:styleId="FootnoteText">
    <w:name w:val="footnote text"/>
    <w:basedOn w:val="Normal"/>
    <w:link w:val="FootnoteTextChar"/>
    <w:rsid w:val="00E949CD"/>
    <w:pPr>
      <w:widowControl/>
      <w:autoSpaceDE/>
      <w:autoSpaceDN/>
      <w:adjustRightInd/>
    </w:pPr>
    <w:rPr>
      <w:rFonts w:eastAsia="Times New Roman" w:cs="Times New Roman"/>
      <w:sz w:val="20"/>
      <w:szCs w:val="20"/>
    </w:rPr>
  </w:style>
  <w:style w:type="character" w:customStyle="1" w:styleId="FootnoteTextChar">
    <w:name w:val="Footnote Text Char"/>
    <w:basedOn w:val="DefaultParagraphFont"/>
    <w:link w:val="FootnoteText"/>
    <w:rsid w:val="00E949CD"/>
    <w:rPr>
      <w:rFonts w:ascii="Calibri" w:eastAsia="Times New Roman" w:hAnsi="Calibri" w:cs="Times New Roman"/>
      <w:sz w:val="20"/>
      <w:szCs w:val="20"/>
    </w:rPr>
  </w:style>
  <w:style w:type="character" w:styleId="FootnoteReference">
    <w:name w:val="footnote reference"/>
    <w:basedOn w:val="DefaultParagraphFont"/>
    <w:semiHidden/>
    <w:rsid w:val="00E949CD"/>
    <w:rPr>
      <w:rFonts w:cs="Times New Roman"/>
      <w:vertAlign w:val="superscript"/>
    </w:rPr>
  </w:style>
  <w:style w:type="paragraph" w:styleId="ListParagraph">
    <w:name w:val="List Paragraph"/>
    <w:basedOn w:val="Normal"/>
    <w:qFormat/>
    <w:rsid w:val="00E949CD"/>
    <w:pPr>
      <w:widowControl/>
      <w:autoSpaceDE/>
      <w:autoSpaceDN/>
      <w:adjustRightInd/>
      <w:spacing w:after="200" w:line="276" w:lineRule="auto"/>
      <w:ind w:left="720"/>
      <w:contextualSpacing/>
    </w:pPr>
    <w:rPr>
      <w:rFonts w:eastAsia="Times New Roman" w:cs="Times New Roman"/>
      <w:sz w:val="22"/>
      <w:szCs w:val="22"/>
    </w:rPr>
  </w:style>
  <w:style w:type="character" w:styleId="SubtleReference">
    <w:name w:val="Subtle Reference"/>
    <w:basedOn w:val="DefaultParagraphFont"/>
    <w:uiPriority w:val="31"/>
    <w:qFormat/>
    <w:rsid w:val="007D786E"/>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22</Pages>
  <Words>5668</Words>
  <Characters>32313</Characters>
  <Application>Microsoft Macintosh Word</Application>
  <DocSecurity>0</DocSecurity>
  <Lines>269</Lines>
  <Paragraphs>75</Paragraphs>
  <ScaleCrop>false</ScaleCrop>
  <Company/>
  <LinksUpToDate>false</LinksUpToDate>
  <CharactersWithSpaces>37906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Donald Green</cp:lastModifiedBy>
  <cp:revision>19</cp:revision>
  <dcterms:created xsi:type="dcterms:W3CDTF">2011-11-20T12:39:00Z</dcterms:created>
  <dcterms:modified xsi:type="dcterms:W3CDTF">2012-02-13T19:39:00Z</dcterms:modified>
</cp:coreProperties>
</file>