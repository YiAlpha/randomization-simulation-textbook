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9FEBC" w14:textId="77777777" w:rsidR="00755195" w:rsidRPr="00304E94" w:rsidRDefault="004650B3">
      <w:pPr>
        <w:rPr>
          <w:rFonts w:ascii="Times New Roman" w:hAnsi="Times New Roman" w:cs="Times New Roman"/>
          <w:i/>
          <w:iCs/>
        </w:rPr>
      </w:pPr>
      <w:r w:rsidRPr="00304E94">
        <w:rPr>
          <w:rFonts w:ascii="Times New Roman" w:hAnsi="Times New Roman" w:cs="Times New Roman"/>
          <w:i/>
          <w:iCs/>
        </w:rPr>
        <w:t xml:space="preserve">All applicants must submit a statement of academic purpose. Please compose </w:t>
      </w:r>
      <w:r w:rsidRPr="00304E94">
        <w:rPr>
          <w:rFonts w:ascii="Times New Roman" w:hAnsi="Times New Roman" w:cs="Times New Roman"/>
          <w:i/>
          <w:iCs/>
          <w:noProof/>
        </w:rPr>
        <w:t>a succinct</w:t>
      </w:r>
      <w:r w:rsidRPr="00304E94">
        <w:rPr>
          <w:rFonts w:ascii="Times New Roman" w:hAnsi="Times New Roman" w:cs="Times New Roman"/>
          <w:i/>
          <w:iCs/>
        </w:rPr>
        <w:t xml:space="preserve"> statement of approximately 1,000 words describing your past academic work and preparation related to your intended field of study, your plans for graduate study at Columbia, and your </w:t>
      </w:r>
      <w:r w:rsidRPr="00304E94">
        <w:rPr>
          <w:rFonts w:ascii="Times New Roman" w:hAnsi="Times New Roman" w:cs="Times New Roman"/>
          <w:i/>
          <w:iCs/>
          <w:noProof/>
        </w:rPr>
        <w:t>subsequent</w:t>
      </w:r>
      <w:r w:rsidRPr="00304E94">
        <w:rPr>
          <w:rFonts w:ascii="Times New Roman" w:hAnsi="Times New Roman" w:cs="Times New Roman"/>
          <w:i/>
          <w:iCs/>
        </w:rPr>
        <w:t xml:space="preserve"> career objectives.</w:t>
      </w:r>
    </w:p>
    <w:p w14:paraId="409E34E9" w14:textId="77777777" w:rsidR="00755195" w:rsidRPr="00304E94" w:rsidRDefault="00755195">
      <w:pPr>
        <w:rPr>
          <w:rFonts w:ascii="Times New Roman" w:hAnsi="Times New Roman" w:cs="Times New Roman"/>
        </w:rPr>
      </w:pPr>
    </w:p>
    <w:p w14:paraId="1060947B" w14:textId="72695E12" w:rsidR="00755195" w:rsidRPr="00D965F8" w:rsidRDefault="004650B3">
      <w:pPr>
        <w:rPr>
          <w:rStyle w:val="tlid-translation"/>
          <w:rFonts w:ascii="Times New Roman" w:hAnsi="Times New Roman" w:cs="Times New Roman"/>
          <w:szCs w:val="21"/>
          <w:highlight w:val="yellow"/>
          <w:rPrChange w:id="0" w:author="Yi Yin" w:date="2019-01-29T16:04:00Z">
            <w:rPr>
              <w:rStyle w:val="tlid-translation"/>
              <w:rFonts w:ascii="Times New Roman" w:hAnsi="Times New Roman" w:cs="Times New Roman"/>
              <w:szCs w:val="21"/>
            </w:rPr>
          </w:rPrChange>
        </w:rPr>
      </w:pPr>
      <w:commentRangeStart w:id="1"/>
      <w:r w:rsidRPr="00304E94">
        <w:rPr>
          <w:rFonts w:ascii="Times New Roman" w:hAnsi="Times New Roman" w:cs="Times New Roman"/>
        </w:rPr>
        <w:t xml:space="preserve">As a student </w:t>
      </w:r>
      <w:del w:id="2" w:author="Yi Yin" w:date="2019-01-29T16:10:00Z">
        <w:r w:rsidRPr="00304E94" w:rsidDel="00D965F8">
          <w:rPr>
            <w:rFonts w:ascii="Times New Roman" w:hAnsi="Times New Roman" w:cs="Times New Roman"/>
          </w:rPr>
          <w:delText xml:space="preserve">who </w:delText>
        </w:r>
      </w:del>
      <w:r w:rsidRPr="00304E94">
        <w:rPr>
          <w:rFonts w:ascii="Times New Roman" w:hAnsi="Times New Roman" w:cs="Times New Roman"/>
          <w:noProof/>
        </w:rPr>
        <w:t>major</w:t>
      </w:r>
      <w:r w:rsidRPr="00304E94">
        <w:rPr>
          <w:rFonts w:ascii="Times New Roman" w:hAnsi="Times New Roman" w:cs="Times New Roman"/>
        </w:rPr>
        <w:t xml:space="preserve"> in political science, </w:t>
      </w:r>
      <w:ins w:id="3" w:author="Yi Yin" w:date="2019-01-29T15:58:00Z">
        <w:r w:rsidR="005E28D3">
          <w:rPr>
            <w:rFonts w:ascii="Times New Roman" w:hAnsi="Times New Roman" w:cs="Times New Roman"/>
          </w:rPr>
          <w:t xml:space="preserve">my interest in the application of quantitative methods in social sciences developed in </w:t>
        </w:r>
      </w:ins>
      <w:del w:id="4" w:author="Yi Yin" w:date="2019-01-29T15:58:00Z">
        <w:r w:rsidR="00AE2AA5" w:rsidRPr="00AE2AA5" w:rsidDel="005E28D3">
          <w:rPr>
            <w:rFonts w:ascii="Times New Roman" w:hAnsi="Times New Roman" w:cs="Times New Roman"/>
          </w:rPr>
          <w:delText xml:space="preserve">I developed a preliminary understanding of quantitative methods </w:delText>
        </w:r>
      </w:del>
      <w:del w:id="5" w:author="Yi Yin" w:date="2019-01-29T15:57:00Z">
        <w:r w:rsidR="00AE2AA5" w:rsidRPr="00AE2AA5" w:rsidDel="005E28D3">
          <w:rPr>
            <w:rFonts w:ascii="Times New Roman" w:hAnsi="Times New Roman" w:cs="Times New Roman"/>
          </w:rPr>
          <w:delText>in political scienc</w:delText>
        </w:r>
        <w:r w:rsidR="00AE2AA5" w:rsidDel="005E28D3">
          <w:rPr>
            <w:rFonts w:ascii="Times New Roman" w:hAnsi="Times New Roman" w:cs="Times New Roman"/>
          </w:rPr>
          <w:delText xml:space="preserve">e </w:delText>
        </w:r>
      </w:del>
      <w:del w:id="6" w:author="Yi Yin" w:date="2019-01-29T15:58:00Z">
        <w:r w:rsidRPr="00304E94" w:rsidDel="005E28D3">
          <w:rPr>
            <w:rFonts w:ascii="Times New Roman" w:hAnsi="Times New Roman" w:cs="Times New Roman"/>
            <w:shd w:val="clear" w:color="auto" w:fill="FFFFFF"/>
          </w:rPr>
          <w:delText xml:space="preserve">in </w:delText>
        </w:r>
      </w:del>
      <w:r w:rsidRPr="00304E94">
        <w:rPr>
          <w:rFonts w:ascii="Times New Roman" w:hAnsi="Times New Roman" w:cs="Times New Roman"/>
          <w:shd w:val="clear" w:color="auto" w:fill="FFFFFF"/>
        </w:rPr>
        <w:t xml:space="preserve">the course </w:t>
      </w:r>
      <w:r w:rsidRPr="00304E94">
        <w:rPr>
          <w:rFonts w:ascii="Times New Roman" w:hAnsi="Times New Roman" w:cs="Times New Roman"/>
          <w:i/>
          <w:iCs/>
          <w:shd w:val="clear" w:color="auto" w:fill="FFFFFF"/>
        </w:rPr>
        <w:t>Quantitative Research Methods</w:t>
      </w:r>
      <w:commentRangeEnd w:id="1"/>
      <w:r w:rsidR="00D965F8">
        <w:rPr>
          <w:rStyle w:val="CommentReference"/>
        </w:rPr>
        <w:commentReference w:id="1"/>
      </w:r>
      <w:ins w:id="7" w:author="Yi Yin" w:date="2019-01-29T15:59:00Z">
        <w:r w:rsidR="005E28D3">
          <w:rPr>
            <w:rFonts w:ascii="Times New Roman" w:hAnsi="Times New Roman" w:cs="Times New Roman"/>
            <w:shd w:val="clear" w:color="auto" w:fill="FFFFFF"/>
          </w:rPr>
          <w:t xml:space="preserve">. </w:t>
        </w:r>
      </w:ins>
      <w:ins w:id="8" w:author="Yi Yin" w:date="2019-01-29T16:02:00Z">
        <w:r w:rsidR="005E28D3">
          <w:rPr>
            <w:rFonts w:ascii="Times New Roman" w:hAnsi="Times New Roman" w:cs="Times New Roman"/>
            <w:shd w:val="clear" w:color="auto" w:fill="FFFFFF"/>
          </w:rPr>
          <w:t>For the course final project</w:t>
        </w:r>
      </w:ins>
      <w:ins w:id="9" w:author="Yi Yin" w:date="2019-01-29T16:01:00Z">
        <w:r w:rsidR="005E28D3">
          <w:rPr>
            <w:rFonts w:ascii="Times New Roman" w:hAnsi="Times New Roman" w:cs="Times New Roman"/>
            <w:shd w:val="clear" w:color="auto" w:fill="FFFFFF"/>
          </w:rPr>
          <w:t xml:space="preserve">, </w:t>
        </w:r>
      </w:ins>
      <w:del w:id="10" w:author="Yi Yin" w:date="2019-01-29T15:59:00Z">
        <w:r w:rsidRPr="00304E94" w:rsidDel="005E28D3">
          <w:rPr>
            <w:rFonts w:ascii="Times New Roman" w:hAnsi="Times New Roman" w:cs="Times New Roman"/>
            <w:shd w:val="clear" w:color="auto" w:fill="FFFFFF"/>
          </w:rPr>
          <w:delText>.</w:delText>
        </w:r>
      </w:del>
      <w:del w:id="11" w:author="Yi Yin" w:date="2019-01-29T16:01:00Z">
        <w:r w:rsidRPr="00304E94" w:rsidDel="005E28D3">
          <w:rPr>
            <w:rFonts w:ascii="Times New Roman" w:hAnsi="Times New Roman" w:cs="Times New Roman"/>
            <w:shd w:val="clear" w:color="auto" w:fill="FFFFFF"/>
          </w:rPr>
          <w:delText xml:space="preserve"> </w:delText>
        </w:r>
      </w:del>
      <w:r w:rsidRPr="00304E94">
        <w:rPr>
          <w:rStyle w:val="tlid-translation"/>
          <w:rFonts w:ascii="Times New Roman" w:hAnsi="Times New Roman" w:cs="Times New Roman"/>
          <w:szCs w:val="21"/>
        </w:rPr>
        <w:t>I</w:t>
      </w:r>
      <w:ins w:id="12" w:author="Yi Yin" w:date="2019-01-29T15:53:00Z">
        <w:r w:rsidR="005E28D3">
          <w:rPr>
            <w:rStyle w:val="tlid-translation"/>
            <w:rFonts w:ascii="Times New Roman" w:hAnsi="Times New Roman" w:cs="Times New Roman"/>
            <w:szCs w:val="21"/>
          </w:rPr>
          <w:t xml:space="preserve"> gather</w:t>
        </w:r>
      </w:ins>
      <w:del w:id="13" w:author="Yi Yin" w:date="2019-01-29T15:53:00Z">
        <w:r w:rsidRPr="00304E94" w:rsidDel="005E28D3">
          <w:rPr>
            <w:rStyle w:val="tlid-translation"/>
            <w:rFonts w:ascii="Times New Roman" w:hAnsi="Times New Roman" w:cs="Times New Roman"/>
            <w:szCs w:val="21"/>
          </w:rPr>
          <w:delText xml:space="preserve"> collect</w:delText>
        </w:r>
      </w:del>
      <w:r w:rsidRPr="00304E94">
        <w:rPr>
          <w:rStyle w:val="tlid-translation"/>
          <w:rFonts w:ascii="Times New Roman" w:hAnsi="Times New Roman" w:cs="Times New Roman"/>
          <w:szCs w:val="21"/>
        </w:rPr>
        <w:t xml:space="preserve">ed data from the several open datasets and </w:t>
      </w:r>
      <w:del w:id="14" w:author="Yi Yin" w:date="2019-01-29T16:01:00Z">
        <w:r w:rsidRPr="00304E94" w:rsidDel="005E28D3">
          <w:rPr>
            <w:rStyle w:val="tlid-translation"/>
            <w:rFonts w:ascii="Times New Roman" w:hAnsi="Times New Roman" w:cs="Times New Roman"/>
            <w:szCs w:val="21"/>
          </w:rPr>
          <w:delText xml:space="preserve">employed </w:delText>
        </w:r>
      </w:del>
      <w:ins w:id="15" w:author="Yi Yin" w:date="2019-01-29T16:01:00Z">
        <w:r w:rsidR="005E28D3">
          <w:rPr>
            <w:rStyle w:val="tlid-translation"/>
            <w:rFonts w:ascii="Times New Roman" w:hAnsi="Times New Roman" w:cs="Times New Roman"/>
            <w:szCs w:val="21"/>
          </w:rPr>
          <w:t>appli</w:t>
        </w:r>
        <w:r w:rsidR="005E28D3" w:rsidRPr="00304E94">
          <w:rPr>
            <w:rStyle w:val="tlid-translation"/>
            <w:rFonts w:ascii="Times New Roman" w:hAnsi="Times New Roman" w:cs="Times New Roman"/>
            <w:szCs w:val="21"/>
          </w:rPr>
          <w:t xml:space="preserve">ed </w:t>
        </w:r>
      </w:ins>
      <w:r w:rsidRPr="00304E94">
        <w:rPr>
          <w:rStyle w:val="tlid-translation"/>
          <w:rFonts w:ascii="Times New Roman" w:hAnsi="Times New Roman" w:cs="Times New Roman"/>
          <w:szCs w:val="21"/>
        </w:rPr>
        <w:t xml:space="preserve">the linear regression model to examine the relationship between the two-round electoral system and </w:t>
      </w:r>
      <w:r w:rsidRPr="00304E94">
        <w:rPr>
          <w:rStyle w:val="tlid-translation"/>
          <w:rFonts w:ascii="Times New Roman" w:hAnsi="Times New Roman" w:cs="Times New Roman"/>
          <w:noProof/>
          <w:szCs w:val="21"/>
        </w:rPr>
        <w:t>democratic</w:t>
      </w:r>
      <w:r w:rsidRPr="00304E94">
        <w:rPr>
          <w:rStyle w:val="tlid-translation"/>
          <w:rFonts w:ascii="Times New Roman" w:hAnsi="Times New Roman" w:cs="Times New Roman"/>
          <w:szCs w:val="21"/>
        </w:rPr>
        <w:t xml:space="preserve"> performance</w:t>
      </w:r>
      <w:del w:id="16" w:author="Yi Yin" w:date="2019-01-29T16:02:00Z">
        <w:r w:rsidRPr="00304E94" w:rsidDel="005E28D3">
          <w:rPr>
            <w:rStyle w:val="tlid-translation"/>
            <w:rFonts w:ascii="Times New Roman" w:hAnsi="Times New Roman" w:cs="Times New Roman"/>
            <w:szCs w:val="21"/>
          </w:rPr>
          <w:delText xml:space="preserve"> as the final paper of this class</w:delText>
        </w:r>
      </w:del>
      <w:ins w:id="17" w:author="Yi Yin" w:date="2019-01-29T16:03:00Z">
        <w:r w:rsidR="00D965F8">
          <w:rPr>
            <w:rStyle w:val="tlid-translation"/>
            <w:rFonts w:ascii="Times New Roman" w:hAnsi="Times New Roman" w:cs="Times New Roman"/>
            <w:szCs w:val="21"/>
          </w:rPr>
          <w:t>, through which</w:t>
        </w:r>
      </w:ins>
      <w:del w:id="18" w:author="Yi Yin" w:date="2019-01-29T16:03:00Z">
        <w:r w:rsidRPr="00304E94" w:rsidDel="00D965F8">
          <w:rPr>
            <w:rStyle w:val="tlid-translation"/>
            <w:rFonts w:ascii="Times New Roman" w:hAnsi="Times New Roman" w:cs="Times New Roman"/>
            <w:szCs w:val="21"/>
          </w:rPr>
          <w:delText>.</w:delText>
        </w:r>
      </w:del>
      <w:ins w:id="19" w:author="Tangning Pan" w:date="2019-01-27T19:09:00Z">
        <w:del w:id="20" w:author="Yi Yin" w:date="2019-01-29T16:03:00Z">
          <w:r w:rsidR="00F03177" w:rsidRPr="00304E94" w:rsidDel="00D965F8">
            <w:rPr>
              <w:rStyle w:val="tlid-translation"/>
              <w:rFonts w:ascii="Times New Roman" w:hAnsi="Times New Roman" w:cs="Times New Roman"/>
              <w:szCs w:val="21"/>
            </w:rPr>
            <w:delText xml:space="preserve"> </w:delText>
          </w:r>
          <w:r w:rsidR="00F03177" w:rsidRPr="00AE2AA5" w:rsidDel="00D965F8">
            <w:rPr>
              <w:rStyle w:val="tlid-translation"/>
              <w:rFonts w:ascii="Times New Roman" w:hAnsi="Times New Roman" w:cs="Times New Roman"/>
              <w:szCs w:val="21"/>
              <w:highlight w:val="yellow"/>
            </w:rPr>
            <w:delText>In the process of data collection and regression analysis</w:delText>
          </w:r>
        </w:del>
        <w:r w:rsidR="00F03177" w:rsidRPr="00AE2AA5">
          <w:rPr>
            <w:rStyle w:val="tlid-translation"/>
            <w:rFonts w:ascii="Times New Roman" w:hAnsi="Times New Roman" w:cs="Times New Roman"/>
            <w:szCs w:val="21"/>
            <w:highlight w:val="yellow"/>
          </w:rPr>
          <w:t xml:space="preserve">, I </w:t>
        </w:r>
      </w:ins>
      <w:ins w:id="21" w:author="Yi Yin" w:date="2019-01-29T16:04:00Z">
        <w:r w:rsidR="00D965F8">
          <w:rPr>
            <w:rStyle w:val="tlid-translation"/>
            <w:rFonts w:ascii="Times New Roman" w:hAnsi="Times New Roman" w:cs="Times New Roman"/>
            <w:szCs w:val="21"/>
            <w:highlight w:val="yellow"/>
          </w:rPr>
          <w:t xml:space="preserve">realized that </w:t>
        </w:r>
      </w:ins>
      <w:del w:id="22" w:author="Yi Yin" w:date="2019-01-29T16:04:00Z">
        <w:r w:rsidR="00AE2AA5" w:rsidDel="00D965F8">
          <w:rPr>
            <w:rStyle w:val="tlid-translation"/>
            <w:rFonts w:ascii="Times New Roman" w:hAnsi="Times New Roman" w:cs="Times New Roman"/>
            <w:szCs w:val="21"/>
            <w:highlight w:val="yellow"/>
          </w:rPr>
          <w:delText>gained insights in</w:delText>
        </w:r>
      </w:del>
      <w:ins w:id="23" w:author="Tangning Pan" w:date="2019-01-27T19:09:00Z">
        <w:del w:id="24" w:author="Yi Yin" w:date="2019-01-29T16:04:00Z">
          <w:r w:rsidR="00F03177" w:rsidRPr="00AE2AA5" w:rsidDel="00D965F8">
            <w:rPr>
              <w:rStyle w:val="tlid-translation"/>
              <w:rFonts w:ascii="Times New Roman" w:hAnsi="Times New Roman" w:cs="Times New Roman"/>
              <w:szCs w:val="21"/>
              <w:highlight w:val="yellow"/>
            </w:rPr>
            <w:delText xml:space="preserve"> how scientific and </w:delText>
          </w:r>
        </w:del>
        <w:del w:id="25" w:author="Yi Yin" w:date="2019-01-29T16:07:00Z">
          <w:r w:rsidR="00F03177" w:rsidRPr="00AE2AA5" w:rsidDel="00D965F8">
            <w:rPr>
              <w:rStyle w:val="tlid-translation"/>
              <w:rFonts w:ascii="Times New Roman" w:hAnsi="Times New Roman" w:cs="Times New Roman"/>
              <w:szCs w:val="21"/>
              <w:highlight w:val="yellow"/>
            </w:rPr>
            <w:delText xml:space="preserve">rigorous </w:delText>
          </w:r>
        </w:del>
        <w:r w:rsidR="00F03177" w:rsidRPr="00AE2AA5">
          <w:rPr>
            <w:rStyle w:val="tlid-translation"/>
            <w:rFonts w:ascii="Times New Roman" w:hAnsi="Times New Roman" w:cs="Times New Roman"/>
            <w:szCs w:val="21"/>
            <w:highlight w:val="yellow"/>
          </w:rPr>
          <w:t>quantitative methods coul</w:t>
        </w:r>
      </w:ins>
      <w:ins w:id="26" w:author="Tangning Pan" w:date="2019-01-27T19:10:00Z">
        <w:r w:rsidR="00F03177" w:rsidRPr="00AE2AA5">
          <w:rPr>
            <w:rStyle w:val="tlid-translation"/>
            <w:rFonts w:ascii="Times New Roman" w:hAnsi="Times New Roman" w:cs="Times New Roman"/>
            <w:szCs w:val="21"/>
            <w:highlight w:val="yellow"/>
          </w:rPr>
          <w:t>d</w:t>
        </w:r>
      </w:ins>
      <w:ins w:id="27" w:author="Tangning Pan" w:date="2019-01-27T19:11:00Z">
        <w:r w:rsidR="00F03177" w:rsidRPr="00AE2AA5">
          <w:rPr>
            <w:rStyle w:val="tlid-translation"/>
            <w:rFonts w:ascii="Times New Roman" w:hAnsi="Times New Roman" w:cs="Times New Roman"/>
            <w:szCs w:val="21"/>
            <w:highlight w:val="yellow"/>
          </w:rPr>
          <w:t xml:space="preserve"> </w:t>
        </w:r>
      </w:ins>
      <w:ins w:id="28" w:author="Yi Yin" w:date="2019-01-29T16:05:00Z">
        <w:r w:rsidR="00D965F8">
          <w:rPr>
            <w:rStyle w:val="tlid-translation"/>
            <w:rFonts w:ascii="Times New Roman" w:hAnsi="Times New Roman" w:cs="Times New Roman"/>
            <w:szCs w:val="21"/>
            <w:highlight w:val="yellow"/>
          </w:rPr>
          <w:t xml:space="preserve">not only handle </w:t>
        </w:r>
      </w:ins>
      <w:ins w:id="29" w:author="Tangning Pan" w:date="2019-01-27T19:12:00Z">
        <w:del w:id="30" w:author="Yi Yin" w:date="2019-01-29T16:05:00Z">
          <w:r w:rsidR="00F03177" w:rsidRPr="00AE2AA5" w:rsidDel="00D965F8">
            <w:rPr>
              <w:rStyle w:val="tlid-translation"/>
              <w:rFonts w:ascii="Times New Roman" w:hAnsi="Times New Roman" w:cs="Times New Roman"/>
              <w:szCs w:val="21"/>
              <w:highlight w:val="yellow"/>
            </w:rPr>
            <w:delText xml:space="preserve">clean up </w:delText>
          </w:r>
        </w:del>
      </w:ins>
      <w:ins w:id="31" w:author="Tangning Pan" w:date="2019-01-27T19:13:00Z">
        <w:r w:rsidR="00F03177" w:rsidRPr="00AE2AA5">
          <w:rPr>
            <w:rStyle w:val="tlid-translation"/>
            <w:rFonts w:ascii="Times New Roman" w:hAnsi="Times New Roman" w:cs="Times New Roman"/>
            <w:szCs w:val="21"/>
            <w:highlight w:val="yellow"/>
          </w:rPr>
          <w:t xml:space="preserve">the </w:t>
        </w:r>
      </w:ins>
      <w:ins w:id="32" w:author="Yi Yin" w:date="2019-01-29T16:05:00Z">
        <w:r w:rsidR="00D965F8">
          <w:rPr>
            <w:rStyle w:val="tlid-translation"/>
            <w:rFonts w:ascii="Times New Roman" w:hAnsi="Times New Roman" w:cs="Times New Roman"/>
            <w:szCs w:val="21"/>
            <w:highlight w:val="yellow"/>
          </w:rPr>
          <w:t xml:space="preserve">large volume </w:t>
        </w:r>
      </w:ins>
      <w:ins w:id="33" w:author="Tangning Pan" w:date="2019-01-27T19:13:00Z">
        <w:del w:id="34" w:author="Yi Yin" w:date="2019-01-29T16:05:00Z">
          <w:r w:rsidR="00F03177" w:rsidRPr="00AE2AA5" w:rsidDel="00D965F8">
            <w:rPr>
              <w:rStyle w:val="tlid-translation"/>
              <w:rFonts w:ascii="Times New Roman" w:hAnsi="Times New Roman" w:cs="Times New Roman"/>
              <w:szCs w:val="21"/>
              <w:highlight w:val="yellow"/>
            </w:rPr>
            <w:delText xml:space="preserve">numerous </w:delText>
          </w:r>
        </w:del>
      </w:ins>
      <w:ins w:id="35" w:author="Tangning Pan" w:date="2019-01-27T19:14:00Z">
        <w:del w:id="36" w:author="Yi Yin" w:date="2019-01-29T16:05:00Z">
          <w:r w:rsidR="00F03177" w:rsidRPr="00AE2AA5" w:rsidDel="00D965F8">
            <w:rPr>
              <w:rStyle w:val="tlid-translation"/>
              <w:rFonts w:ascii="Times New Roman" w:hAnsi="Times New Roman" w:cs="Times New Roman"/>
              <w:szCs w:val="21"/>
              <w:highlight w:val="yellow"/>
            </w:rPr>
            <w:delText>amounts</w:delText>
          </w:r>
        </w:del>
      </w:ins>
      <w:ins w:id="37" w:author="Tangning Pan" w:date="2019-01-27T19:13:00Z">
        <w:del w:id="38" w:author="Yi Yin" w:date="2019-01-29T16:05:00Z">
          <w:r w:rsidR="00F03177" w:rsidRPr="00AE2AA5" w:rsidDel="00D965F8">
            <w:rPr>
              <w:rStyle w:val="tlid-translation"/>
              <w:rFonts w:ascii="Times New Roman" w:hAnsi="Times New Roman" w:cs="Times New Roman"/>
              <w:szCs w:val="21"/>
              <w:highlight w:val="yellow"/>
            </w:rPr>
            <w:delText xml:space="preserve"> </w:delText>
          </w:r>
        </w:del>
        <w:r w:rsidR="00F03177" w:rsidRPr="00AE2AA5">
          <w:rPr>
            <w:rStyle w:val="tlid-translation"/>
            <w:rFonts w:ascii="Times New Roman" w:hAnsi="Times New Roman" w:cs="Times New Roman"/>
            <w:szCs w:val="21"/>
            <w:highlight w:val="yellow"/>
          </w:rPr>
          <w:t>of data</w:t>
        </w:r>
      </w:ins>
      <w:ins w:id="39" w:author="Yi Yin" w:date="2019-01-29T16:06:00Z">
        <w:r w:rsidR="00D965F8">
          <w:rPr>
            <w:rStyle w:val="tlid-translation"/>
            <w:rFonts w:ascii="Times New Roman" w:hAnsi="Times New Roman" w:cs="Times New Roman"/>
            <w:szCs w:val="21"/>
            <w:highlight w:val="yellow"/>
          </w:rPr>
          <w:t xml:space="preserve">, </w:t>
        </w:r>
      </w:ins>
      <w:ins w:id="40" w:author="Tangning Pan" w:date="2019-01-27T19:13:00Z">
        <w:del w:id="41" w:author="Yi Yin" w:date="2019-01-29T16:06:00Z">
          <w:r w:rsidR="00F03177" w:rsidRPr="00AE2AA5" w:rsidDel="00D965F8">
            <w:rPr>
              <w:rStyle w:val="tlid-translation"/>
              <w:rFonts w:ascii="Times New Roman" w:hAnsi="Times New Roman" w:cs="Times New Roman"/>
              <w:szCs w:val="21"/>
              <w:highlight w:val="yellow"/>
            </w:rPr>
            <w:delText xml:space="preserve"> </w:delText>
          </w:r>
        </w:del>
      </w:ins>
      <w:ins w:id="42" w:author="Yi Yin" w:date="2019-01-29T16:06:00Z">
        <w:r w:rsidR="00D965F8">
          <w:rPr>
            <w:rStyle w:val="tlid-translation"/>
            <w:rFonts w:ascii="Times New Roman" w:hAnsi="Times New Roman" w:cs="Times New Roman"/>
            <w:szCs w:val="21"/>
            <w:highlight w:val="yellow"/>
          </w:rPr>
          <w:t>but also extract valuable</w:t>
        </w:r>
      </w:ins>
      <w:ins w:id="43" w:author="Tangning Pan" w:date="2019-01-27T19:13:00Z">
        <w:del w:id="44" w:author="Yi Yin" w:date="2019-01-29T16:06:00Z">
          <w:r w:rsidR="00F03177" w:rsidRPr="00AE2AA5" w:rsidDel="00D965F8">
            <w:rPr>
              <w:rStyle w:val="tlid-translation"/>
              <w:rFonts w:ascii="Times New Roman" w:hAnsi="Times New Roman" w:cs="Times New Roman"/>
              <w:szCs w:val="21"/>
              <w:highlight w:val="yellow"/>
            </w:rPr>
            <w:delText>and present distinct</w:delText>
          </w:r>
        </w:del>
      </w:ins>
      <w:ins w:id="45" w:author="Tangning Pan" w:date="2019-01-27T19:11:00Z">
        <w:r w:rsidR="00F03177" w:rsidRPr="00AE2AA5">
          <w:rPr>
            <w:rStyle w:val="tlid-translation"/>
            <w:rFonts w:ascii="Times New Roman" w:hAnsi="Times New Roman" w:cs="Times New Roman"/>
            <w:szCs w:val="21"/>
            <w:highlight w:val="yellow"/>
          </w:rPr>
          <w:t xml:space="preserve"> conclusion</w:t>
        </w:r>
      </w:ins>
      <w:ins w:id="46" w:author="Tangning Pan" w:date="2019-01-27T19:13:00Z">
        <w:r w:rsidR="00F03177" w:rsidRPr="00AE2AA5">
          <w:rPr>
            <w:rStyle w:val="tlid-translation"/>
            <w:rFonts w:ascii="Times New Roman" w:hAnsi="Times New Roman" w:cs="Times New Roman"/>
            <w:szCs w:val="21"/>
            <w:highlight w:val="yellow"/>
          </w:rPr>
          <w:t>s</w:t>
        </w:r>
      </w:ins>
      <w:ins w:id="47" w:author="Yi Yin" w:date="2019-01-29T16:06:00Z">
        <w:r w:rsidR="00D965F8">
          <w:rPr>
            <w:rStyle w:val="tlid-translation"/>
            <w:rFonts w:ascii="Times New Roman" w:hAnsi="Times New Roman" w:cs="Times New Roman"/>
            <w:szCs w:val="21"/>
            <w:highlight w:val="yellow"/>
          </w:rPr>
          <w:t xml:space="preserve"> via </w:t>
        </w:r>
      </w:ins>
      <w:ins w:id="48" w:author="Yi Yin" w:date="2019-01-29T16:07:00Z">
        <w:r w:rsidR="00D965F8">
          <w:rPr>
            <w:rStyle w:val="tlid-translation"/>
            <w:rFonts w:ascii="Times New Roman" w:hAnsi="Times New Roman" w:cs="Times New Roman"/>
            <w:szCs w:val="21"/>
            <w:highlight w:val="yellow"/>
          </w:rPr>
          <w:t>refined modeling</w:t>
        </w:r>
      </w:ins>
      <w:ins w:id="49" w:author="Tangning Pan" w:date="2019-01-27T19:11:00Z">
        <w:r w:rsidR="00F03177" w:rsidRPr="00AE2AA5">
          <w:rPr>
            <w:rStyle w:val="tlid-translation"/>
            <w:rFonts w:ascii="Times New Roman" w:hAnsi="Times New Roman" w:cs="Times New Roman"/>
            <w:szCs w:val="21"/>
            <w:highlight w:val="yellow"/>
          </w:rPr>
          <w:t>.</w:t>
        </w:r>
      </w:ins>
      <w:r w:rsidR="00197530">
        <w:rPr>
          <w:rStyle w:val="tlid-translation"/>
          <w:rFonts w:ascii="Times New Roman" w:hAnsi="Times New Roman" w:cs="Times New Roman"/>
          <w:szCs w:val="21"/>
        </w:rPr>
        <w:t xml:space="preserve"> </w:t>
      </w:r>
      <w:del w:id="50" w:author="Yi Yin" w:date="2019-01-29T16:07:00Z">
        <w:r w:rsidR="00197530" w:rsidDel="00D965F8">
          <w:rPr>
            <w:rStyle w:val="tlid-translation"/>
            <w:rFonts w:ascii="Times New Roman" w:hAnsi="Times New Roman" w:cs="Times New Roman"/>
            <w:szCs w:val="21"/>
          </w:rPr>
          <w:delText>(</w:delText>
        </w:r>
        <w:r w:rsidR="00197530" w:rsidDel="00D965F8">
          <w:rPr>
            <w:rStyle w:val="tlid-translation"/>
            <w:rFonts w:ascii="Times New Roman" w:hAnsi="Times New Roman" w:cs="Times New Roman" w:hint="eastAsia"/>
            <w:szCs w:val="21"/>
          </w:rPr>
          <w:delText>这里是学生加的感想，不知道有没有更具体专业的表达？</w:delText>
        </w:r>
        <w:r w:rsidR="00197530" w:rsidDel="00D965F8">
          <w:rPr>
            <w:rStyle w:val="tlid-translation"/>
            <w:rFonts w:ascii="Times New Roman" w:hAnsi="Times New Roman" w:cs="Times New Roman" w:hint="eastAsia"/>
            <w:szCs w:val="21"/>
          </w:rPr>
          <w:delText>)</w:delText>
        </w:r>
      </w:del>
      <w:ins w:id="51" w:author="Tangning Pan" w:date="2019-01-27T19:12:00Z">
        <w:del w:id="52" w:author="Yi Yin" w:date="2019-01-29T16:07:00Z">
          <w:r w:rsidR="00F03177" w:rsidRPr="00304E94" w:rsidDel="00D965F8">
            <w:rPr>
              <w:rStyle w:val="tlid-translation"/>
              <w:rFonts w:ascii="Times New Roman" w:hAnsi="Times New Roman" w:cs="Times New Roman"/>
              <w:szCs w:val="21"/>
            </w:rPr>
            <w:delText xml:space="preserve"> </w:delText>
          </w:r>
        </w:del>
        <w:r w:rsidR="00F03177" w:rsidRPr="00304E94">
          <w:rPr>
            <w:rStyle w:val="tlid-translation"/>
            <w:rFonts w:ascii="Times New Roman" w:hAnsi="Times New Roman" w:cs="Times New Roman"/>
            <w:szCs w:val="21"/>
          </w:rPr>
          <w:t>The</w:t>
        </w:r>
      </w:ins>
      <w:ins w:id="53" w:author="Yi Yin" w:date="2019-01-29T16:07:00Z">
        <w:r w:rsidR="00D965F8">
          <w:rPr>
            <w:rStyle w:val="tlid-translation"/>
            <w:rFonts w:ascii="Times New Roman" w:hAnsi="Times New Roman" w:cs="Times New Roman"/>
            <w:szCs w:val="21"/>
          </w:rPr>
          <w:t xml:space="preserve"> </w:t>
        </w:r>
      </w:ins>
      <w:ins w:id="54" w:author="Tangning Pan" w:date="2019-01-27T19:12:00Z">
        <w:del w:id="55" w:author="Yi Yin" w:date="2019-01-29T16:07:00Z">
          <w:r w:rsidR="00F03177" w:rsidRPr="00304E94" w:rsidDel="00D965F8">
            <w:rPr>
              <w:rStyle w:val="tlid-translation"/>
              <w:rFonts w:ascii="Times New Roman" w:hAnsi="Times New Roman" w:cs="Times New Roman"/>
              <w:szCs w:val="21"/>
            </w:rPr>
            <w:delText xml:space="preserve"> report</w:delText>
          </w:r>
        </w:del>
      </w:ins>
      <w:ins w:id="56" w:author="Yi Yin" w:date="2019-01-29T16:07:00Z">
        <w:r w:rsidR="00D965F8">
          <w:rPr>
            <w:rStyle w:val="tlid-translation"/>
            <w:rFonts w:ascii="Times New Roman" w:hAnsi="Times New Roman" w:cs="Times New Roman"/>
            <w:szCs w:val="21"/>
          </w:rPr>
          <w:t>final</w:t>
        </w:r>
      </w:ins>
      <w:ins w:id="57" w:author="Tangning Pan" w:date="2019-01-27T19:12:00Z">
        <w:r w:rsidR="00F03177" w:rsidRPr="00304E94">
          <w:rPr>
            <w:rStyle w:val="tlid-translation"/>
            <w:rFonts w:ascii="Times New Roman" w:hAnsi="Times New Roman" w:cs="Times New Roman"/>
            <w:szCs w:val="21"/>
          </w:rPr>
          <w:t xml:space="preserve"> </w:t>
        </w:r>
      </w:ins>
      <w:ins w:id="58" w:author="Yi Yin" w:date="2019-01-29T16:08:00Z">
        <w:r w:rsidR="00D965F8">
          <w:rPr>
            <w:rStyle w:val="tlid-translation"/>
            <w:rFonts w:ascii="Times New Roman" w:hAnsi="Times New Roman" w:cs="Times New Roman"/>
            <w:szCs w:val="21"/>
          </w:rPr>
          <w:t xml:space="preserve">paper </w:t>
        </w:r>
      </w:ins>
      <w:ins w:id="59" w:author="Tangning Pan" w:date="2019-01-27T19:12:00Z">
        <w:r w:rsidR="00F03177" w:rsidRPr="00304E94">
          <w:rPr>
            <w:rStyle w:val="tlid-translation"/>
            <w:rFonts w:ascii="Times New Roman" w:hAnsi="Times New Roman" w:cs="Times New Roman"/>
            <w:szCs w:val="21"/>
          </w:rPr>
          <w:t xml:space="preserve">later </w:t>
        </w:r>
      </w:ins>
      <w:del w:id="60" w:author="Tangning Pan" w:date="2019-01-27T19:12:00Z">
        <w:r w:rsidRPr="00304E94" w:rsidDel="00F03177">
          <w:rPr>
            <w:rStyle w:val="tlid-translation"/>
            <w:rFonts w:ascii="Times New Roman" w:hAnsi="Times New Roman" w:cs="Times New Roman"/>
            <w:szCs w:val="21"/>
          </w:rPr>
          <w:delText xml:space="preserve"> </w:delText>
        </w:r>
        <w:r w:rsidRPr="00304E94" w:rsidDel="00F03177">
          <w:rPr>
            <w:rStyle w:val="tlid-translation"/>
            <w:rFonts w:ascii="Times New Roman" w:hAnsi="Times New Roman" w:cs="Times New Roman"/>
            <w:szCs w:val="21"/>
          </w:rPr>
          <w:delText>在收集数据，尝试进行回归分析的过程中，我感受到了定量研究的魅力。这篇文章后来</w:delText>
        </w:r>
      </w:del>
      <w:r w:rsidRPr="00304E94">
        <w:rPr>
          <w:rStyle w:val="tlid-translation"/>
          <w:rFonts w:ascii="Times New Roman" w:hAnsi="Times New Roman" w:cs="Times New Roman"/>
          <w:szCs w:val="21"/>
        </w:rPr>
        <w:t>won the third prize of</w:t>
      </w:r>
      <w:ins w:id="61" w:author="Yi Yin" w:date="2019-01-29T16:10:00Z">
        <w:r w:rsidR="00D965F8">
          <w:rPr>
            <w:rStyle w:val="tlid-translation"/>
            <w:rFonts w:ascii="Times New Roman" w:hAnsi="Times New Roman" w:cs="Times New Roman" w:hint="eastAsia"/>
            <w:szCs w:val="21"/>
          </w:rPr>
          <w:t xml:space="preserve"> </w:t>
        </w:r>
      </w:ins>
      <w:del w:id="62" w:author="Yi Yin" w:date="2019-01-29T16:10:00Z">
        <w:r w:rsidRPr="00304E94" w:rsidDel="00D965F8">
          <w:rPr>
            <w:rStyle w:val="tlid-translation"/>
            <w:rFonts w:ascii="Times New Roman" w:hAnsi="Times New Roman" w:cs="Times New Roman"/>
            <w:szCs w:val="21"/>
          </w:rPr>
          <w:delText xml:space="preserve"> </w:delText>
        </w:r>
      </w:del>
      <w:r w:rsidRPr="00304E94">
        <w:rPr>
          <w:rStyle w:val="tlid-translation"/>
          <w:rFonts w:ascii="Times New Roman" w:hAnsi="Times New Roman" w:cs="Times New Roman"/>
          <w:noProof/>
          <w:szCs w:val="21"/>
        </w:rPr>
        <w:t>excellent</w:t>
      </w:r>
      <w:r w:rsidRPr="00304E94">
        <w:rPr>
          <w:rStyle w:val="tlid-translation"/>
          <w:rFonts w:ascii="Times New Roman" w:hAnsi="Times New Roman" w:cs="Times New Roman"/>
          <w:szCs w:val="21"/>
        </w:rPr>
        <w:t xml:space="preserve"> thesis, </w:t>
      </w:r>
      <w:del w:id="63" w:author="Tangning Pan" w:date="2019-01-27T19:12:00Z">
        <w:r w:rsidRPr="00304E94" w:rsidDel="00F03177">
          <w:rPr>
            <w:rStyle w:val="tlid-translation"/>
            <w:rFonts w:ascii="Times New Roman" w:hAnsi="Times New Roman" w:cs="Times New Roman"/>
            <w:szCs w:val="21"/>
          </w:rPr>
          <w:delText>也进一步</w:delText>
        </w:r>
      </w:del>
      <w:ins w:id="64" w:author="Tangning Pan" w:date="2019-01-27T19:12:00Z">
        <w:r w:rsidR="00F03177" w:rsidRPr="00304E94">
          <w:rPr>
            <w:rStyle w:val="tlid-translation"/>
            <w:rFonts w:ascii="Times New Roman" w:hAnsi="Times New Roman" w:cs="Times New Roman"/>
            <w:szCs w:val="21"/>
          </w:rPr>
          <w:t xml:space="preserve">and further </w:t>
        </w:r>
      </w:ins>
      <w:r w:rsidRPr="00304E94">
        <w:rPr>
          <w:rStyle w:val="tlid-translation"/>
          <w:rFonts w:ascii="Times New Roman" w:hAnsi="Times New Roman" w:cs="Times New Roman"/>
          <w:szCs w:val="21"/>
        </w:rPr>
        <w:t>encourage</w:t>
      </w:r>
      <w:r w:rsidR="00197530">
        <w:rPr>
          <w:rStyle w:val="tlid-translation"/>
          <w:rFonts w:ascii="Times New Roman" w:hAnsi="Times New Roman" w:cs="Times New Roman" w:hint="eastAsia"/>
          <w:szCs w:val="21"/>
        </w:rPr>
        <w:t>d</w:t>
      </w:r>
      <w:r w:rsidRPr="00304E94">
        <w:rPr>
          <w:rStyle w:val="tlid-translation"/>
          <w:rFonts w:ascii="Times New Roman" w:hAnsi="Times New Roman" w:cs="Times New Roman"/>
          <w:szCs w:val="21"/>
        </w:rPr>
        <w:t xml:space="preserve"> me to employ quantitative methods for </w:t>
      </w:r>
      <w:del w:id="65" w:author="Tangning Pan" w:date="2019-01-27T19:12:00Z">
        <w:r w:rsidRPr="00304E94" w:rsidDel="00F03177">
          <w:rPr>
            <w:rStyle w:val="tlid-translation"/>
            <w:rFonts w:ascii="Times New Roman" w:hAnsi="Times New Roman" w:cs="Times New Roman"/>
            <w:szCs w:val="21"/>
          </w:rPr>
          <w:delText>其他研究</w:delText>
        </w:r>
        <w:r w:rsidRPr="00304E94" w:rsidDel="00F03177">
          <w:rPr>
            <w:rStyle w:val="tlid-translation"/>
            <w:rFonts w:ascii="Times New Roman" w:hAnsi="Times New Roman" w:cs="Times New Roman"/>
            <w:szCs w:val="21"/>
          </w:rPr>
          <w:delText>.</w:delText>
        </w:r>
      </w:del>
      <w:ins w:id="66" w:author="Tangning Pan" w:date="2019-01-27T19:12:00Z">
        <w:r w:rsidR="00F03177" w:rsidRPr="00304E94">
          <w:rPr>
            <w:rStyle w:val="tlid-translation"/>
            <w:rFonts w:ascii="Times New Roman" w:hAnsi="Times New Roman" w:cs="Times New Roman"/>
            <w:szCs w:val="21"/>
          </w:rPr>
          <w:t xml:space="preserve">other researches. </w:t>
        </w:r>
      </w:ins>
    </w:p>
    <w:p w14:paraId="642CF13F" w14:textId="77777777" w:rsidR="00755195" w:rsidRPr="00304E94" w:rsidRDefault="00755195">
      <w:pPr>
        <w:rPr>
          <w:rStyle w:val="tlid-translation"/>
          <w:rFonts w:ascii="Times New Roman" w:hAnsi="Times New Roman" w:cs="Times New Roman"/>
          <w:szCs w:val="21"/>
        </w:rPr>
      </w:pPr>
    </w:p>
    <w:p w14:paraId="1C1B454C" w14:textId="7106B1E8" w:rsidR="008A1D4C" w:rsidRDefault="004650B3">
      <w:pPr>
        <w:rPr>
          <w:ins w:id="67" w:author="Yi Yin" w:date="2019-01-29T16:45:00Z"/>
          <w:rFonts w:ascii="Times New Roman" w:hAnsi="Times New Roman" w:cs="Times New Roman"/>
          <w:szCs w:val="21"/>
        </w:rPr>
      </w:pPr>
      <w:del w:id="68" w:author="Tangning Pan" w:date="2019-01-27T19:16:00Z">
        <w:r w:rsidRPr="00304E94" w:rsidDel="0022087A">
          <w:rPr>
            <w:rStyle w:val="tlid-translation"/>
            <w:rFonts w:ascii="Times New Roman" w:hAnsi="Times New Roman" w:cs="Times New Roman"/>
            <w:szCs w:val="21"/>
          </w:rPr>
          <w:delText>Throughout my undergraduate years, m</w:delText>
        </w:r>
      </w:del>
      <w:ins w:id="69" w:author="Tangning Pan" w:date="2019-01-27T19:16:00Z">
        <w:r w:rsidR="0022087A" w:rsidRPr="00304E94">
          <w:rPr>
            <w:rStyle w:val="tlid-translation"/>
            <w:rFonts w:ascii="Times New Roman" w:hAnsi="Times New Roman" w:cs="Times New Roman"/>
            <w:szCs w:val="21"/>
          </w:rPr>
          <w:t>M</w:t>
        </w:r>
      </w:ins>
      <w:r w:rsidRPr="00304E94">
        <w:rPr>
          <w:rStyle w:val="tlid-translation"/>
          <w:rFonts w:ascii="Times New Roman" w:hAnsi="Times New Roman" w:cs="Times New Roman"/>
          <w:szCs w:val="21"/>
        </w:rPr>
        <w:t xml:space="preserve">y </w:t>
      </w:r>
      <w:del w:id="70" w:author="Yi Yin" w:date="2019-01-29T16:15:00Z">
        <w:r w:rsidRPr="00304E94" w:rsidDel="00C22EA1">
          <w:rPr>
            <w:rStyle w:val="tlid-translation"/>
            <w:rFonts w:ascii="Times New Roman" w:hAnsi="Times New Roman" w:cs="Times New Roman"/>
            <w:szCs w:val="21"/>
          </w:rPr>
          <w:delText xml:space="preserve">research </w:delText>
        </w:r>
      </w:del>
      <w:ins w:id="71" w:author="Yi Yin" w:date="2019-01-29T16:15:00Z">
        <w:r w:rsidR="00C22EA1">
          <w:rPr>
            <w:rStyle w:val="tlid-translation"/>
            <w:rFonts w:ascii="Times New Roman" w:hAnsi="Times New Roman" w:cs="Times New Roman"/>
            <w:szCs w:val="21"/>
          </w:rPr>
          <w:t>substantial field</w:t>
        </w:r>
        <w:r w:rsidR="00C22EA1" w:rsidRPr="00304E94">
          <w:rPr>
            <w:rStyle w:val="tlid-translation"/>
            <w:rFonts w:ascii="Times New Roman" w:hAnsi="Times New Roman" w:cs="Times New Roman"/>
            <w:szCs w:val="21"/>
          </w:rPr>
          <w:t xml:space="preserve"> </w:t>
        </w:r>
      </w:ins>
      <w:r w:rsidRPr="00304E94">
        <w:rPr>
          <w:rStyle w:val="tlid-translation"/>
          <w:rFonts w:ascii="Times New Roman" w:hAnsi="Times New Roman" w:cs="Times New Roman"/>
          <w:szCs w:val="21"/>
        </w:rPr>
        <w:t xml:space="preserve">interest lies in </w:t>
      </w:r>
      <w:ins w:id="72" w:author="Yi Yin" w:date="2019-01-29T16:15:00Z">
        <w:r w:rsidR="00C22EA1">
          <w:rPr>
            <w:rStyle w:val="tlid-translation"/>
            <w:rFonts w:ascii="Times New Roman" w:hAnsi="Times New Roman" w:cs="Times New Roman"/>
            <w:szCs w:val="21"/>
          </w:rPr>
          <w:t xml:space="preserve">the </w:t>
        </w:r>
      </w:ins>
      <w:del w:id="73" w:author="Yi Yin" w:date="2019-01-29T16:15:00Z">
        <w:r w:rsidRPr="00304E94" w:rsidDel="00C22EA1">
          <w:rPr>
            <w:rStyle w:val="tlid-translation"/>
            <w:rFonts w:ascii="Times New Roman" w:hAnsi="Times New Roman" w:cs="Times New Roman"/>
            <w:szCs w:val="21"/>
          </w:rPr>
          <w:delText xml:space="preserve">the field of </w:delText>
        </w:r>
      </w:del>
      <w:r w:rsidRPr="00304E94">
        <w:rPr>
          <w:rStyle w:val="tlid-translation"/>
          <w:rFonts w:ascii="Times New Roman" w:hAnsi="Times New Roman" w:cs="Times New Roman"/>
          <w:szCs w:val="21"/>
        </w:rPr>
        <w:t xml:space="preserve">authoritarian institutions, with a focus on </w:t>
      </w:r>
      <w:r w:rsidRPr="00304E94">
        <w:rPr>
          <w:rFonts w:ascii="Times New Roman" w:hAnsi="Times New Roman" w:cs="Times New Roman"/>
          <w:szCs w:val="21"/>
        </w:rPr>
        <w:t xml:space="preserve">the origins and operations of political institutions in China. I am particularly interested in the People’s Congress system, the legislative branch of China. </w:t>
      </w:r>
      <w:ins w:id="74" w:author="Yi Yin" w:date="2019-01-29T16:19:00Z">
        <w:r w:rsidR="004C267D">
          <w:rPr>
            <w:rFonts w:ascii="Times New Roman" w:hAnsi="Times New Roman" w:cs="Times New Roman"/>
            <w:szCs w:val="21"/>
          </w:rPr>
          <w:t>During</w:t>
        </w:r>
      </w:ins>
      <w:ins w:id="75" w:author="Yi Yin" w:date="2019-01-29T16:20:00Z">
        <w:r w:rsidR="004C267D">
          <w:rPr>
            <w:rFonts w:ascii="Times New Roman" w:hAnsi="Times New Roman" w:cs="Times New Roman"/>
            <w:szCs w:val="21"/>
          </w:rPr>
          <w:t xml:space="preserve"> the research assistantship at the Center for Election and People’s Congress </w:t>
        </w:r>
      </w:ins>
      <w:ins w:id="76" w:author="Yi Yin" w:date="2019-01-29T16:21:00Z">
        <w:r w:rsidR="004C267D">
          <w:rPr>
            <w:rFonts w:ascii="Times New Roman" w:hAnsi="Times New Roman" w:cs="Times New Roman"/>
            <w:szCs w:val="21"/>
          </w:rPr>
          <w:t xml:space="preserve">System Studies, </w:t>
        </w:r>
      </w:ins>
      <w:r w:rsidRPr="00304E94">
        <w:rPr>
          <w:rFonts w:ascii="Times New Roman" w:hAnsi="Times New Roman" w:cs="Times New Roman"/>
          <w:szCs w:val="21"/>
        </w:rPr>
        <w:t xml:space="preserve">I </w:t>
      </w:r>
      <w:ins w:id="77" w:author="Yi Yin" w:date="2019-01-29T16:22:00Z">
        <w:r w:rsidR="004C267D">
          <w:rPr>
            <w:rFonts w:ascii="Times New Roman" w:hAnsi="Times New Roman" w:cs="Times New Roman"/>
            <w:szCs w:val="21"/>
          </w:rPr>
          <w:t>was tasked with</w:t>
        </w:r>
      </w:ins>
      <w:ins w:id="78" w:author="Yi Yin" w:date="2019-01-29T16:23:00Z">
        <w:r w:rsidR="004C267D">
          <w:rPr>
            <w:rFonts w:ascii="Times New Roman" w:hAnsi="Times New Roman" w:cs="Times New Roman"/>
            <w:szCs w:val="21"/>
          </w:rPr>
          <w:t xml:space="preserve"> collecting over 7,000 suggestions </w:t>
        </w:r>
        <w:r w:rsidR="004C267D" w:rsidRPr="00304E94">
          <w:rPr>
            <w:rFonts w:ascii="Times New Roman" w:hAnsi="Times New Roman" w:cs="Times New Roman"/>
            <w:szCs w:val="21"/>
          </w:rPr>
          <w:t>submitted by deputies of seven provincial People’s Congresses in China</w:t>
        </w:r>
      </w:ins>
      <w:ins w:id="79" w:author="Yi Yin" w:date="2019-01-29T16:24:00Z">
        <w:r w:rsidR="004C267D">
          <w:rPr>
            <w:rFonts w:ascii="Times New Roman" w:hAnsi="Times New Roman" w:cs="Times New Roman"/>
            <w:szCs w:val="21"/>
          </w:rPr>
          <w:t xml:space="preserve"> and organizing the text into a dataset</w:t>
        </w:r>
        <w:commentRangeStart w:id="80"/>
        <w:r w:rsidR="004C267D">
          <w:rPr>
            <w:rFonts w:ascii="Times New Roman" w:hAnsi="Times New Roman" w:cs="Times New Roman"/>
            <w:szCs w:val="21"/>
          </w:rPr>
          <w:t>.</w:t>
        </w:r>
      </w:ins>
      <w:ins w:id="81" w:author="Yi Yin" w:date="2019-01-29T16:29:00Z">
        <w:r w:rsidR="006E5A49">
          <w:rPr>
            <w:rFonts w:ascii="Times New Roman" w:hAnsi="Times New Roman" w:cs="Times New Roman"/>
            <w:szCs w:val="21"/>
          </w:rPr>
          <w:t xml:space="preserve"> </w:t>
        </w:r>
      </w:ins>
      <w:ins w:id="82" w:author="Yi Yin" w:date="2019-01-29T16:25:00Z">
        <w:r w:rsidR="006E5A49">
          <w:rPr>
            <w:rFonts w:ascii="Times New Roman" w:hAnsi="Times New Roman" w:cs="Times New Roman"/>
            <w:szCs w:val="21"/>
          </w:rPr>
          <w:t xml:space="preserve">Using web scraping via </w:t>
        </w:r>
      </w:ins>
      <w:ins w:id="83" w:author="Yi Yin" w:date="2019-01-29T16:26:00Z">
        <w:r w:rsidR="006E5A49">
          <w:rPr>
            <w:rFonts w:ascii="Times New Roman" w:hAnsi="Times New Roman" w:cs="Times New Roman"/>
            <w:szCs w:val="21"/>
          </w:rPr>
          <w:t>Python, I completed this laborious work in an au</w:t>
        </w:r>
      </w:ins>
      <w:ins w:id="84" w:author="Yi Yin" w:date="2019-01-29T16:27:00Z">
        <w:r w:rsidR="006E5A49">
          <w:rPr>
            <w:rFonts w:ascii="Times New Roman" w:hAnsi="Times New Roman" w:cs="Times New Roman"/>
            <w:szCs w:val="21"/>
          </w:rPr>
          <w:t>tomatic fashion, which re</w:t>
        </w:r>
      </w:ins>
      <w:ins w:id="85" w:author="Yi Yin" w:date="2019-01-29T16:28:00Z">
        <w:r w:rsidR="006E5A49">
          <w:rPr>
            <w:rFonts w:ascii="Times New Roman" w:hAnsi="Times New Roman" w:cs="Times New Roman"/>
            <w:szCs w:val="21"/>
          </w:rPr>
          <w:t xml:space="preserve">mains me </w:t>
        </w:r>
      </w:ins>
      <w:ins w:id="86" w:author="Yi Yin" w:date="2019-01-29T16:31:00Z">
        <w:r w:rsidR="006E5A49">
          <w:rPr>
            <w:rFonts w:ascii="Times New Roman" w:hAnsi="Times New Roman" w:cs="Times New Roman"/>
            <w:szCs w:val="21"/>
          </w:rPr>
          <w:t xml:space="preserve">that </w:t>
        </w:r>
      </w:ins>
      <w:ins w:id="87" w:author="Yi Yin" w:date="2019-01-29T17:11:00Z">
        <w:r w:rsidR="000F5DD7">
          <w:rPr>
            <w:rFonts w:ascii="Times New Roman" w:hAnsi="Times New Roman" w:cs="Times New Roman"/>
            <w:szCs w:val="21"/>
          </w:rPr>
          <w:t xml:space="preserve">knowing the structure of data </w:t>
        </w:r>
      </w:ins>
      <w:ins w:id="88" w:author="Yi Yin" w:date="2019-01-29T16:29:00Z">
        <w:r w:rsidR="006E5A49">
          <w:rPr>
            <w:rFonts w:ascii="Times New Roman" w:hAnsi="Times New Roman" w:cs="Times New Roman"/>
            <w:szCs w:val="21"/>
          </w:rPr>
          <w:t xml:space="preserve">could largely accelerate </w:t>
        </w:r>
      </w:ins>
      <w:ins w:id="89" w:author="Yi Yin" w:date="2019-01-29T16:30:00Z">
        <w:r w:rsidR="006E5A49">
          <w:rPr>
            <w:rFonts w:ascii="Times New Roman" w:hAnsi="Times New Roman" w:cs="Times New Roman"/>
            <w:szCs w:val="21"/>
          </w:rPr>
          <w:t xml:space="preserve">the </w:t>
        </w:r>
      </w:ins>
      <w:ins w:id="90" w:author="Yi Yin" w:date="2019-01-29T17:11:00Z">
        <w:r w:rsidR="000F5DD7">
          <w:rPr>
            <w:rFonts w:ascii="Times New Roman" w:hAnsi="Times New Roman" w:cs="Times New Roman"/>
            <w:szCs w:val="21"/>
          </w:rPr>
          <w:t>collection</w:t>
        </w:r>
      </w:ins>
      <w:ins w:id="91" w:author="Yi Yin" w:date="2019-01-29T17:12:00Z">
        <w:r w:rsidR="000F5DD7">
          <w:rPr>
            <w:rFonts w:ascii="Times New Roman" w:hAnsi="Times New Roman" w:cs="Times New Roman"/>
            <w:szCs w:val="21"/>
          </w:rPr>
          <w:t xml:space="preserve"> process</w:t>
        </w:r>
      </w:ins>
      <w:ins w:id="92" w:author="Yi Yin" w:date="2019-01-29T16:33:00Z">
        <w:r w:rsidR="006E5A49">
          <w:rPr>
            <w:rFonts w:ascii="Times New Roman" w:hAnsi="Times New Roman" w:cs="Times New Roman"/>
            <w:szCs w:val="21"/>
          </w:rPr>
          <w:t xml:space="preserve">. </w:t>
        </w:r>
      </w:ins>
      <w:ins w:id="93" w:author="Yi Yin" w:date="2019-01-29T16:47:00Z">
        <w:r w:rsidR="00501213">
          <w:rPr>
            <w:rFonts w:ascii="Times New Roman" w:hAnsi="Times New Roman" w:cs="Times New Roman"/>
            <w:szCs w:val="21"/>
          </w:rPr>
          <w:t xml:space="preserve">Therefore, I plan to </w:t>
        </w:r>
      </w:ins>
      <w:ins w:id="94" w:author="Yi Yin" w:date="2019-01-29T16:48:00Z">
        <w:r w:rsidR="00501213">
          <w:rPr>
            <w:rFonts w:ascii="Times New Roman" w:hAnsi="Times New Roman" w:cs="Times New Roman"/>
            <w:szCs w:val="21"/>
          </w:rPr>
          <w:t>enhance my data collecting and cleaning skills</w:t>
        </w:r>
      </w:ins>
      <w:ins w:id="95" w:author="Yi Yin" w:date="2019-01-29T16:56:00Z">
        <w:r w:rsidR="00501213">
          <w:rPr>
            <w:rFonts w:ascii="Times New Roman" w:hAnsi="Times New Roman" w:cs="Times New Roman"/>
            <w:szCs w:val="21"/>
          </w:rPr>
          <w:t xml:space="preserve"> </w:t>
        </w:r>
      </w:ins>
      <w:ins w:id="96" w:author="Yi Yin" w:date="2019-01-29T16:49:00Z">
        <w:r w:rsidR="00501213">
          <w:rPr>
            <w:rFonts w:ascii="Times New Roman" w:hAnsi="Times New Roman" w:cs="Times New Roman"/>
            <w:szCs w:val="21"/>
          </w:rPr>
          <w:t>through</w:t>
        </w:r>
      </w:ins>
      <w:ins w:id="97" w:author="Yi Yin" w:date="2019-01-29T16:56:00Z">
        <w:r w:rsidR="00501213">
          <w:rPr>
            <w:rFonts w:ascii="Times New Roman" w:hAnsi="Times New Roman" w:cs="Times New Roman"/>
            <w:szCs w:val="21"/>
          </w:rPr>
          <w:t xml:space="preserve"> </w:t>
        </w:r>
      </w:ins>
      <w:ins w:id="98" w:author="Yi Yin" w:date="2019-01-29T16:48:00Z">
        <w:r w:rsidR="00501213">
          <w:rPr>
            <w:rFonts w:ascii="Times New Roman" w:hAnsi="Times New Roman" w:cs="Times New Roman"/>
            <w:szCs w:val="21"/>
          </w:rPr>
          <w:t xml:space="preserve">the course Modern Data Structure </w:t>
        </w:r>
      </w:ins>
      <w:ins w:id="99" w:author="Yi Yin" w:date="2019-01-29T16:49:00Z">
        <w:r w:rsidR="00501213">
          <w:rPr>
            <w:rFonts w:ascii="Times New Roman" w:hAnsi="Times New Roman" w:cs="Times New Roman"/>
            <w:szCs w:val="21"/>
          </w:rPr>
          <w:t>at QMSS program</w:t>
        </w:r>
      </w:ins>
      <w:ins w:id="100" w:author="Yi Yin" w:date="2019-01-29T17:13:00Z">
        <w:r w:rsidR="000F5DD7">
          <w:rPr>
            <w:rFonts w:ascii="Times New Roman" w:hAnsi="Times New Roman" w:cs="Times New Roman"/>
            <w:szCs w:val="21"/>
          </w:rPr>
          <w:t>, which would pave the way for my futu</w:t>
        </w:r>
      </w:ins>
      <w:ins w:id="101" w:author="Yi Yin" w:date="2019-01-29T17:14:00Z">
        <w:r w:rsidR="000F5DD7">
          <w:rPr>
            <w:rFonts w:ascii="Times New Roman" w:hAnsi="Times New Roman" w:cs="Times New Roman"/>
            <w:szCs w:val="21"/>
          </w:rPr>
          <w:t>re</w:t>
        </w:r>
      </w:ins>
      <w:ins w:id="102" w:author="Yi Yin" w:date="2019-01-29T17:13:00Z">
        <w:r w:rsidR="000F5DD7">
          <w:rPr>
            <w:rFonts w:ascii="Times New Roman" w:hAnsi="Times New Roman" w:cs="Times New Roman"/>
            <w:szCs w:val="21"/>
          </w:rPr>
          <w:t xml:space="preserve"> research in comparative politics</w:t>
        </w:r>
      </w:ins>
      <w:ins w:id="103" w:author="Yi Yin" w:date="2019-01-29T16:49:00Z">
        <w:r w:rsidR="00501213">
          <w:rPr>
            <w:rFonts w:ascii="Times New Roman" w:hAnsi="Times New Roman" w:cs="Times New Roman"/>
            <w:szCs w:val="21"/>
          </w:rPr>
          <w:t xml:space="preserve">. </w:t>
        </w:r>
      </w:ins>
      <w:ins w:id="104" w:author="Yi Yin" w:date="2019-01-29T16:48:00Z">
        <w:r w:rsidR="00501213">
          <w:rPr>
            <w:rFonts w:ascii="Times New Roman" w:hAnsi="Times New Roman" w:cs="Times New Roman"/>
            <w:szCs w:val="21"/>
          </w:rPr>
          <w:t xml:space="preserve"> </w:t>
        </w:r>
      </w:ins>
      <w:commentRangeEnd w:id="80"/>
      <w:ins w:id="105" w:author="Yi Yin" w:date="2019-01-29T17:09:00Z">
        <w:r w:rsidR="0023391F">
          <w:rPr>
            <w:rStyle w:val="CommentReference"/>
          </w:rPr>
          <w:commentReference w:id="80"/>
        </w:r>
      </w:ins>
    </w:p>
    <w:p w14:paraId="2B2FF16E" w14:textId="39A5DAA3" w:rsidR="00755195" w:rsidRPr="00304E94" w:rsidDel="006E5A49" w:rsidRDefault="004650B3">
      <w:pPr>
        <w:rPr>
          <w:del w:id="106" w:author="Yi Yin" w:date="2019-01-29T16:35:00Z"/>
          <w:rFonts w:ascii="Times New Roman" w:hAnsi="Times New Roman" w:cs="Times New Roman"/>
          <w:szCs w:val="21"/>
        </w:rPr>
      </w:pPr>
      <w:del w:id="107" w:author="Yi Yin" w:date="2019-01-29T16:22:00Z">
        <w:r w:rsidRPr="00304E94" w:rsidDel="004C267D">
          <w:rPr>
            <w:rFonts w:ascii="Times New Roman" w:hAnsi="Times New Roman" w:cs="Times New Roman"/>
            <w:szCs w:val="21"/>
          </w:rPr>
          <w:delText xml:space="preserve">once participated in a project as a research assistant to use Python to </w:delText>
        </w:r>
      </w:del>
      <w:del w:id="108" w:author="Yi Yin" w:date="2019-01-29T16:27:00Z">
        <w:r w:rsidRPr="00304E94" w:rsidDel="006E5A49">
          <w:rPr>
            <w:rFonts w:ascii="Times New Roman" w:hAnsi="Times New Roman" w:cs="Times New Roman"/>
            <w:szCs w:val="21"/>
          </w:rPr>
          <w:delText>scrap</w:delText>
        </w:r>
      </w:del>
      <w:del w:id="109" w:author="Yi Yin" w:date="2019-01-29T16:22:00Z">
        <w:r w:rsidRPr="00304E94" w:rsidDel="004C267D">
          <w:rPr>
            <w:rFonts w:ascii="Times New Roman" w:hAnsi="Times New Roman" w:cs="Times New Roman"/>
            <w:szCs w:val="21"/>
          </w:rPr>
          <w:delText>e</w:delText>
        </w:r>
      </w:del>
      <w:del w:id="110" w:author="Yi Yin" w:date="2019-01-29T16:27:00Z">
        <w:r w:rsidRPr="00304E94" w:rsidDel="006E5A49">
          <w:rPr>
            <w:rFonts w:ascii="Times New Roman" w:hAnsi="Times New Roman" w:cs="Times New Roman"/>
            <w:szCs w:val="21"/>
          </w:rPr>
          <w:delText xml:space="preserve"> data from official websites and established an original dataset containing over 7,000 suggestions</w:delText>
        </w:r>
      </w:del>
      <w:del w:id="111" w:author="Yi Yin" w:date="2019-01-29T16:23:00Z">
        <w:r w:rsidRPr="00304E94" w:rsidDel="004C267D">
          <w:rPr>
            <w:rFonts w:ascii="Times New Roman" w:hAnsi="Times New Roman" w:cs="Times New Roman"/>
            <w:szCs w:val="21"/>
          </w:rPr>
          <w:delText xml:space="preserve"> submitted by deputies of seven provincial People’s Congresses in China</w:delText>
        </w:r>
      </w:del>
      <w:del w:id="112" w:author="Yi Yin" w:date="2019-01-29T16:33:00Z">
        <w:r w:rsidRPr="00304E94" w:rsidDel="006E5A49">
          <w:rPr>
            <w:rFonts w:ascii="Times New Roman" w:hAnsi="Times New Roman" w:cs="Times New Roman"/>
            <w:szCs w:val="21"/>
          </w:rPr>
          <w:delText xml:space="preserve">. It is during </w:delText>
        </w:r>
      </w:del>
      <w:ins w:id="113" w:author="Tangning Pan" w:date="2019-01-27T19:15:00Z">
        <w:del w:id="114" w:author="Yi Yin" w:date="2019-01-29T16:33:00Z">
          <w:r w:rsidR="0022087A" w:rsidRPr="00304E94" w:rsidDel="006E5A49">
            <w:rPr>
              <w:rFonts w:ascii="Times New Roman" w:hAnsi="Times New Roman" w:cs="Times New Roman"/>
              <w:szCs w:val="21"/>
            </w:rPr>
            <w:delText xml:space="preserve"> </w:delText>
          </w:r>
        </w:del>
      </w:ins>
      <w:del w:id="115" w:author="Yi Yin" w:date="2019-01-29T16:33:00Z">
        <w:r w:rsidRPr="00304E94" w:rsidDel="006E5A49">
          <w:rPr>
            <w:rFonts w:ascii="Times New Roman" w:hAnsi="Times New Roman" w:cs="Times New Roman"/>
            <w:szCs w:val="21"/>
          </w:rPr>
          <w:delText>this research assistantship that</w:delText>
        </w:r>
      </w:del>
      <w:ins w:id="116" w:author="Tangning Pan" w:date="2019-01-27T19:15:00Z">
        <w:del w:id="117" w:author="Yi Yin" w:date="2019-01-29T16:33:00Z">
          <w:r w:rsidR="0022087A" w:rsidRPr="00304E94" w:rsidDel="006E5A49">
            <w:rPr>
              <w:rFonts w:ascii="Times New Roman" w:hAnsi="Times New Roman" w:cs="Times New Roman"/>
              <w:szCs w:val="21"/>
            </w:rPr>
            <w:delText xml:space="preserve"> that cultivate</w:delText>
          </w:r>
        </w:del>
      </w:ins>
      <w:del w:id="118" w:author="Yi Yin" w:date="2019-01-29T16:33:00Z">
        <w:r w:rsidR="00197530" w:rsidDel="006E5A49">
          <w:rPr>
            <w:rFonts w:ascii="Times New Roman" w:hAnsi="Times New Roman" w:cs="Times New Roman"/>
            <w:szCs w:val="21"/>
          </w:rPr>
          <w:delText>d</w:delText>
        </w:r>
      </w:del>
      <w:ins w:id="119" w:author="Tangning Pan" w:date="2019-01-27T19:15:00Z">
        <w:del w:id="120" w:author="Yi Yin" w:date="2019-01-29T16:33:00Z">
          <w:r w:rsidR="0022087A" w:rsidRPr="00304E94" w:rsidDel="006E5A49">
            <w:rPr>
              <w:rFonts w:ascii="Times New Roman" w:hAnsi="Times New Roman" w:cs="Times New Roman"/>
              <w:szCs w:val="21"/>
            </w:rPr>
            <w:delText xml:space="preserve"> </w:delText>
          </w:r>
        </w:del>
      </w:ins>
      <w:ins w:id="121" w:author="Tangning Pan" w:date="2019-01-27T19:16:00Z">
        <w:del w:id="122" w:author="Yi Yin" w:date="2019-01-29T16:33:00Z">
          <w:r w:rsidR="0022087A" w:rsidRPr="00304E94" w:rsidDel="006E5A49">
            <w:rPr>
              <w:rFonts w:ascii="Times New Roman" w:hAnsi="Times New Roman" w:cs="Times New Roman"/>
              <w:szCs w:val="21"/>
            </w:rPr>
            <w:delText xml:space="preserve">me </w:delText>
          </w:r>
          <w:r w:rsidR="0022087A" w:rsidRPr="00197530" w:rsidDel="006E5A49">
            <w:rPr>
              <w:rFonts w:ascii="Times New Roman" w:hAnsi="Times New Roman" w:cs="Times New Roman"/>
              <w:szCs w:val="21"/>
              <w:highlight w:val="yellow"/>
            </w:rPr>
            <w:delText>the basic</w:delText>
          </w:r>
        </w:del>
      </w:ins>
      <w:ins w:id="123" w:author="Tangning Pan" w:date="2019-01-27T19:15:00Z">
        <w:del w:id="124" w:author="Yi Yin" w:date="2019-01-29T16:33:00Z">
          <w:r w:rsidR="0022087A" w:rsidRPr="00197530" w:rsidDel="006E5A49">
            <w:rPr>
              <w:rFonts w:ascii="Times New Roman" w:hAnsi="Times New Roman" w:cs="Times New Roman"/>
              <w:szCs w:val="21"/>
              <w:highlight w:val="yellow"/>
            </w:rPr>
            <w:delText xml:space="preserve"> data scraping skill</w:delText>
          </w:r>
          <w:r w:rsidR="0022087A" w:rsidRPr="00304E94" w:rsidDel="006E5A49">
            <w:rPr>
              <w:rFonts w:ascii="Times New Roman" w:hAnsi="Times New Roman" w:cs="Times New Roman"/>
              <w:szCs w:val="21"/>
            </w:rPr>
            <w:delText xml:space="preserve"> and</w:delText>
          </w:r>
        </w:del>
        <w:del w:id="125" w:author="Yi Yin" w:date="2019-01-29T16:35:00Z">
          <w:r w:rsidR="0022087A" w:rsidRPr="00304E94" w:rsidDel="006E5A49">
            <w:rPr>
              <w:rFonts w:ascii="Times New Roman" w:hAnsi="Times New Roman" w:cs="Times New Roman"/>
              <w:szCs w:val="21"/>
            </w:rPr>
            <w:delText xml:space="preserve"> fortified my interest in </w:delText>
          </w:r>
          <w:r w:rsidR="0022087A" w:rsidRPr="00197530" w:rsidDel="006E5A49">
            <w:rPr>
              <w:rFonts w:ascii="Times New Roman" w:hAnsi="Times New Roman" w:cs="Times New Roman"/>
              <w:szCs w:val="21"/>
              <w:highlight w:val="yellow"/>
            </w:rPr>
            <w:delText>data processing and analysis</w:delText>
          </w:r>
        </w:del>
      </w:ins>
      <w:del w:id="126" w:author="Yi Yin" w:date="2019-01-29T16:35:00Z">
        <w:r w:rsidR="00197530" w:rsidDel="006E5A49">
          <w:rPr>
            <w:rFonts w:ascii="Times New Roman" w:hAnsi="Times New Roman" w:cs="Times New Roman"/>
            <w:szCs w:val="21"/>
          </w:rPr>
          <w:delText>.</w:delText>
        </w:r>
      </w:del>
      <w:ins w:id="127" w:author="Tangning Pan" w:date="2019-01-27T19:15:00Z">
        <w:del w:id="128" w:author="Yi Yin" w:date="2019-01-29T16:35:00Z">
          <w:r w:rsidR="0022087A" w:rsidRPr="00304E94" w:rsidDel="006E5A49">
            <w:rPr>
              <w:rFonts w:ascii="Times New Roman" w:hAnsi="Times New Roman" w:cs="Times New Roman"/>
              <w:szCs w:val="21"/>
            </w:rPr>
            <w:delText xml:space="preserve"> </w:delText>
          </w:r>
        </w:del>
      </w:ins>
      <w:del w:id="129" w:author="Yi Yin" w:date="2019-01-29T16:35:00Z">
        <w:r w:rsidRPr="00304E94" w:rsidDel="006E5A49">
          <w:rPr>
            <w:rFonts w:ascii="Times New Roman" w:hAnsi="Times New Roman" w:cs="Times New Roman"/>
            <w:szCs w:val="21"/>
          </w:rPr>
          <w:delText xml:space="preserve"> </w:delText>
        </w:r>
        <w:r w:rsidRPr="00304E94" w:rsidDel="006E5A49">
          <w:rPr>
            <w:rFonts w:ascii="Times New Roman" w:hAnsi="Times New Roman" w:cs="Times New Roman"/>
            <w:szCs w:val="21"/>
          </w:rPr>
          <w:delText>（我初步掌握了</w:delText>
        </w:r>
        <w:r w:rsidRPr="00304E94" w:rsidDel="006E5A49">
          <w:rPr>
            <w:rFonts w:ascii="Times New Roman" w:hAnsi="Times New Roman" w:cs="Times New Roman"/>
            <w:szCs w:val="21"/>
          </w:rPr>
          <w:delText>data scraping</w:delText>
        </w:r>
        <w:r w:rsidRPr="00304E94" w:rsidDel="006E5A49">
          <w:rPr>
            <w:rFonts w:ascii="Times New Roman" w:hAnsi="Times New Roman" w:cs="Times New Roman"/>
            <w:szCs w:val="21"/>
          </w:rPr>
          <w:delText>的方法？进一步激发了我对</w:delText>
        </w:r>
        <w:r w:rsidRPr="00304E94" w:rsidDel="006E5A49">
          <w:rPr>
            <w:rFonts w:ascii="Times New Roman" w:hAnsi="Times New Roman" w:cs="Times New Roman"/>
            <w:szCs w:val="21"/>
          </w:rPr>
          <w:delText>data science</w:delText>
        </w:r>
        <w:r w:rsidRPr="00304E94" w:rsidDel="006E5A49">
          <w:rPr>
            <w:rFonts w:ascii="Times New Roman" w:hAnsi="Times New Roman" w:cs="Times New Roman"/>
            <w:szCs w:val="21"/>
          </w:rPr>
          <w:delText>的兴趣？待商榷）</w:delText>
        </w:r>
      </w:del>
    </w:p>
    <w:p w14:paraId="694DBFE2" w14:textId="77777777" w:rsidR="00755195" w:rsidRPr="00304E94" w:rsidRDefault="00755195">
      <w:pPr>
        <w:rPr>
          <w:rFonts w:ascii="Times New Roman" w:hAnsi="Times New Roman" w:cs="Times New Roman"/>
          <w:szCs w:val="21"/>
        </w:rPr>
      </w:pPr>
    </w:p>
    <w:p w14:paraId="66C72069" w14:textId="2A17B059" w:rsidR="00755195" w:rsidRPr="00BC3A21" w:rsidRDefault="00501213">
      <w:pPr>
        <w:rPr>
          <w:ins w:id="130" w:author="Yi Yin" w:date="2019-01-29T20:07:00Z"/>
          <w:rFonts w:ascii="Times New Roman" w:hAnsi="Times New Roman" w:cs="Times New Roman"/>
          <w:sz w:val="22"/>
          <w:szCs w:val="22"/>
          <w:rPrChange w:id="131" w:author="Yi Yin" w:date="2019-01-29T20:15:00Z">
            <w:rPr>
              <w:ins w:id="132" w:author="Yi Yin" w:date="2019-01-29T20:07:00Z"/>
              <w:rFonts w:ascii="Times New Roman" w:hAnsi="Times New Roman" w:cs="Times New Roman"/>
              <w:shd w:val="clear" w:color="auto" w:fill="FFFFFF"/>
            </w:rPr>
          </w:rPrChange>
        </w:rPr>
      </w:pPr>
      <w:ins w:id="133" w:author="Yi Yin" w:date="2019-01-29T16:50:00Z">
        <w:r>
          <w:rPr>
            <w:rFonts w:ascii="Times New Roman" w:hAnsi="Times New Roman" w:cs="Times New Roman"/>
            <w:szCs w:val="21"/>
          </w:rPr>
          <w:t>Subsequently, w</w:t>
        </w:r>
      </w:ins>
      <w:del w:id="134" w:author="Yi Yin" w:date="2019-01-29T16:50:00Z">
        <w:r w:rsidR="004650B3" w:rsidRPr="00304E94" w:rsidDel="00501213">
          <w:rPr>
            <w:rFonts w:ascii="Times New Roman" w:hAnsi="Times New Roman" w:cs="Times New Roman"/>
            <w:szCs w:val="21"/>
          </w:rPr>
          <w:delText>W</w:delText>
        </w:r>
      </w:del>
      <w:r w:rsidR="004650B3" w:rsidRPr="00304E94">
        <w:rPr>
          <w:rFonts w:ascii="Times New Roman" w:hAnsi="Times New Roman" w:cs="Times New Roman"/>
          <w:szCs w:val="21"/>
        </w:rPr>
        <w:t xml:space="preserve">ith the establishment of </w:t>
      </w:r>
      <w:del w:id="135" w:author="Tangning Pan" w:date="2019-01-27T19:17:00Z">
        <w:r w:rsidR="004650B3" w:rsidRPr="00304E94" w:rsidDel="0022087A">
          <w:rPr>
            <w:rFonts w:ascii="Times New Roman" w:hAnsi="Times New Roman" w:cs="Times New Roman"/>
            <w:szCs w:val="21"/>
          </w:rPr>
          <w:delText xml:space="preserve">this </w:delText>
        </w:r>
      </w:del>
      <w:ins w:id="136" w:author="Tangning Pan" w:date="2019-01-27T19:17:00Z">
        <w:r w:rsidR="0022087A" w:rsidRPr="00304E94">
          <w:rPr>
            <w:rFonts w:ascii="Times New Roman" w:hAnsi="Times New Roman" w:cs="Times New Roman"/>
            <w:szCs w:val="21"/>
          </w:rPr>
          <w:t>the</w:t>
        </w:r>
      </w:ins>
      <w:ins w:id="137" w:author="Yi Yin" w:date="2019-01-29T17:07:00Z">
        <w:r w:rsidR="000A5FD2">
          <w:rPr>
            <w:rFonts w:ascii="Times New Roman" w:hAnsi="Times New Roman" w:cs="Times New Roman"/>
            <w:szCs w:val="21"/>
          </w:rPr>
          <w:t xml:space="preserve"> </w:t>
        </w:r>
      </w:ins>
      <w:ins w:id="138" w:author="Tangning Pan" w:date="2019-01-27T19:17:00Z">
        <w:del w:id="139" w:author="Yi Yin" w:date="2019-01-29T17:07:00Z">
          <w:r w:rsidR="0022087A" w:rsidRPr="00304E94" w:rsidDel="000A5FD2">
            <w:rPr>
              <w:rFonts w:ascii="Times New Roman" w:hAnsi="Times New Roman" w:cs="Times New Roman"/>
              <w:szCs w:val="21"/>
            </w:rPr>
            <w:delText xml:space="preserve"> </w:delText>
          </w:r>
        </w:del>
      </w:ins>
      <w:r w:rsidR="004650B3" w:rsidRPr="00304E94">
        <w:rPr>
          <w:rFonts w:ascii="Times New Roman" w:hAnsi="Times New Roman" w:cs="Times New Roman"/>
          <w:szCs w:val="21"/>
        </w:rPr>
        <w:t xml:space="preserve">new dataset, I was able to </w:t>
      </w:r>
      <w:r w:rsidR="004650B3" w:rsidRPr="00304E94">
        <w:rPr>
          <w:rFonts w:ascii="Times New Roman" w:hAnsi="Times New Roman" w:cs="Times New Roman"/>
          <w:sz w:val="22"/>
          <w:szCs w:val="22"/>
        </w:rPr>
        <w:t xml:space="preserve">uncover </w:t>
      </w:r>
      <w:r w:rsidR="004650B3" w:rsidRPr="00304E94">
        <w:rPr>
          <w:rFonts w:ascii="Times New Roman" w:hAnsi="Times New Roman" w:cs="Times New Roman"/>
          <w:noProof/>
          <w:sz w:val="22"/>
          <w:szCs w:val="22"/>
        </w:rPr>
        <w:t>important</w:t>
      </w:r>
      <w:r w:rsidR="004650B3" w:rsidRPr="00304E94">
        <w:rPr>
          <w:rFonts w:ascii="Times New Roman" w:hAnsi="Times New Roman" w:cs="Times New Roman"/>
          <w:sz w:val="22"/>
          <w:szCs w:val="22"/>
        </w:rPr>
        <w:t xml:space="preserve"> dynamics of an authoritarian legislature, the People’s Congress system in China, from micro-level evidence. Inspired by the </w:t>
      </w:r>
      <w:r w:rsidR="004650B3" w:rsidRPr="00304E94">
        <w:rPr>
          <w:rFonts w:ascii="Times New Roman" w:hAnsi="Times New Roman" w:cs="Times New Roman"/>
          <w:noProof/>
          <w:sz w:val="22"/>
          <w:szCs w:val="22"/>
        </w:rPr>
        <w:t>concept</w:t>
      </w:r>
      <w:r w:rsidR="004650B3" w:rsidRPr="00304E94">
        <w:rPr>
          <w:rFonts w:ascii="Times New Roman" w:hAnsi="Times New Roman" w:cs="Times New Roman"/>
          <w:sz w:val="22"/>
          <w:szCs w:val="22"/>
        </w:rPr>
        <w:t xml:space="preserve"> </w:t>
      </w:r>
      <w:ins w:id="140" w:author="Yi Yin" w:date="2019-01-29T20:57:00Z">
        <w:r w:rsidR="00AF38AB">
          <w:rPr>
            <w:rFonts w:ascii="Times New Roman" w:hAnsi="Times New Roman" w:cs="Times New Roman"/>
            <w:sz w:val="22"/>
            <w:szCs w:val="22"/>
          </w:rPr>
          <w:t xml:space="preserve">of </w:t>
        </w:r>
      </w:ins>
      <w:r w:rsidR="004650B3" w:rsidRPr="00304E94">
        <w:rPr>
          <w:rFonts w:ascii="Times New Roman" w:hAnsi="Times New Roman" w:cs="Times New Roman"/>
          <w:sz w:val="22"/>
          <w:szCs w:val="22"/>
        </w:rPr>
        <w:t>“pork-barrel politics</w:t>
      </w:r>
      <w:r w:rsidR="004650B3" w:rsidRPr="00304E94">
        <w:rPr>
          <w:rFonts w:ascii="Times New Roman" w:hAnsi="Times New Roman" w:cs="Times New Roman"/>
          <w:noProof/>
          <w:sz w:val="22"/>
          <w:szCs w:val="22"/>
        </w:rPr>
        <w:t>”,</w:t>
      </w:r>
      <w:r w:rsidR="004650B3" w:rsidRPr="00304E94">
        <w:rPr>
          <w:rFonts w:ascii="Times New Roman" w:hAnsi="Times New Roman" w:cs="Times New Roman"/>
          <w:sz w:val="22"/>
          <w:szCs w:val="22"/>
        </w:rPr>
        <w:t xml:space="preserve"> I initiated a research project to analyze the contents of these suggestions. Defining “pork” as local public goods like infrastructure construction, I tried to distinguish suggestions for “pork” from suggestions concerning broad policy issues. </w:t>
      </w:r>
      <w:r w:rsidR="00197530" w:rsidRPr="008A1D4C">
        <w:rPr>
          <w:rFonts w:ascii="Times New Roman" w:hAnsi="Times New Roman" w:cs="Times New Roman"/>
          <w:sz w:val="22"/>
          <w:szCs w:val="22"/>
          <w:rPrChange w:id="141" w:author="Yi Yin" w:date="2019-01-29T16:46:00Z">
            <w:rPr>
              <w:rFonts w:ascii="Times New Roman" w:hAnsi="Times New Roman" w:cs="Times New Roman"/>
              <w:sz w:val="22"/>
              <w:szCs w:val="22"/>
              <w:highlight w:val="yellow"/>
            </w:rPr>
          </w:rPrChange>
        </w:rPr>
        <w:t xml:space="preserve">Through </w:t>
      </w:r>
      <w:ins w:id="142" w:author="Yi Yin" w:date="2019-01-29T16:46:00Z">
        <w:r w:rsidR="008A1D4C">
          <w:rPr>
            <w:rFonts w:ascii="Times New Roman" w:hAnsi="Times New Roman" w:cs="Times New Roman"/>
            <w:sz w:val="22"/>
            <w:szCs w:val="22"/>
          </w:rPr>
          <w:t>linear</w:t>
        </w:r>
      </w:ins>
      <w:del w:id="143" w:author="Yi Yin" w:date="2019-01-29T16:46:00Z">
        <w:r w:rsidR="00197530" w:rsidRPr="008A1D4C" w:rsidDel="008A1D4C">
          <w:rPr>
            <w:rFonts w:ascii="Times New Roman" w:hAnsi="Times New Roman" w:cs="Times New Roman"/>
            <w:sz w:val="22"/>
            <w:szCs w:val="22"/>
            <w:rPrChange w:id="144" w:author="Yi Yin" w:date="2019-01-29T16:46:00Z">
              <w:rPr>
                <w:rFonts w:ascii="Times New Roman" w:hAnsi="Times New Roman" w:cs="Times New Roman"/>
                <w:sz w:val="22"/>
                <w:szCs w:val="22"/>
                <w:highlight w:val="yellow"/>
              </w:rPr>
            </w:rPrChange>
          </w:rPr>
          <w:delText>a</w:delText>
        </w:r>
      </w:del>
      <w:r w:rsidR="00197530" w:rsidRPr="008A1D4C">
        <w:rPr>
          <w:rFonts w:ascii="Times New Roman" w:hAnsi="Times New Roman" w:cs="Times New Roman"/>
          <w:sz w:val="22"/>
          <w:szCs w:val="22"/>
          <w:rPrChange w:id="145" w:author="Yi Yin" w:date="2019-01-29T16:46:00Z">
            <w:rPr>
              <w:rFonts w:ascii="Times New Roman" w:hAnsi="Times New Roman" w:cs="Times New Roman"/>
              <w:sz w:val="22"/>
              <w:szCs w:val="22"/>
              <w:highlight w:val="yellow"/>
            </w:rPr>
          </w:rPrChange>
        </w:rPr>
        <w:t xml:space="preserve"> regression</w:t>
      </w:r>
      <w:del w:id="146" w:author="Yi Yin" w:date="2019-01-29T16:46:00Z">
        <w:r w:rsidR="00197530" w:rsidRPr="008A1D4C" w:rsidDel="008A1D4C">
          <w:rPr>
            <w:rFonts w:ascii="Times New Roman" w:hAnsi="Times New Roman" w:cs="Times New Roman"/>
            <w:sz w:val="22"/>
            <w:szCs w:val="22"/>
            <w:rPrChange w:id="147" w:author="Yi Yin" w:date="2019-01-29T16:46:00Z">
              <w:rPr>
                <w:rFonts w:ascii="Times New Roman" w:hAnsi="Times New Roman" w:cs="Times New Roman"/>
                <w:sz w:val="22"/>
                <w:szCs w:val="22"/>
                <w:highlight w:val="yellow"/>
              </w:rPr>
            </w:rPrChange>
          </w:rPr>
          <w:delText xml:space="preserve"> analysis </w:delText>
        </w:r>
        <w:r w:rsidR="00197530" w:rsidRPr="008A1D4C" w:rsidDel="008A1D4C">
          <w:rPr>
            <w:rFonts w:ascii="Times New Roman" w:hAnsi="Times New Roman" w:cs="Times New Roman" w:hint="eastAsia"/>
            <w:sz w:val="22"/>
            <w:szCs w:val="22"/>
            <w:rPrChange w:id="148" w:author="Yi Yin" w:date="2019-01-29T16:46:00Z">
              <w:rPr>
                <w:rFonts w:ascii="Times New Roman" w:hAnsi="Times New Roman" w:cs="Times New Roman" w:hint="eastAsia"/>
                <w:sz w:val="22"/>
                <w:szCs w:val="22"/>
                <w:highlight w:val="yellow"/>
              </w:rPr>
            </w:rPrChange>
          </w:rPr>
          <w:delText>（需要更具体的</w:delText>
        </w:r>
        <w:r w:rsidR="00197530" w:rsidRPr="008A1D4C" w:rsidDel="008A1D4C">
          <w:rPr>
            <w:rFonts w:ascii="Times New Roman" w:hAnsi="Times New Roman" w:cs="Times New Roman"/>
            <w:sz w:val="22"/>
            <w:szCs w:val="22"/>
            <w:rPrChange w:id="149" w:author="Yi Yin" w:date="2019-01-29T16:46:00Z">
              <w:rPr>
                <w:rFonts w:ascii="Times New Roman" w:hAnsi="Times New Roman" w:cs="Times New Roman"/>
                <w:sz w:val="22"/>
                <w:szCs w:val="22"/>
                <w:highlight w:val="yellow"/>
              </w:rPr>
            </w:rPrChange>
          </w:rPr>
          <w:delText>model</w:delText>
        </w:r>
        <w:r w:rsidR="00197530" w:rsidRPr="008A1D4C" w:rsidDel="008A1D4C">
          <w:rPr>
            <w:rFonts w:ascii="Times New Roman" w:hAnsi="Times New Roman" w:cs="Times New Roman" w:hint="eastAsia"/>
            <w:sz w:val="22"/>
            <w:szCs w:val="22"/>
            <w:rPrChange w:id="150" w:author="Yi Yin" w:date="2019-01-29T16:46:00Z">
              <w:rPr>
                <w:rFonts w:ascii="Times New Roman" w:hAnsi="Times New Roman" w:cs="Times New Roman" w:hint="eastAsia"/>
                <w:sz w:val="22"/>
                <w:szCs w:val="22"/>
                <w:highlight w:val="yellow"/>
              </w:rPr>
            </w:rPrChange>
          </w:rPr>
          <w:delText>吗）</w:delText>
        </w:r>
      </w:del>
      <w:r w:rsidR="00197530" w:rsidRPr="008A1D4C">
        <w:rPr>
          <w:rFonts w:ascii="Times New Roman" w:hAnsi="Times New Roman" w:cs="Times New Roman"/>
          <w:sz w:val="22"/>
          <w:szCs w:val="22"/>
          <w:rPrChange w:id="151" w:author="Yi Yin" w:date="2019-01-29T16:46:00Z">
            <w:rPr>
              <w:rFonts w:ascii="Times New Roman" w:hAnsi="Times New Roman" w:cs="Times New Roman"/>
              <w:sz w:val="22"/>
              <w:szCs w:val="22"/>
              <w:highlight w:val="yellow"/>
            </w:rPr>
          </w:rPrChange>
        </w:rPr>
        <w:t>,</w:t>
      </w:r>
      <w:r w:rsidR="00197530">
        <w:rPr>
          <w:rFonts w:ascii="Times New Roman" w:hAnsi="Times New Roman" w:cs="Times New Roman"/>
          <w:sz w:val="22"/>
          <w:szCs w:val="22"/>
        </w:rPr>
        <w:t xml:space="preserve"> </w:t>
      </w:r>
      <w:r w:rsidR="004650B3" w:rsidRPr="00304E94">
        <w:rPr>
          <w:rStyle w:val="tlid-translation"/>
          <w:rFonts w:ascii="Times New Roman" w:hAnsi="Times New Roman" w:cs="Times New Roman"/>
          <w:sz w:val="22"/>
          <w:szCs w:val="22"/>
        </w:rPr>
        <w:t xml:space="preserve">I found that 41.3 percent of the suggestions can </w:t>
      </w:r>
      <w:r w:rsidR="004650B3" w:rsidRPr="00304E94">
        <w:rPr>
          <w:rStyle w:val="tlid-translation"/>
          <w:rFonts w:ascii="Times New Roman" w:hAnsi="Times New Roman" w:cs="Times New Roman"/>
          <w:noProof/>
          <w:sz w:val="22"/>
          <w:szCs w:val="22"/>
        </w:rPr>
        <w:t>be classified</w:t>
      </w:r>
      <w:r w:rsidR="004650B3" w:rsidRPr="00304E94">
        <w:rPr>
          <w:rStyle w:val="tlid-translation"/>
          <w:rFonts w:ascii="Times New Roman" w:hAnsi="Times New Roman" w:cs="Times New Roman"/>
          <w:sz w:val="22"/>
          <w:szCs w:val="22"/>
        </w:rPr>
        <w:t xml:space="preserve"> as suggestions for “pork</w:t>
      </w:r>
      <w:r w:rsidR="004650B3" w:rsidRPr="00304E94">
        <w:rPr>
          <w:rStyle w:val="tlid-translation"/>
          <w:rFonts w:ascii="Times New Roman" w:hAnsi="Times New Roman" w:cs="Times New Roman"/>
          <w:noProof/>
          <w:sz w:val="22"/>
          <w:szCs w:val="22"/>
        </w:rPr>
        <w:t>”.</w:t>
      </w:r>
      <w:r w:rsidR="004650B3" w:rsidRPr="00304E94">
        <w:rPr>
          <w:rStyle w:val="tlid-translation"/>
          <w:rFonts w:ascii="Times New Roman" w:hAnsi="Times New Roman" w:cs="Times New Roman"/>
          <w:sz w:val="22"/>
          <w:szCs w:val="22"/>
        </w:rPr>
        <w:t xml:space="preserve"> It seems that although the parliaments </w:t>
      </w:r>
      <w:r w:rsidR="004650B3" w:rsidRPr="00304E94">
        <w:rPr>
          <w:rStyle w:val="tlid-translation"/>
          <w:rFonts w:ascii="Times New Roman" w:hAnsi="Times New Roman" w:cs="Times New Roman"/>
          <w:noProof/>
          <w:sz w:val="22"/>
          <w:szCs w:val="22"/>
        </w:rPr>
        <w:t>are manipulated</w:t>
      </w:r>
      <w:r w:rsidR="004650B3" w:rsidRPr="00304E94">
        <w:rPr>
          <w:rStyle w:val="tlid-translation"/>
          <w:rFonts w:ascii="Times New Roman" w:hAnsi="Times New Roman" w:cs="Times New Roman"/>
          <w:sz w:val="22"/>
          <w:szCs w:val="22"/>
        </w:rPr>
        <w:t xml:space="preserve"> by the authoritarian regime they serve, t</w:t>
      </w:r>
      <w:r w:rsidR="004650B3" w:rsidRPr="00304E94">
        <w:rPr>
          <w:rFonts w:ascii="Times New Roman" w:hAnsi="Times New Roman" w:cs="Times New Roman"/>
          <w:sz w:val="22"/>
          <w:szCs w:val="22"/>
        </w:rPr>
        <w:t>he People’s Congress deputies can still represent their constituencies on a certain degree.</w:t>
      </w:r>
      <w:ins w:id="152" w:author="Yi Yin" w:date="2019-01-29T16:51:00Z">
        <w:r>
          <w:rPr>
            <w:rFonts w:ascii="Times New Roman" w:hAnsi="Times New Roman" w:cs="Times New Roman"/>
            <w:sz w:val="22"/>
            <w:szCs w:val="22"/>
          </w:rPr>
          <w:t xml:space="preserve"> </w:t>
        </w:r>
        <w:commentRangeStart w:id="153"/>
        <w:r>
          <w:rPr>
            <w:rFonts w:ascii="Times New Roman" w:hAnsi="Times New Roman" w:cs="Times New Roman"/>
            <w:sz w:val="22"/>
            <w:szCs w:val="22"/>
          </w:rPr>
          <w:t xml:space="preserve">Beyond </w:t>
        </w:r>
      </w:ins>
      <w:ins w:id="154" w:author="Yi Yin" w:date="2019-01-29T16:53:00Z">
        <w:r>
          <w:rPr>
            <w:rFonts w:ascii="Times New Roman" w:hAnsi="Times New Roman" w:cs="Times New Roman"/>
            <w:sz w:val="22"/>
            <w:szCs w:val="22"/>
          </w:rPr>
          <w:t>regression based on categorization</w:t>
        </w:r>
      </w:ins>
      <w:ins w:id="155" w:author="Yi Yin" w:date="2019-01-29T20:08:00Z">
        <w:r w:rsidR="007254C2" w:rsidRPr="00304E94">
          <w:rPr>
            <w:rFonts w:ascii="Times New Roman" w:hAnsi="Times New Roman" w:cs="Times New Roman"/>
            <w:szCs w:val="21"/>
          </w:rPr>
          <w:t xml:space="preserve">, </w:t>
        </w:r>
        <w:commentRangeStart w:id="156"/>
        <w:r w:rsidR="007254C2" w:rsidRPr="00304E94">
          <w:rPr>
            <w:rFonts w:ascii="Times New Roman" w:hAnsi="Times New Roman" w:cs="Times New Roman"/>
            <w:szCs w:val="21"/>
          </w:rPr>
          <w:t xml:space="preserve">I was also interested in the possible </w:t>
        </w:r>
        <w:r w:rsidR="007254C2" w:rsidRPr="00304E94">
          <w:rPr>
            <w:rFonts w:ascii="Times New Roman" w:hAnsi="Times New Roman" w:cs="Times New Roman"/>
            <w:sz w:val="22"/>
            <w:szCs w:val="22"/>
          </w:rPr>
          <w:t>policy coalition building behind these suggestions. Will deputies form interest groups? What is the relationship between deputies and local governments?</w:t>
        </w:r>
        <w:commentRangeEnd w:id="156"/>
        <w:r w:rsidR="007254C2">
          <w:rPr>
            <w:rStyle w:val="CommentReference"/>
          </w:rPr>
          <w:commentReference w:id="156"/>
        </w:r>
      </w:ins>
      <w:ins w:id="157" w:author="Yi Yin" w:date="2019-01-29T20:10:00Z">
        <w:r w:rsidR="007254C2">
          <w:rPr>
            <w:rFonts w:ascii="Times New Roman" w:hAnsi="Times New Roman" w:cs="Times New Roman"/>
            <w:sz w:val="22"/>
            <w:szCs w:val="22"/>
          </w:rPr>
          <w:t xml:space="preserve"> </w:t>
        </w:r>
      </w:ins>
      <w:ins w:id="158" w:author="Yi Yin" w:date="2019-01-29T20:15:00Z">
        <w:r w:rsidR="00BC3A21">
          <w:rPr>
            <w:rFonts w:ascii="Times New Roman" w:hAnsi="Times New Roman" w:cs="Times New Roman"/>
            <w:sz w:val="22"/>
            <w:szCs w:val="22"/>
          </w:rPr>
          <w:t xml:space="preserve">Via </w:t>
        </w:r>
      </w:ins>
      <w:ins w:id="159" w:author="Yi Yin" w:date="2019-01-29T20:12:00Z">
        <w:r w:rsidR="007254C2">
          <w:rPr>
            <w:rFonts w:ascii="Times New Roman" w:hAnsi="Times New Roman" w:cs="Times New Roman"/>
            <w:sz w:val="22"/>
            <w:szCs w:val="22"/>
          </w:rPr>
          <w:t>Dr.</w:t>
        </w:r>
        <w:r w:rsidR="007254C2" w:rsidRPr="007254C2">
          <w:t xml:space="preserve"> </w:t>
        </w:r>
        <w:r w:rsidR="007254C2" w:rsidRPr="007254C2">
          <w:rPr>
            <w:rFonts w:ascii="Times New Roman" w:hAnsi="Times New Roman" w:cs="Times New Roman"/>
            <w:sz w:val="22"/>
            <w:szCs w:val="22"/>
          </w:rPr>
          <w:t xml:space="preserve">Gregory </w:t>
        </w:r>
        <w:proofErr w:type="spellStart"/>
        <w:r w:rsidR="007254C2" w:rsidRPr="007254C2">
          <w:rPr>
            <w:rFonts w:ascii="Times New Roman" w:hAnsi="Times New Roman" w:cs="Times New Roman"/>
            <w:sz w:val="22"/>
            <w:szCs w:val="22"/>
          </w:rPr>
          <w:t>Eirich</w:t>
        </w:r>
        <w:r w:rsidR="007254C2">
          <w:rPr>
            <w:rFonts w:ascii="Times New Roman" w:hAnsi="Times New Roman" w:cs="Times New Roman"/>
            <w:sz w:val="22"/>
            <w:szCs w:val="22"/>
          </w:rPr>
          <w:t>’s</w:t>
        </w:r>
        <w:proofErr w:type="spellEnd"/>
        <w:r w:rsidR="007254C2">
          <w:rPr>
            <w:rFonts w:ascii="Times New Roman" w:hAnsi="Times New Roman" w:cs="Times New Roman"/>
            <w:sz w:val="22"/>
            <w:szCs w:val="22"/>
          </w:rPr>
          <w:t xml:space="preserve"> </w:t>
        </w:r>
        <w:commentRangeStart w:id="160"/>
        <w:r w:rsidR="007254C2" w:rsidRPr="007254C2">
          <w:rPr>
            <w:rFonts w:ascii="Times New Roman" w:hAnsi="Times New Roman" w:cs="Times New Roman"/>
            <w:i/>
            <w:sz w:val="22"/>
            <w:szCs w:val="22"/>
            <w:rPrChange w:id="161" w:author="Yi Yin" w:date="2019-01-29T20:13:00Z">
              <w:rPr>
                <w:rFonts w:ascii="Times New Roman" w:hAnsi="Times New Roman" w:cs="Times New Roman"/>
                <w:sz w:val="22"/>
                <w:szCs w:val="22"/>
              </w:rPr>
            </w:rPrChange>
          </w:rPr>
          <w:t>Social Network Analy</w:t>
        </w:r>
      </w:ins>
      <w:ins w:id="162" w:author="Yi Yin" w:date="2019-01-29T20:13:00Z">
        <w:r w:rsidR="007254C2" w:rsidRPr="007254C2">
          <w:rPr>
            <w:rFonts w:ascii="Times New Roman" w:hAnsi="Times New Roman" w:cs="Times New Roman"/>
            <w:i/>
            <w:sz w:val="22"/>
            <w:szCs w:val="22"/>
            <w:rPrChange w:id="163" w:author="Yi Yin" w:date="2019-01-29T20:13:00Z">
              <w:rPr>
                <w:rFonts w:ascii="Times New Roman" w:hAnsi="Times New Roman" w:cs="Times New Roman"/>
                <w:sz w:val="22"/>
                <w:szCs w:val="22"/>
              </w:rPr>
            </w:rPrChange>
          </w:rPr>
          <w:t>sis</w:t>
        </w:r>
      </w:ins>
      <w:commentRangeEnd w:id="160"/>
      <w:ins w:id="164" w:author="Yi Yin" w:date="2019-01-29T20:14:00Z">
        <w:r w:rsidR="00BC3A21">
          <w:rPr>
            <w:rStyle w:val="CommentReference"/>
          </w:rPr>
          <w:commentReference w:id="160"/>
        </w:r>
      </w:ins>
      <w:ins w:id="165" w:author="Yi Yin" w:date="2019-01-29T20:15:00Z">
        <w:r w:rsidR="00BC3A21">
          <w:rPr>
            <w:rFonts w:ascii="Times New Roman" w:hAnsi="Times New Roman" w:cs="Times New Roman"/>
            <w:i/>
            <w:sz w:val="22"/>
            <w:szCs w:val="22"/>
          </w:rPr>
          <w:t xml:space="preserve"> </w:t>
        </w:r>
        <w:r w:rsidR="00BC3A21">
          <w:rPr>
            <w:rFonts w:ascii="Times New Roman" w:hAnsi="Times New Roman" w:cs="Times New Roman"/>
            <w:sz w:val="22"/>
            <w:szCs w:val="22"/>
          </w:rPr>
          <w:t>at QM</w:t>
        </w:r>
      </w:ins>
      <w:ins w:id="166" w:author="Yi Yin" w:date="2019-01-29T20:16:00Z">
        <w:r w:rsidR="00BC3A21">
          <w:rPr>
            <w:rFonts w:ascii="Times New Roman" w:hAnsi="Times New Roman" w:cs="Times New Roman"/>
            <w:sz w:val="22"/>
            <w:szCs w:val="22"/>
          </w:rPr>
          <w:t>SS</w:t>
        </w:r>
      </w:ins>
      <w:ins w:id="167" w:author="Yi Yin" w:date="2019-01-29T20:13:00Z">
        <w:r w:rsidR="007254C2" w:rsidRPr="007254C2">
          <w:rPr>
            <w:rFonts w:ascii="Times New Roman" w:hAnsi="Times New Roman" w:cs="Times New Roman"/>
            <w:sz w:val="22"/>
            <w:szCs w:val="22"/>
            <w:rPrChange w:id="168" w:author="Yi Yin" w:date="2019-01-29T20:13:00Z">
              <w:rPr>
                <w:rFonts w:ascii="Times New Roman" w:hAnsi="Times New Roman" w:cs="Times New Roman"/>
                <w:i/>
                <w:sz w:val="22"/>
                <w:szCs w:val="22"/>
              </w:rPr>
            </w:rPrChange>
          </w:rPr>
          <w:t>,</w:t>
        </w:r>
        <w:r w:rsidR="007254C2">
          <w:rPr>
            <w:rFonts w:ascii="Times New Roman" w:hAnsi="Times New Roman" w:cs="Times New Roman"/>
            <w:sz w:val="22"/>
            <w:szCs w:val="22"/>
          </w:rPr>
          <w:t xml:space="preserve"> I aim to </w:t>
        </w:r>
        <w:r w:rsidR="007254C2" w:rsidRPr="00304E94">
          <w:rPr>
            <w:rFonts w:ascii="Times New Roman" w:hAnsi="Times New Roman" w:cs="Times New Roman"/>
            <w:sz w:val="22"/>
            <w:szCs w:val="22"/>
          </w:rPr>
          <w:t>employ social network analysis to illustrate the policy coalition network behind the suggestion</w:t>
        </w:r>
      </w:ins>
      <w:ins w:id="169" w:author="Yi Yin" w:date="2019-01-29T20:14:00Z">
        <w:r w:rsidR="00BC3A21">
          <w:rPr>
            <w:rFonts w:ascii="Times New Roman" w:hAnsi="Times New Roman" w:cs="Times New Roman"/>
            <w:sz w:val="22"/>
            <w:szCs w:val="22"/>
          </w:rPr>
          <w:t>.</w:t>
        </w:r>
      </w:ins>
      <w:ins w:id="170" w:author="Yi Yin" w:date="2019-01-29T20:15:00Z">
        <w:r w:rsidR="00BC3A21">
          <w:rPr>
            <w:rFonts w:ascii="Times New Roman" w:hAnsi="Times New Roman" w:cs="Times New Roman"/>
            <w:sz w:val="22"/>
            <w:szCs w:val="22"/>
          </w:rPr>
          <w:t xml:space="preserve"> Moreover, </w:t>
        </w:r>
      </w:ins>
      <w:ins w:id="171" w:author="Yi Yin" w:date="2019-01-29T16:54:00Z">
        <w:r>
          <w:rPr>
            <w:rFonts w:ascii="Times New Roman" w:hAnsi="Times New Roman" w:cs="Times New Roman"/>
            <w:sz w:val="22"/>
            <w:szCs w:val="22"/>
          </w:rPr>
          <w:t xml:space="preserve">I believe text analysis would harvest </w:t>
        </w:r>
      </w:ins>
      <w:ins w:id="172" w:author="Yi Yin" w:date="2019-01-29T20:15:00Z">
        <w:r w:rsidR="00BC3A21">
          <w:rPr>
            <w:rFonts w:ascii="Times New Roman" w:hAnsi="Times New Roman" w:cs="Times New Roman"/>
            <w:sz w:val="22"/>
            <w:szCs w:val="22"/>
          </w:rPr>
          <w:t>additional</w:t>
        </w:r>
      </w:ins>
      <w:ins w:id="173" w:author="Yi Yin" w:date="2019-01-29T16:54:00Z">
        <w:r>
          <w:rPr>
            <w:rFonts w:ascii="Times New Roman" w:hAnsi="Times New Roman" w:cs="Times New Roman"/>
            <w:sz w:val="22"/>
            <w:szCs w:val="22"/>
          </w:rPr>
          <w:t xml:space="preserve"> </w:t>
        </w:r>
      </w:ins>
      <w:ins w:id="174" w:author="Yi Yin" w:date="2019-01-29T16:55:00Z">
        <w:r>
          <w:rPr>
            <w:rFonts w:ascii="Times New Roman" w:hAnsi="Times New Roman" w:cs="Times New Roman"/>
            <w:sz w:val="22"/>
            <w:szCs w:val="22"/>
          </w:rPr>
          <w:t xml:space="preserve">information from the text </w:t>
        </w:r>
      </w:ins>
      <w:ins w:id="175" w:author="Yi Yin" w:date="2019-01-29T16:59:00Z">
        <w:r w:rsidR="00BD45AF">
          <w:rPr>
            <w:rFonts w:ascii="Times New Roman" w:hAnsi="Times New Roman" w:cs="Times New Roman"/>
            <w:szCs w:val="21"/>
          </w:rPr>
          <w:t>suggestions</w:t>
        </w:r>
      </w:ins>
      <w:ins w:id="176" w:author="Yi Yin" w:date="2019-01-29T16:55:00Z">
        <w:r>
          <w:rPr>
            <w:rFonts w:ascii="Times New Roman" w:hAnsi="Times New Roman" w:cs="Times New Roman"/>
            <w:sz w:val="22"/>
            <w:szCs w:val="22"/>
          </w:rPr>
          <w:t>.</w:t>
        </w:r>
      </w:ins>
      <w:del w:id="177" w:author="Yi Yin" w:date="2019-01-29T16:51:00Z">
        <w:r w:rsidR="004650B3" w:rsidRPr="00304E94" w:rsidDel="00501213">
          <w:rPr>
            <w:rFonts w:ascii="Times New Roman" w:hAnsi="Times New Roman" w:cs="Times New Roman"/>
            <w:sz w:val="22"/>
            <w:szCs w:val="22"/>
          </w:rPr>
          <w:delText xml:space="preserve"> </w:delText>
        </w:r>
      </w:del>
      <w:ins w:id="178" w:author="Yi Yin" w:date="2019-01-29T16:56:00Z">
        <w:r>
          <w:rPr>
            <w:rFonts w:ascii="Times New Roman" w:hAnsi="Times New Roman" w:cs="Times New Roman"/>
            <w:sz w:val="22"/>
            <w:szCs w:val="22"/>
          </w:rPr>
          <w:t xml:space="preserve"> After the</w:t>
        </w:r>
      </w:ins>
      <w:ins w:id="179" w:author="Yi Yin" w:date="2019-01-29T16:47:00Z">
        <w:r>
          <w:rPr>
            <w:rFonts w:ascii="Times New Roman" w:hAnsi="Times New Roman" w:cs="Times New Roman"/>
            <w:szCs w:val="21"/>
          </w:rPr>
          <w:t xml:space="preserve"> training in the course of </w:t>
        </w:r>
        <w:r w:rsidRPr="002B1F2D">
          <w:rPr>
            <w:rFonts w:ascii="Times New Roman" w:hAnsi="Times New Roman" w:cs="Times New Roman"/>
            <w:i/>
            <w:szCs w:val="21"/>
          </w:rPr>
          <w:t>Natural Language Processing</w:t>
        </w:r>
        <w:r>
          <w:rPr>
            <w:rFonts w:ascii="Times New Roman" w:hAnsi="Times New Roman" w:cs="Times New Roman"/>
            <w:i/>
            <w:szCs w:val="21"/>
          </w:rPr>
          <w:t xml:space="preserve"> </w:t>
        </w:r>
        <w:r>
          <w:rPr>
            <w:rFonts w:ascii="Times New Roman" w:hAnsi="Times New Roman" w:cs="Times New Roman"/>
            <w:szCs w:val="21"/>
          </w:rPr>
          <w:t xml:space="preserve">at </w:t>
        </w:r>
      </w:ins>
      <w:ins w:id="180" w:author="Yi Yin" w:date="2019-01-29T19:50:00Z">
        <w:r w:rsidR="00BD6893">
          <w:rPr>
            <w:rFonts w:ascii="Times New Roman" w:hAnsi="Times New Roman" w:cs="Times New Roman"/>
            <w:szCs w:val="21"/>
          </w:rPr>
          <w:t xml:space="preserve">the </w:t>
        </w:r>
      </w:ins>
      <w:ins w:id="181" w:author="Yi Yin" w:date="2019-01-29T16:47:00Z">
        <w:r>
          <w:rPr>
            <w:rFonts w:ascii="Times New Roman" w:hAnsi="Times New Roman" w:cs="Times New Roman"/>
            <w:szCs w:val="21"/>
          </w:rPr>
          <w:t>QMSS program</w:t>
        </w:r>
      </w:ins>
      <w:ins w:id="182" w:author="Yi Yin" w:date="2019-01-29T16:57:00Z">
        <w:r>
          <w:rPr>
            <w:rFonts w:ascii="Times New Roman" w:hAnsi="Times New Roman" w:cs="Times New Roman"/>
            <w:szCs w:val="21"/>
          </w:rPr>
          <w:t>, I intend to revisit the dataset</w:t>
        </w:r>
        <w:r w:rsidR="00BD45AF">
          <w:rPr>
            <w:rFonts w:ascii="Times New Roman" w:hAnsi="Times New Roman" w:cs="Times New Roman"/>
            <w:szCs w:val="21"/>
          </w:rPr>
          <w:t xml:space="preserve">, using </w:t>
        </w:r>
      </w:ins>
      <w:ins w:id="183" w:author="Yi Yin" w:date="2019-01-29T16:58:00Z">
        <w:r w:rsidR="00BD45AF">
          <w:rPr>
            <w:rFonts w:ascii="Times New Roman" w:hAnsi="Times New Roman" w:cs="Times New Roman"/>
            <w:szCs w:val="21"/>
          </w:rPr>
          <w:t>the</w:t>
        </w:r>
      </w:ins>
      <w:ins w:id="184" w:author="Yi Yin" w:date="2019-01-29T16:59:00Z">
        <w:r w:rsidR="00BD45AF">
          <w:rPr>
            <w:rFonts w:ascii="Times New Roman" w:hAnsi="Times New Roman" w:cs="Times New Roman"/>
            <w:szCs w:val="21"/>
          </w:rPr>
          <w:t xml:space="preserve"> text-based model to gain more </w:t>
        </w:r>
      </w:ins>
      <w:ins w:id="185" w:author="Yi Yin" w:date="2019-01-29T17:00:00Z">
        <w:r w:rsidR="00BD45AF">
          <w:rPr>
            <w:rFonts w:ascii="Times New Roman" w:hAnsi="Times New Roman" w:cs="Times New Roman"/>
            <w:szCs w:val="21"/>
          </w:rPr>
          <w:t>insights</w:t>
        </w:r>
      </w:ins>
      <w:ins w:id="186" w:author="Yi Yin" w:date="2019-01-29T17:01:00Z">
        <w:r w:rsidR="00BD45AF">
          <w:rPr>
            <w:rFonts w:ascii="Times New Roman" w:hAnsi="Times New Roman" w:cs="Times New Roman"/>
            <w:szCs w:val="21"/>
          </w:rPr>
          <w:t xml:space="preserve"> </w:t>
        </w:r>
      </w:ins>
      <w:del w:id="187" w:author="Yi Yin" w:date="2019-01-29T17:01:00Z">
        <w:r w:rsidR="004650B3" w:rsidRPr="00304E94" w:rsidDel="00BD45AF">
          <w:rPr>
            <w:rFonts w:ascii="Times New Roman" w:hAnsi="Times New Roman" w:cs="Times New Roman"/>
            <w:shd w:val="clear" w:color="auto" w:fill="FFFFFF"/>
          </w:rPr>
          <w:delText xml:space="preserve">I harvested great gratification from this data-driven research experience, and I determined to apply quantitative methods to further evaluate important academic issues </w:delText>
        </w:r>
      </w:del>
      <w:ins w:id="188" w:author="Yi Yin" w:date="2019-01-29T19:51:00Z">
        <w:r w:rsidR="00BD6893">
          <w:rPr>
            <w:rFonts w:ascii="Times New Roman" w:hAnsi="Times New Roman" w:cs="Times New Roman"/>
            <w:shd w:val="clear" w:color="auto" w:fill="FFFFFF"/>
          </w:rPr>
          <w:t>about</w:t>
        </w:r>
      </w:ins>
      <w:ins w:id="189" w:author="Yi Yin" w:date="2019-01-29T17:07:00Z">
        <w:r w:rsidR="000A5FD2">
          <w:rPr>
            <w:rFonts w:ascii="Times New Roman" w:hAnsi="Times New Roman" w:cs="Times New Roman"/>
            <w:shd w:val="clear" w:color="auto" w:fill="FFFFFF"/>
          </w:rPr>
          <w:t xml:space="preserve"> the People’s Congress system in China</w:t>
        </w:r>
      </w:ins>
      <w:del w:id="190" w:author="Yi Yin" w:date="2019-01-29T17:06:00Z">
        <w:r w:rsidR="004650B3" w:rsidRPr="00304E94" w:rsidDel="000A5FD2">
          <w:rPr>
            <w:rFonts w:ascii="Times New Roman" w:hAnsi="Times New Roman" w:cs="Times New Roman"/>
            <w:shd w:val="clear" w:color="auto" w:fill="FFFFFF"/>
          </w:rPr>
          <w:delText>in comparative politics</w:delText>
        </w:r>
      </w:del>
      <w:del w:id="191" w:author="Yi Yin" w:date="2019-01-29T17:01:00Z">
        <w:r w:rsidR="004650B3" w:rsidRPr="00304E94" w:rsidDel="00BD45AF">
          <w:rPr>
            <w:rFonts w:ascii="Times New Roman" w:hAnsi="Times New Roman" w:cs="Times New Roman"/>
            <w:shd w:val="clear" w:color="auto" w:fill="FFFFFF"/>
          </w:rPr>
          <w:delText xml:space="preserve"> in the future</w:delText>
        </w:r>
      </w:del>
      <w:del w:id="192" w:author="Yi Yin" w:date="2019-01-29T17:06:00Z">
        <w:r w:rsidR="004650B3" w:rsidRPr="00304E94" w:rsidDel="000A5FD2">
          <w:rPr>
            <w:rFonts w:ascii="Times New Roman" w:hAnsi="Times New Roman" w:cs="Times New Roman"/>
            <w:shd w:val="clear" w:color="auto" w:fill="FFFFFF"/>
          </w:rPr>
          <w:delText>, with a focus on Chinese politics</w:delText>
        </w:r>
      </w:del>
      <w:r w:rsidR="004650B3" w:rsidRPr="00304E94">
        <w:rPr>
          <w:rFonts w:ascii="Times New Roman" w:hAnsi="Times New Roman" w:cs="Times New Roman"/>
          <w:shd w:val="clear" w:color="auto" w:fill="FFFFFF"/>
        </w:rPr>
        <w:t>.</w:t>
      </w:r>
      <w:commentRangeEnd w:id="153"/>
      <w:r w:rsidR="007B2B75">
        <w:rPr>
          <w:rStyle w:val="CommentReference"/>
        </w:rPr>
        <w:commentReference w:id="153"/>
      </w:r>
    </w:p>
    <w:p w14:paraId="609E41CC" w14:textId="324F263F" w:rsidR="0023391F" w:rsidRDefault="0023391F">
      <w:pPr>
        <w:rPr>
          <w:ins w:id="193" w:author="Yi Yin" w:date="2019-01-29T17:08:00Z"/>
          <w:rFonts w:ascii="Times New Roman" w:hAnsi="Times New Roman" w:cs="Times New Roman"/>
          <w:shd w:val="clear" w:color="auto" w:fill="FFFFFF"/>
        </w:rPr>
      </w:pPr>
    </w:p>
    <w:p w14:paraId="217B1163" w14:textId="1947B001" w:rsidR="0023391F" w:rsidRPr="004B0865" w:rsidRDefault="007B2B75">
      <w:pPr>
        <w:rPr>
          <w:rFonts w:ascii="Times New Roman" w:hAnsi="Times New Roman" w:cs="Times New Roman"/>
          <w:sz w:val="22"/>
          <w:szCs w:val="22"/>
          <w:rPrChange w:id="194" w:author="Yi Yin" w:date="2019-01-29T19:41:00Z">
            <w:rPr>
              <w:rFonts w:ascii="Times New Roman" w:hAnsi="Times New Roman" w:cs="Times New Roman"/>
              <w:shd w:val="clear" w:color="auto" w:fill="FFFFFF"/>
            </w:rPr>
          </w:rPrChange>
        </w:rPr>
      </w:pPr>
      <w:commentRangeStart w:id="195"/>
      <w:ins w:id="196" w:author="Yi Yin" w:date="2019-01-29T17:19:00Z">
        <w:r>
          <w:rPr>
            <w:rFonts w:ascii="Times New Roman" w:hAnsi="Times New Roman" w:cs="Times New Roman"/>
            <w:sz w:val="22"/>
            <w:szCs w:val="22"/>
          </w:rPr>
          <w:t>B</w:t>
        </w:r>
        <w:r>
          <w:rPr>
            <w:rFonts w:ascii="Times New Roman" w:hAnsi="Times New Roman" w:cs="Times New Roman" w:hint="eastAsia"/>
            <w:sz w:val="22"/>
            <w:szCs w:val="22"/>
          </w:rPr>
          <w:t>e</w:t>
        </w:r>
        <w:r>
          <w:rPr>
            <w:rFonts w:ascii="Times New Roman" w:hAnsi="Times New Roman" w:cs="Times New Roman"/>
            <w:sz w:val="22"/>
            <w:szCs w:val="22"/>
          </w:rPr>
          <w:t>sides d</w:t>
        </w:r>
      </w:ins>
      <w:ins w:id="197" w:author="Yi Yin" w:date="2019-01-29T17:20:00Z">
        <w:r>
          <w:rPr>
            <w:rFonts w:ascii="Times New Roman" w:hAnsi="Times New Roman" w:cs="Times New Roman"/>
            <w:sz w:val="22"/>
            <w:szCs w:val="22"/>
          </w:rPr>
          <w:t xml:space="preserve">igital data analysis, I </w:t>
        </w:r>
      </w:ins>
      <w:ins w:id="198" w:author="Yi Yin" w:date="2019-01-29T17:21:00Z">
        <w:r w:rsidR="00E400A9">
          <w:rPr>
            <w:rFonts w:ascii="Times New Roman" w:hAnsi="Times New Roman" w:cs="Times New Roman"/>
            <w:sz w:val="22"/>
            <w:szCs w:val="22"/>
          </w:rPr>
          <w:t xml:space="preserve">also participated </w:t>
        </w:r>
      </w:ins>
      <w:ins w:id="199" w:author="Yi Yin" w:date="2019-01-29T19:51:00Z">
        <w:r w:rsidR="00FF2607">
          <w:rPr>
            <w:rFonts w:ascii="Times New Roman" w:hAnsi="Times New Roman" w:cs="Times New Roman"/>
            <w:sz w:val="22"/>
            <w:szCs w:val="22"/>
          </w:rPr>
          <w:t xml:space="preserve">in </w:t>
        </w:r>
      </w:ins>
      <w:ins w:id="200" w:author="Yi Yin" w:date="2019-01-29T19:53:00Z">
        <w:r w:rsidR="00FF2607">
          <w:rPr>
            <w:rFonts w:ascii="Times New Roman" w:hAnsi="Times New Roman" w:cs="Times New Roman"/>
            <w:sz w:val="22"/>
            <w:szCs w:val="22"/>
          </w:rPr>
          <w:t xml:space="preserve">a </w:t>
        </w:r>
      </w:ins>
      <w:ins w:id="201" w:author="Yi Yin" w:date="2019-01-29T17:21:00Z">
        <w:r w:rsidR="00E400A9">
          <w:rPr>
            <w:rFonts w:ascii="Times New Roman" w:hAnsi="Times New Roman" w:cs="Times New Roman"/>
            <w:sz w:val="22"/>
            <w:szCs w:val="22"/>
          </w:rPr>
          <w:t xml:space="preserve">field study </w:t>
        </w:r>
      </w:ins>
      <w:ins w:id="202" w:author="Yi Yin" w:date="2019-01-29T19:18:00Z">
        <w:r w:rsidR="00605944">
          <w:rPr>
            <w:rFonts w:ascii="Times New Roman" w:hAnsi="Times New Roman" w:cs="Times New Roman"/>
            <w:sz w:val="22"/>
            <w:szCs w:val="22"/>
          </w:rPr>
          <w:t xml:space="preserve">in </w:t>
        </w:r>
      </w:ins>
      <w:ins w:id="203" w:author="Yi Yin" w:date="2019-01-29T19:14:00Z">
        <w:r w:rsidR="008C0D68" w:rsidRPr="00E400A9">
          <w:rPr>
            <w:rFonts w:ascii="Times New Roman" w:hAnsi="Times New Roman" w:cs="Times New Roman"/>
            <w:sz w:val="22"/>
            <w:szCs w:val="22"/>
          </w:rPr>
          <w:t>Shanghai</w:t>
        </w:r>
        <w:r w:rsidR="008C0D68">
          <w:rPr>
            <w:rFonts w:ascii="Times New Roman" w:hAnsi="Times New Roman" w:cs="Times New Roman"/>
            <w:sz w:val="22"/>
            <w:szCs w:val="22"/>
          </w:rPr>
          <w:t xml:space="preserve"> </w:t>
        </w:r>
      </w:ins>
      <w:ins w:id="204" w:author="Yi Yin" w:date="2019-01-29T17:27:00Z">
        <w:r w:rsidR="00E400A9" w:rsidRPr="00E400A9">
          <w:rPr>
            <w:rFonts w:ascii="Times New Roman" w:hAnsi="Times New Roman" w:cs="Times New Roman"/>
            <w:sz w:val="22"/>
            <w:szCs w:val="22"/>
          </w:rPr>
          <w:t>Residents' Committee Election in</w:t>
        </w:r>
      </w:ins>
      <w:ins w:id="205" w:author="Yi Yin" w:date="2019-01-29T17:28:00Z">
        <w:r w:rsidR="00E400A9">
          <w:rPr>
            <w:rFonts w:ascii="Times New Roman" w:hAnsi="Times New Roman" w:cs="Times New Roman"/>
            <w:sz w:val="22"/>
            <w:szCs w:val="22"/>
          </w:rPr>
          <w:t xml:space="preserve"> 2018</w:t>
        </w:r>
      </w:ins>
      <w:ins w:id="206" w:author="Yi Yin" w:date="2019-01-29T19:14:00Z">
        <w:r w:rsidR="00605944">
          <w:rPr>
            <w:rFonts w:ascii="Times New Roman" w:hAnsi="Times New Roman" w:cs="Times New Roman"/>
            <w:sz w:val="22"/>
            <w:szCs w:val="22"/>
          </w:rPr>
          <w:t xml:space="preserve"> </w:t>
        </w:r>
      </w:ins>
      <w:ins w:id="207" w:author="Yi Yin" w:date="2019-01-29T17:21:00Z">
        <w:r w:rsidR="00E400A9">
          <w:rPr>
            <w:rFonts w:ascii="Times New Roman" w:hAnsi="Times New Roman" w:cs="Times New Roman"/>
            <w:sz w:val="22"/>
            <w:szCs w:val="22"/>
          </w:rPr>
          <w:t xml:space="preserve">to </w:t>
        </w:r>
      </w:ins>
      <w:ins w:id="208" w:author="Yi Yin" w:date="2019-01-29T17:23:00Z">
        <w:r w:rsidR="00E400A9">
          <w:rPr>
            <w:rFonts w:ascii="Times New Roman" w:hAnsi="Times New Roman" w:cs="Times New Roman"/>
            <w:sz w:val="22"/>
            <w:szCs w:val="22"/>
          </w:rPr>
          <w:t xml:space="preserve">investigate </w:t>
        </w:r>
      </w:ins>
      <w:ins w:id="209" w:author="Yi Yin" w:date="2019-01-29T17:25:00Z">
        <w:r w:rsidR="00E400A9">
          <w:rPr>
            <w:rFonts w:ascii="Times New Roman" w:hAnsi="Times New Roman" w:cs="Times New Roman" w:hint="eastAsia"/>
            <w:sz w:val="22"/>
            <w:szCs w:val="22"/>
          </w:rPr>
          <w:t>Chinese</w:t>
        </w:r>
        <w:r w:rsidR="00E400A9">
          <w:rPr>
            <w:rFonts w:ascii="Times New Roman" w:hAnsi="Times New Roman" w:cs="Times New Roman"/>
            <w:sz w:val="22"/>
            <w:szCs w:val="22"/>
          </w:rPr>
          <w:t xml:space="preserve"> citizens</w:t>
        </w:r>
      </w:ins>
      <w:ins w:id="210" w:author="Yi Yin" w:date="2019-01-29T17:26:00Z">
        <w:r w:rsidR="00E400A9">
          <w:rPr>
            <w:rFonts w:ascii="Times New Roman" w:hAnsi="Times New Roman" w:cs="Times New Roman"/>
            <w:sz w:val="22"/>
            <w:szCs w:val="22"/>
          </w:rPr>
          <w:t xml:space="preserve">’ political participation. </w:t>
        </w:r>
      </w:ins>
      <w:ins w:id="211" w:author="Yi Yin" w:date="2019-01-29T19:16:00Z">
        <w:r w:rsidR="00605944">
          <w:rPr>
            <w:rFonts w:ascii="Times New Roman" w:hAnsi="Times New Roman" w:cs="Times New Roman"/>
            <w:sz w:val="22"/>
            <w:szCs w:val="22"/>
          </w:rPr>
          <w:t>During the</w:t>
        </w:r>
      </w:ins>
      <w:ins w:id="212" w:author="Yi Yin" w:date="2019-01-29T19:24:00Z">
        <w:r w:rsidR="00605944">
          <w:rPr>
            <w:rFonts w:ascii="Times New Roman" w:hAnsi="Times New Roman" w:cs="Times New Roman"/>
            <w:sz w:val="22"/>
            <w:szCs w:val="22"/>
          </w:rPr>
          <w:t xml:space="preserve"> election preparation</w:t>
        </w:r>
      </w:ins>
      <w:ins w:id="213" w:author="Yi Yin" w:date="2019-01-29T19:17:00Z">
        <w:r w:rsidR="00605944">
          <w:rPr>
            <w:rFonts w:ascii="Times New Roman" w:hAnsi="Times New Roman" w:cs="Times New Roman"/>
            <w:sz w:val="22"/>
            <w:szCs w:val="22"/>
          </w:rPr>
          <w:t xml:space="preserve">, I interviewed with grass-root officials, and observed the interactions between residents and officials. </w:t>
        </w:r>
      </w:ins>
      <w:ins w:id="214" w:author="Yi Yin" w:date="2019-01-29T19:20:00Z">
        <w:r w:rsidR="00605944">
          <w:rPr>
            <w:rFonts w:ascii="Times New Roman" w:hAnsi="Times New Roman" w:cs="Times New Roman"/>
            <w:sz w:val="22"/>
            <w:szCs w:val="22"/>
          </w:rPr>
          <w:t xml:space="preserve">When I wrote </w:t>
        </w:r>
      </w:ins>
      <w:ins w:id="215" w:author="Yi Yin" w:date="2019-01-29T19:51:00Z">
        <w:r w:rsidR="00FF2607">
          <w:rPr>
            <w:rFonts w:ascii="Times New Roman" w:hAnsi="Times New Roman" w:cs="Times New Roman"/>
            <w:sz w:val="22"/>
            <w:szCs w:val="22"/>
          </w:rPr>
          <w:t xml:space="preserve">the </w:t>
        </w:r>
      </w:ins>
      <w:ins w:id="216" w:author="Yi Yin" w:date="2019-01-29T19:20:00Z">
        <w:r w:rsidR="00605944">
          <w:rPr>
            <w:rFonts w:ascii="Times New Roman" w:hAnsi="Times New Roman" w:cs="Times New Roman"/>
            <w:sz w:val="22"/>
            <w:szCs w:val="22"/>
          </w:rPr>
          <w:t>report fo</w:t>
        </w:r>
      </w:ins>
      <w:ins w:id="217" w:author="Yi Yin" w:date="2019-01-29T19:21:00Z">
        <w:r w:rsidR="00605944">
          <w:rPr>
            <w:rFonts w:ascii="Times New Roman" w:hAnsi="Times New Roman" w:cs="Times New Roman"/>
            <w:sz w:val="22"/>
            <w:szCs w:val="22"/>
          </w:rPr>
          <w:t xml:space="preserve">r this field study, I noticed that though </w:t>
        </w:r>
      </w:ins>
      <w:ins w:id="218" w:author="Yi Yin" w:date="2019-01-29T19:24:00Z">
        <w:r w:rsidR="004C7688">
          <w:rPr>
            <w:rFonts w:ascii="Times New Roman" w:hAnsi="Times New Roman" w:cs="Times New Roman"/>
            <w:sz w:val="22"/>
            <w:szCs w:val="22"/>
          </w:rPr>
          <w:t xml:space="preserve">the </w:t>
        </w:r>
      </w:ins>
      <w:ins w:id="219" w:author="Yi Yin" w:date="2019-01-29T19:21:00Z">
        <w:r w:rsidR="00605944">
          <w:rPr>
            <w:rFonts w:ascii="Times New Roman" w:hAnsi="Times New Roman" w:cs="Times New Roman"/>
            <w:sz w:val="22"/>
            <w:szCs w:val="22"/>
          </w:rPr>
          <w:t xml:space="preserve">observational approach </w:t>
        </w:r>
      </w:ins>
      <w:ins w:id="220" w:author="Yi Yin" w:date="2019-01-29T19:22:00Z">
        <w:r w:rsidR="00605944">
          <w:rPr>
            <w:rFonts w:ascii="Times New Roman" w:hAnsi="Times New Roman" w:cs="Times New Roman"/>
            <w:sz w:val="22"/>
            <w:szCs w:val="22"/>
          </w:rPr>
          <w:t xml:space="preserve">shed </w:t>
        </w:r>
      </w:ins>
      <w:ins w:id="221" w:author="Yi Yin" w:date="2019-01-29T19:23:00Z">
        <w:r w:rsidR="00605944">
          <w:rPr>
            <w:rFonts w:ascii="Times New Roman" w:hAnsi="Times New Roman" w:cs="Times New Roman"/>
            <w:sz w:val="22"/>
            <w:szCs w:val="22"/>
          </w:rPr>
          <w:t xml:space="preserve">light on </w:t>
        </w:r>
      </w:ins>
      <w:ins w:id="222" w:author="Yi Yin" w:date="2019-01-29T19:25:00Z">
        <w:r w:rsidR="004C7688">
          <w:rPr>
            <w:rFonts w:ascii="Times New Roman" w:hAnsi="Times New Roman" w:cs="Times New Roman"/>
            <w:sz w:val="22"/>
            <w:szCs w:val="22"/>
          </w:rPr>
          <w:t xml:space="preserve">the </w:t>
        </w:r>
      </w:ins>
      <w:ins w:id="223" w:author="Yi Yin" w:date="2019-01-29T19:27:00Z">
        <w:r w:rsidR="004C7688">
          <w:rPr>
            <w:rFonts w:ascii="Times New Roman" w:hAnsi="Times New Roman" w:cs="Times New Roman"/>
            <w:sz w:val="22"/>
            <w:szCs w:val="22"/>
          </w:rPr>
          <w:t>encouragement</w:t>
        </w:r>
      </w:ins>
      <w:ins w:id="224" w:author="Yi Yin" w:date="2019-01-29T19:25:00Z">
        <w:r w:rsidR="004C7688">
          <w:rPr>
            <w:rFonts w:ascii="Times New Roman" w:hAnsi="Times New Roman" w:cs="Times New Roman"/>
            <w:sz w:val="22"/>
            <w:szCs w:val="22"/>
          </w:rPr>
          <w:t xml:space="preserve"> of residents’ participation, it is </w:t>
        </w:r>
      </w:ins>
      <w:ins w:id="225" w:author="Yi Yin" w:date="2019-01-29T19:26:00Z">
        <w:r w:rsidR="004C7688">
          <w:rPr>
            <w:rFonts w:ascii="Times New Roman" w:hAnsi="Times New Roman" w:cs="Times New Roman"/>
            <w:sz w:val="22"/>
            <w:szCs w:val="22"/>
          </w:rPr>
          <w:t xml:space="preserve">hard to evaluate the </w:t>
        </w:r>
      </w:ins>
      <w:ins w:id="226" w:author="Yi Yin" w:date="2019-01-29T19:31:00Z">
        <w:r w:rsidR="004C7688">
          <w:rPr>
            <w:rFonts w:ascii="Times New Roman" w:hAnsi="Times New Roman" w:cs="Times New Roman"/>
            <w:sz w:val="22"/>
            <w:szCs w:val="22"/>
          </w:rPr>
          <w:t xml:space="preserve">productiveness </w:t>
        </w:r>
      </w:ins>
      <w:ins w:id="227" w:author="Yi Yin" w:date="2019-01-29T19:27:00Z">
        <w:r w:rsidR="004C7688">
          <w:rPr>
            <w:rFonts w:ascii="Times New Roman" w:hAnsi="Times New Roman" w:cs="Times New Roman"/>
            <w:sz w:val="22"/>
            <w:szCs w:val="22"/>
          </w:rPr>
          <w:t>of the mobilization work.</w:t>
        </w:r>
      </w:ins>
      <w:ins w:id="228" w:author="Yi Yin" w:date="2019-01-29T19:28:00Z">
        <w:r w:rsidR="004C7688">
          <w:rPr>
            <w:rFonts w:ascii="Times New Roman" w:hAnsi="Times New Roman" w:cs="Times New Roman"/>
            <w:sz w:val="22"/>
            <w:szCs w:val="22"/>
          </w:rPr>
          <w:t xml:space="preserve"> Dr. Donald Green </w:t>
        </w:r>
      </w:ins>
      <w:ins w:id="229" w:author="Yi Yin" w:date="2019-01-29T19:52:00Z">
        <w:r w:rsidR="00FF2607">
          <w:rPr>
            <w:rFonts w:ascii="Times New Roman" w:hAnsi="Times New Roman" w:cs="Times New Roman"/>
            <w:sz w:val="22"/>
            <w:szCs w:val="22"/>
          </w:rPr>
          <w:t xml:space="preserve">in the </w:t>
        </w:r>
      </w:ins>
      <w:ins w:id="230" w:author="Yi Yin" w:date="2019-01-29T19:28:00Z">
        <w:r w:rsidR="004C7688">
          <w:rPr>
            <w:rFonts w:ascii="Times New Roman" w:hAnsi="Times New Roman" w:cs="Times New Roman"/>
            <w:sz w:val="22"/>
            <w:szCs w:val="22"/>
          </w:rPr>
          <w:t xml:space="preserve">Political Science department </w:t>
        </w:r>
      </w:ins>
      <w:ins w:id="231" w:author="Yi Yin" w:date="2019-01-29T19:52:00Z">
        <w:r w:rsidR="00FF2607">
          <w:rPr>
            <w:rFonts w:ascii="Times New Roman" w:hAnsi="Times New Roman" w:cs="Times New Roman"/>
            <w:sz w:val="22"/>
            <w:szCs w:val="22"/>
          </w:rPr>
          <w:t>at</w:t>
        </w:r>
      </w:ins>
      <w:ins w:id="232" w:author="Yi Yin" w:date="2019-01-29T19:28:00Z">
        <w:r w:rsidR="004C7688">
          <w:rPr>
            <w:rFonts w:ascii="Times New Roman" w:hAnsi="Times New Roman" w:cs="Times New Roman"/>
            <w:sz w:val="22"/>
            <w:szCs w:val="22"/>
          </w:rPr>
          <w:t xml:space="preserve"> Columbi</w:t>
        </w:r>
      </w:ins>
      <w:ins w:id="233" w:author="Yi Yin" w:date="2019-01-29T19:29:00Z">
        <w:r w:rsidR="004C7688">
          <w:rPr>
            <w:rFonts w:ascii="Times New Roman" w:hAnsi="Times New Roman" w:cs="Times New Roman"/>
            <w:sz w:val="22"/>
            <w:szCs w:val="22"/>
          </w:rPr>
          <w:t>a University ha</w:t>
        </w:r>
      </w:ins>
      <w:ins w:id="234" w:author="Yi Yin" w:date="2019-01-29T19:53:00Z">
        <w:r w:rsidR="007D3A0F">
          <w:rPr>
            <w:rFonts w:ascii="Times New Roman" w:hAnsi="Times New Roman" w:cs="Times New Roman"/>
            <w:sz w:val="22"/>
            <w:szCs w:val="22"/>
          </w:rPr>
          <w:t>s</w:t>
        </w:r>
      </w:ins>
      <w:ins w:id="235" w:author="Yi Yin" w:date="2019-01-29T19:29:00Z">
        <w:r w:rsidR="004C7688">
          <w:rPr>
            <w:rFonts w:ascii="Times New Roman" w:hAnsi="Times New Roman" w:cs="Times New Roman"/>
            <w:sz w:val="22"/>
            <w:szCs w:val="22"/>
          </w:rPr>
          <w:t xml:space="preserve"> conducted </w:t>
        </w:r>
      </w:ins>
      <w:ins w:id="236" w:author="Yi Yin" w:date="2019-01-29T19:33:00Z">
        <w:r w:rsidR="004C7688">
          <w:rPr>
            <w:rFonts w:ascii="Times New Roman" w:hAnsi="Times New Roman" w:cs="Times New Roman"/>
            <w:sz w:val="22"/>
            <w:szCs w:val="22"/>
          </w:rPr>
          <w:t>a series of</w:t>
        </w:r>
      </w:ins>
      <w:ins w:id="237" w:author="Yi Yin" w:date="2019-01-29T19:29:00Z">
        <w:r w:rsidR="004C7688">
          <w:rPr>
            <w:rFonts w:ascii="Times New Roman" w:hAnsi="Times New Roman" w:cs="Times New Roman"/>
            <w:sz w:val="22"/>
            <w:szCs w:val="22"/>
          </w:rPr>
          <w:t xml:space="preserve"> fie</w:t>
        </w:r>
      </w:ins>
      <w:ins w:id="238" w:author="Yi Yin" w:date="2019-01-29T19:43:00Z">
        <w:r w:rsidR="004B0865">
          <w:rPr>
            <w:rFonts w:ascii="Times New Roman" w:hAnsi="Times New Roman" w:cs="Times New Roman"/>
            <w:sz w:val="22"/>
            <w:szCs w:val="22"/>
          </w:rPr>
          <w:t>l</w:t>
        </w:r>
      </w:ins>
      <w:ins w:id="239" w:author="Yi Yin" w:date="2019-01-29T19:29:00Z">
        <w:r w:rsidR="004C7688">
          <w:rPr>
            <w:rFonts w:ascii="Times New Roman" w:hAnsi="Times New Roman" w:cs="Times New Roman"/>
            <w:sz w:val="22"/>
            <w:szCs w:val="22"/>
          </w:rPr>
          <w:t>d experiment</w:t>
        </w:r>
      </w:ins>
      <w:ins w:id="240" w:author="Yi Yin" w:date="2019-01-29T19:31:00Z">
        <w:r w:rsidR="004C7688">
          <w:rPr>
            <w:rFonts w:ascii="Times New Roman" w:hAnsi="Times New Roman" w:cs="Times New Roman"/>
            <w:sz w:val="22"/>
            <w:szCs w:val="22"/>
          </w:rPr>
          <w:t>s</w:t>
        </w:r>
      </w:ins>
      <w:ins w:id="241" w:author="Yi Yin" w:date="2019-01-29T19:29:00Z">
        <w:r w:rsidR="004C7688">
          <w:rPr>
            <w:rFonts w:ascii="Times New Roman" w:hAnsi="Times New Roman" w:cs="Times New Roman"/>
            <w:sz w:val="22"/>
            <w:szCs w:val="22"/>
          </w:rPr>
          <w:t xml:space="preserve"> to </w:t>
        </w:r>
      </w:ins>
      <w:ins w:id="242" w:author="Yi Yin" w:date="2019-01-29T19:30:00Z">
        <w:r w:rsidR="004C7688">
          <w:rPr>
            <w:rFonts w:ascii="Times New Roman" w:hAnsi="Times New Roman" w:cs="Times New Roman"/>
            <w:sz w:val="22"/>
            <w:szCs w:val="22"/>
          </w:rPr>
          <w:t xml:space="preserve">measure the </w:t>
        </w:r>
      </w:ins>
      <w:ins w:id="243" w:author="Yi Yin" w:date="2019-01-29T19:31:00Z">
        <w:r w:rsidR="004C7688">
          <w:rPr>
            <w:rFonts w:ascii="Times New Roman" w:hAnsi="Times New Roman" w:cs="Times New Roman"/>
            <w:sz w:val="22"/>
            <w:szCs w:val="22"/>
          </w:rPr>
          <w:t xml:space="preserve">effectiveness of </w:t>
        </w:r>
      </w:ins>
      <w:ins w:id="244" w:author="Yi Yin" w:date="2019-01-29T19:32:00Z">
        <w:r w:rsidR="004C7688">
          <w:rPr>
            <w:rFonts w:ascii="Times New Roman" w:hAnsi="Times New Roman" w:cs="Times New Roman"/>
            <w:sz w:val="22"/>
            <w:szCs w:val="22"/>
          </w:rPr>
          <w:t>voter canvassing</w:t>
        </w:r>
      </w:ins>
      <w:ins w:id="245" w:author="Yi Yin" w:date="2019-01-29T19:33:00Z">
        <w:r w:rsidR="004C7688">
          <w:rPr>
            <w:rFonts w:ascii="Times New Roman" w:hAnsi="Times New Roman" w:cs="Times New Roman"/>
            <w:sz w:val="22"/>
            <w:szCs w:val="22"/>
          </w:rPr>
          <w:t xml:space="preserve"> in New Heaven</w:t>
        </w:r>
      </w:ins>
      <w:ins w:id="246" w:author="Yi Yin" w:date="2019-01-29T19:40:00Z">
        <w:r w:rsidR="004B0865">
          <w:rPr>
            <w:rFonts w:ascii="Times New Roman" w:hAnsi="Times New Roman" w:cs="Times New Roman"/>
            <w:sz w:val="22"/>
            <w:szCs w:val="22"/>
          </w:rPr>
          <w:t xml:space="preserve">. </w:t>
        </w:r>
      </w:ins>
      <w:ins w:id="247" w:author="Yi Yin" w:date="2019-01-29T19:41:00Z">
        <w:r w:rsidR="004B0865">
          <w:rPr>
            <w:rFonts w:ascii="Times New Roman" w:hAnsi="Times New Roman" w:cs="Times New Roman"/>
            <w:sz w:val="22"/>
            <w:szCs w:val="22"/>
          </w:rPr>
          <w:t xml:space="preserve">Through his course </w:t>
        </w:r>
        <w:r w:rsidR="004B0865" w:rsidRPr="004B0865">
          <w:rPr>
            <w:rFonts w:ascii="Times New Roman" w:hAnsi="Times New Roman" w:cs="Times New Roman"/>
            <w:i/>
            <w:sz w:val="22"/>
            <w:szCs w:val="22"/>
            <w:rPrChange w:id="248" w:author="Yi Yin" w:date="2019-01-29T19:41:00Z">
              <w:rPr>
                <w:rFonts w:ascii="Times New Roman" w:hAnsi="Times New Roman" w:cs="Times New Roman"/>
                <w:sz w:val="22"/>
                <w:szCs w:val="22"/>
              </w:rPr>
            </w:rPrChange>
          </w:rPr>
          <w:t>Experimental Research: Design, Analysis, and Interpretation</w:t>
        </w:r>
        <w:r w:rsidR="004B0865" w:rsidRPr="004B0865">
          <w:rPr>
            <w:rFonts w:ascii="Times New Roman" w:hAnsi="Times New Roman" w:cs="Times New Roman"/>
            <w:sz w:val="22"/>
            <w:szCs w:val="22"/>
            <w:rPrChange w:id="249" w:author="Yi Yin" w:date="2019-01-29T19:41:00Z">
              <w:rPr>
                <w:rFonts w:ascii="Times New Roman" w:hAnsi="Times New Roman" w:cs="Times New Roman"/>
                <w:i/>
                <w:sz w:val="22"/>
                <w:szCs w:val="22"/>
              </w:rPr>
            </w:rPrChange>
          </w:rPr>
          <w:t>,</w:t>
        </w:r>
        <w:r w:rsidR="004B0865">
          <w:rPr>
            <w:rFonts w:ascii="Times New Roman" w:hAnsi="Times New Roman" w:cs="Times New Roman"/>
            <w:sz w:val="22"/>
            <w:szCs w:val="22"/>
          </w:rPr>
          <w:t xml:space="preserve"> I </w:t>
        </w:r>
      </w:ins>
      <w:ins w:id="250" w:author="Yi Yin" w:date="2019-01-29T19:43:00Z">
        <w:r w:rsidR="004B0865">
          <w:rPr>
            <w:rFonts w:ascii="Times New Roman" w:hAnsi="Times New Roman" w:cs="Times New Roman"/>
            <w:sz w:val="22"/>
            <w:szCs w:val="22"/>
          </w:rPr>
          <w:t xml:space="preserve">would be able to apply field experiment to </w:t>
        </w:r>
      </w:ins>
      <w:ins w:id="251" w:author="Yi Yin" w:date="2019-01-29T19:44:00Z">
        <w:r w:rsidR="004B0865">
          <w:rPr>
            <w:rFonts w:ascii="Times New Roman" w:hAnsi="Times New Roman" w:cs="Times New Roman"/>
            <w:sz w:val="22"/>
            <w:szCs w:val="22"/>
          </w:rPr>
          <w:t xml:space="preserve">the mobilization of </w:t>
        </w:r>
        <w:r w:rsidR="004B0865">
          <w:rPr>
            <w:rFonts w:ascii="Times New Roman" w:hAnsi="Times New Roman" w:cs="Times New Roman" w:hint="eastAsia"/>
            <w:sz w:val="22"/>
            <w:szCs w:val="22"/>
          </w:rPr>
          <w:t>Chinese</w:t>
        </w:r>
        <w:r w:rsidR="004B0865">
          <w:rPr>
            <w:rFonts w:ascii="Times New Roman" w:hAnsi="Times New Roman" w:cs="Times New Roman"/>
            <w:sz w:val="22"/>
            <w:szCs w:val="22"/>
          </w:rPr>
          <w:t xml:space="preserve"> citizens’ political participation, and further compare </w:t>
        </w:r>
      </w:ins>
      <w:ins w:id="252" w:author="Yi Yin" w:date="2019-01-29T19:45:00Z">
        <w:r w:rsidR="004B0865">
          <w:rPr>
            <w:rFonts w:ascii="Times New Roman" w:hAnsi="Times New Roman" w:cs="Times New Roman"/>
            <w:sz w:val="22"/>
            <w:szCs w:val="22"/>
          </w:rPr>
          <w:t>results between China and the United States.</w:t>
        </w:r>
      </w:ins>
      <w:commentRangeEnd w:id="195"/>
      <w:ins w:id="253" w:author="Yi Yin" w:date="2019-01-29T19:46:00Z">
        <w:r w:rsidR="004B0865">
          <w:rPr>
            <w:rStyle w:val="CommentReference"/>
          </w:rPr>
          <w:commentReference w:id="195"/>
        </w:r>
      </w:ins>
    </w:p>
    <w:p w14:paraId="003337C9" w14:textId="77777777" w:rsidR="00755195" w:rsidRPr="00304E94" w:rsidRDefault="00755195">
      <w:pPr>
        <w:rPr>
          <w:rFonts w:ascii="Times New Roman" w:hAnsi="Times New Roman" w:cs="Times New Roman"/>
          <w:shd w:val="clear" w:color="auto" w:fill="FFFFFF"/>
        </w:rPr>
      </w:pPr>
    </w:p>
    <w:p w14:paraId="47EFD31D" w14:textId="02EC1BC6" w:rsidR="00755195" w:rsidRPr="006D1F9C" w:rsidDel="00636D09" w:rsidRDefault="00F70AA2">
      <w:pPr>
        <w:rPr>
          <w:del w:id="254" w:author="Yi Yin" w:date="2019-01-29T20:54:00Z"/>
          <w:rFonts w:ascii="Times New Roman" w:hAnsi="Times New Roman" w:cs="Times New Roman"/>
          <w:szCs w:val="21"/>
          <w:rPrChange w:id="255" w:author="Yi Yin" w:date="2019-01-29T20:25:00Z">
            <w:rPr>
              <w:del w:id="256" w:author="Yi Yin" w:date="2019-01-29T20:54:00Z"/>
              <w:rFonts w:ascii="Times New Roman" w:hAnsi="Times New Roman" w:cs="Times New Roman"/>
              <w:sz w:val="22"/>
              <w:szCs w:val="22"/>
            </w:rPr>
          </w:rPrChange>
        </w:rPr>
      </w:pPr>
      <w:ins w:id="257" w:author="Yi Yin" w:date="2019-01-29T19:54:00Z">
        <w:r>
          <w:rPr>
            <w:rStyle w:val="tlid-translation"/>
            <w:rFonts w:ascii="Times New Roman" w:hAnsi="Times New Roman" w:cs="Times New Roman"/>
            <w:szCs w:val="21"/>
          </w:rPr>
          <w:t>After comp</w:t>
        </w:r>
      </w:ins>
      <w:ins w:id="258" w:author="Yi Yin" w:date="2019-01-29T19:55:00Z">
        <w:r>
          <w:rPr>
            <w:rStyle w:val="tlid-translation"/>
            <w:rFonts w:ascii="Times New Roman" w:hAnsi="Times New Roman" w:cs="Times New Roman"/>
            <w:szCs w:val="21"/>
          </w:rPr>
          <w:t xml:space="preserve">leting the QMSS program, </w:t>
        </w:r>
      </w:ins>
      <w:r w:rsidR="004650B3" w:rsidRPr="00304E94">
        <w:rPr>
          <w:rStyle w:val="tlid-translation"/>
          <w:rFonts w:ascii="Times New Roman" w:hAnsi="Times New Roman" w:cs="Times New Roman"/>
          <w:szCs w:val="21"/>
        </w:rPr>
        <w:t xml:space="preserve">I plan to </w:t>
      </w:r>
      <w:ins w:id="259" w:author="Yi Yin" w:date="2019-01-29T19:58:00Z">
        <w:r>
          <w:rPr>
            <w:rStyle w:val="tlid-translation"/>
            <w:rFonts w:ascii="Times New Roman" w:hAnsi="Times New Roman" w:cs="Times New Roman"/>
            <w:szCs w:val="21"/>
          </w:rPr>
          <w:t>enter</w:t>
        </w:r>
      </w:ins>
      <w:ins w:id="260" w:author="Yi Yin" w:date="2019-01-29T19:59:00Z">
        <w:r>
          <w:rPr>
            <w:rStyle w:val="tlid-translation"/>
            <w:rFonts w:ascii="Times New Roman" w:hAnsi="Times New Roman" w:cs="Times New Roman"/>
            <w:szCs w:val="21"/>
          </w:rPr>
          <w:t xml:space="preserve"> a</w:t>
        </w:r>
      </w:ins>
      <w:ins w:id="261" w:author="Yi Yin" w:date="2019-01-29T19:55:00Z">
        <w:r>
          <w:rPr>
            <w:rStyle w:val="tlid-translation"/>
            <w:rFonts w:ascii="Times New Roman" w:hAnsi="Times New Roman" w:cs="Times New Roman"/>
            <w:szCs w:val="21"/>
          </w:rPr>
          <w:t xml:space="preserve"> </w:t>
        </w:r>
      </w:ins>
      <w:del w:id="262" w:author="Yi Yin" w:date="2019-01-29T19:55:00Z">
        <w:r w:rsidR="004650B3" w:rsidRPr="00304E94" w:rsidDel="00F70AA2">
          <w:rPr>
            <w:rStyle w:val="tlid-translation"/>
            <w:rFonts w:ascii="Times New Roman" w:hAnsi="Times New Roman" w:cs="Times New Roman"/>
            <w:szCs w:val="21"/>
          </w:rPr>
          <w:delText xml:space="preserve">apply for a </w:delText>
        </w:r>
      </w:del>
      <w:ins w:id="263" w:author="Yi Yin" w:date="2019-01-29T19:56:00Z">
        <w:r>
          <w:rPr>
            <w:rStyle w:val="tlid-translation"/>
            <w:rFonts w:ascii="Times New Roman" w:hAnsi="Times New Roman" w:cs="Times New Roman"/>
            <w:szCs w:val="21"/>
          </w:rPr>
          <w:t>Ph</w:t>
        </w:r>
      </w:ins>
      <w:ins w:id="264" w:author="Yi Yin" w:date="2019-01-29T20:52:00Z">
        <w:r w:rsidR="00FB2FC6">
          <w:rPr>
            <w:rStyle w:val="tlid-translation"/>
            <w:rFonts w:ascii="Times New Roman" w:hAnsi="Times New Roman" w:cs="Times New Roman"/>
            <w:szCs w:val="21"/>
          </w:rPr>
          <w:t>.</w:t>
        </w:r>
      </w:ins>
      <w:ins w:id="265" w:author="Yi Yin" w:date="2019-01-29T19:56:00Z">
        <w:r>
          <w:rPr>
            <w:rStyle w:val="tlid-translation"/>
            <w:rFonts w:ascii="Times New Roman" w:hAnsi="Times New Roman" w:cs="Times New Roman"/>
            <w:szCs w:val="21"/>
          </w:rPr>
          <w:t>D</w:t>
        </w:r>
      </w:ins>
      <w:ins w:id="266" w:author="Yi Yin" w:date="2019-01-29T20:52:00Z">
        <w:r w:rsidR="00FB2FC6">
          <w:rPr>
            <w:rStyle w:val="tlid-translation"/>
            <w:rFonts w:ascii="Times New Roman" w:hAnsi="Times New Roman" w:cs="Times New Roman"/>
            <w:szCs w:val="21"/>
          </w:rPr>
          <w:t>.</w:t>
        </w:r>
      </w:ins>
      <w:ins w:id="267" w:author="Yi Yin" w:date="2019-01-29T19:56:00Z">
        <w:r>
          <w:rPr>
            <w:rStyle w:val="tlid-translation"/>
            <w:rFonts w:ascii="Times New Roman" w:hAnsi="Times New Roman" w:cs="Times New Roman"/>
            <w:szCs w:val="21"/>
          </w:rPr>
          <w:t xml:space="preserve"> </w:t>
        </w:r>
      </w:ins>
      <w:ins w:id="268" w:author="Yi Yin" w:date="2019-01-29T19:59:00Z">
        <w:r>
          <w:rPr>
            <w:rStyle w:val="tlid-translation"/>
            <w:rFonts w:ascii="Times New Roman" w:hAnsi="Times New Roman" w:cs="Times New Roman"/>
            <w:szCs w:val="21"/>
          </w:rPr>
          <w:t xml:space="preserve">program </w:t>
        </w:r>
      </w:ins>
      <w:del w:id="269" w:author="Yi Yin" w:date="2019-01-29T19:55:00Z">
        <w:r w:rsidR="004650B3" w:rsidRPr="00304E94" w:rsidDel="00F70AA2">
          <w:rPr>
            <w:rStyle w:val="tlid-translation"/>
            <w:rFonts w:ascii="Times New Roman" w:hAnsi="Times New Roman" w:cs="Times New Roman"/>
            <w:noProof/>
            <w:szCs w:val="21"/>
          </w:rPr>
          <w:delText>PhD</w:delText>
        </w:r>
        <w:r w:rsidR="004650B3" w:rsidRPr="00304E94" w:rsidDel="00F70AA2">
          <w:rPr>
            <w:rStyle w:val="tlid-translation"/>
            <w:rFonts w:ascii="Times New Roman" w:hAnsi="Times New Roman" w:cs="Times New Roman"/>
            <w:szCs w:val="21"/>
          </w:rPr>
          <w:delText xml:space="preserve"> program </w:delText>
        </w:r>
      </w:del>
      <w:r w:rsidR="004650B3" w:rsidRPr="00304E94">
        <w:rPr>
          <w:rStyle w:val="tlid-translation"/>
          <w:rFonts w:ascii="Times New Roman" w:hAnsi="Times New Roman" w:cs="Times New Roman"/>
          <w:szCs w:val="21"/>
        </w:rPr>
        <w:t>in political science</w:t>
      </w:r>
      <w:del w:id="270" w:author="Yi Yin" w:date="2019-01-29T19:56:00Z">
        <w:r w:rsidR="004650B3" w:rsidRPr="00304E94" w:rsidDel="00F70AA2">
          <w:rPr>
            <w:rStyle w:val="tlid-translation"/>
            <w:rFonts w:ascii="Times New Roman" w:hAnsi="Times New Roman" w:cs="Times New Roman"/>
            <w:szCs w:val="21"/>
          </w:rPr>
          <w:delText xml:space="preserve"> in the future</w:delText>
        </w:r>
      </w:del>
      <w:r w:rsidR="004650B3" w:rsidRPr="00304E94">
        <w:rPr>
          <w:rStyle w:val="tlid-translation"/>
          <w:rFonts w:ascii="Times New Roman" w:hAnsi="Times New Roman" w:cs="Times New Roman"/>
          <w:szCs w:val="21"/>
        </w:rPr>
        <w:t xml:space="preserve">. </w:t>
      </w:r>
      <w:del w:id="271" w:author="Yi Yin" w:date="2019-01-29T20:00:00Z">
        <w:r w:rsidR="004650B3" w:rsidRPr="00304E94" w:rsidDel="00F70AA2">
          <w:rPr>
            <w:rStyle w:val="tlid-translation"/>
            <w:rFonts w:ascii="Times New Roman" w:hAnsi="Times New Roman" w:cs="Times New Roman"/>
            <w:szCs w:val="21"/>
          </w:rPr>
          <w:delText xml:space="preserve">I </w:delText>
        </w:r>
        <w:r w:rsidR="004650B3" w:rsidRPr="00304E94" w:rsidDel="00F70AA2">
          <w:rPr>
            <w:rStyle w:val="tlid-translation"/>
            <w:rFonts w:ascii="Times New Roman" w:hAnsi="Times New Roman" w:cs="Times New Roman"/>
            <w:noProof/>
            <w:szCs w:val="21"/>
          </w:rPr>
          <w:delText>would like</w:delText>
        </w:r>
        <w:r w:rsidR="004650B3" w:rsidRPr="00304E94" w:rsidDel="00F70AA2">
          <w:rPr>
            <w:rStyle w:val="tlid-translation"/>
            <w:rFonts w:ascii="Times New Roman" w:hAnsi="Times New Roman" w:cs="Times New Roman"/>
            <w:szCs w:val="21"/>
          </w:rPr>
          <w:delText xml:space="preserve"> to sharpen</w:delText>
        </w:r>
        <w:r w:rsidR="004650B3" w:rsidRPr="00304E94" w:rsidDel="00F70AA2">
          <w:rPr>
            <w:rFonts w:ascii="Times New Roman" w:hAnsi="Times New Roman" w:cs="Times New Roman"/>
            <w:szCs w:val="21"/>
          </w:rPr>
          <w:delText xml:space="preserve"> my </w:delText>
        </w:r>
      </w:del>
      <w:del w:id="272" w:author="Yi Yin" w:date="2019-01-29T19:58:00Z">
        <w:r w:rsidR="004650B3" w:rsidRPr="00304E94" w:rsidDel="00F70AA2">
          <w:rPr>
            <w:rFonts w:ascii="Times New Roman" w:hAnsi="Times New Roman" w:cs="Times New Roman"/>
            <w:szCs w:val="21"/>
          </w:rPr>
          <w:delText xml:space="preserve">research and analytical skills </w:delText>
        </w:r>
      </w:del>
      <w:del w:id="273" w:author="Yi Yin" w:date="2019-01-29T20:00:00Z">
        <w:r w:rsidR="004650B3" w:rsidRPr="00304E94" w:rsidDel="00F70AA2">
          <w:rPr>
            <w:rFonts w:ascii="Times New Roman" w:hAnsi="Times New Roman" w:cs="Times New Roman"/>
            <w:szCs w:val="21"/>
          </w:rPr>
          <w:delText xml:space="preserve">through the master’s studies to make me more </w:delText>
        </w:r>
        <w:r w:rsidR="004650B3" w:rsidRPr="00304E94" w:rsidDel="00F70AA2">
          <w:rPr>
            <w:rStyle w:val="tlid-translation"/>
            <w:rFonts w:ascii="Times New Roman" w:hAnsi="Times New Roman" w:cs="Times New Roman"/>
            <w:szCs w:val="21"/>
          </w:rPr>
          <w:delText>competitive.</w:delText>
        </w:r>
        <w:r w:rsidR="004650B3" w:rsidRPr="00304E94" w:rsidDel="00F70AA2">
          <w:rPr>
            <w:rFonts w:ascii="Times New Roman" w:hAnsi="Times New Roman" w:cs="Times New Roman"/>
            <w:szCs w:val="21"/>
          </w:rPr>
          <w:delText xml:space="preserve"> </w:delText>
        </w:r>
      </w:del>
      <w:del w:id="274" w:author="Yi Yin" w:date="2019-01-29T20:01:00Z">
        <w:r w:rsidR="004650B3" w:rsidRPr="00304E94" w:rsidDel="00F70AA2">
          <w:rPr>
            <w:rFonts w:ascii="Times New Roman" w:hAnsi="Times New Roman" w:cs="Times New Roman"/>
            <w:noProof/>
            <w:szCs w:val="21"/>
          </w:rPr>
          <w:delText>A evident</w:delText>
        </w:r>
        <w:r w:rsidR="004650B3" w:rsidRPr="00304E94" w:rsidDel="00F70AA2">
          <w:rPr>
            <w:rFonts w:ascii="Times New Roman" w:hAnsi="Times New Roman" w:cs="Times New Roman"/>
            <w:szCs w:val="21"/>
          </w:rPr>
          <w:delText xml:space="preserve"> weakness of social science education in China is that the universities</w:delText>
        </w:r>
        <w:r w:rsidR="00197530" w:rsidDel="00F70AA2">
          <w:rPr>
            <w:rFonts w:ascii="Times New Roman" w:hAnsi="Times New Roman" w:cs="Times New Roman"/>
            <w:szCs w:val="21"/>
          </w:rPr>
          <w:delText xml:space="preserve"> pay little</w:delText>
        </w:r>
        <w:r w:rsidR="004650B3" w:rsidRPr="00304E94" w:rsidDel="00F70AA2">
          <w:rPr>
            <w:rFonts w:ascii="Times New Roman" w:hAnsi="Times New Roman" w:cs="Times New Roman"/>
            <w:szCs w:val="21"/>
          </w:rPr>
          <w:delText xml:space="preserve"> attention to </w:delText>
        </w:r>
        <w:r w:rsidR="00197530" w:rsidRPr="00304E94" w:rsidDel="00F70AA2">
          <w:rPr>
            <w:rFonts w:ascii="Times New Roman" w:hAnsi="Times New Roman" w:cs="Times New Roman"/>
            <w:szCs w:val="21"/>
          </w:rPr>
          <w:delText>metrol</w:delText>
        </w:r>
        <w:r w:rsidR="00197530" w:rsidDel="00F70AA2">
          <w:rPr>
            <w:rFonts w:ascii="Times New Roman" w:hAnsi="Times New Roman" w:cs="Times New Roman"/>
            <w:szCs w:val="21"/>
          </w:rPr>
          <w:delText>ogical</w:delText>
        </w:r>
        <w:r w:rsidR="004650B3" w:rsidRPr="00304E94" w:rsidDel="00F70AA2">
          <w:rPr>
            <w:rFonts w:ascii="Times New Roman" w:hAnsi="Times New Roman" w:cs="Times New Roman"/>
            <w:szCs w:val="21"/>
          </w:rPr>
          <w:delText xml:space="preserve"> training and the </w:delText>
        </w:r>
        <w:r w:rsidR="00197530" w:rsidDel="00F70AA2">
          <w:rPr>
            <w:rFonts w:ascii="Times New Roman" w:hAnsi="Times New Roman" w:cs="Times New Roman"/>
            <w:szCs w:val="21"/>
          </w:rPr>
          <w:delText xml:space="preserve">relevant </w:delText>
        </w:r>
        <w:r w:rsidR="00197530" w:rsidDel="00F70AA2">
          <w:rPr>
            <w:rFonts w:ascii="Times New Roman" w:hAnsi="Times New Roman" w:cs="Times New Roman"/>
            <w:noProof/>
            <w:szCs w:val="21"/>
          </w:rPr>
          <w:delText xml:space="preserve">quantitative training </w:delText>
        </w:r>
        <w:r w:rsidR="004650B3" w:rsidRPr="00304E94" w:rsidDel="00F70AA2">
          <w:rPr>
            <w:rFonts w:ascii="Times New Roman" w:hAnsi="Times New Roman" w:cs="Times New Roman"/>
            <w:szCs w:val="21"/>
          </w:rPr>
          <w:delText xml:space="preserve">is very </w:delText>
        </w:r>
        <w:r w:rsidR="004650B3" w:rsidRPr="00304E94" w:rsidDel="00F70AA2">
          <w:rPr>
            <w:rFonts w:ascii="Times New Roman" w:hAnsi="Times New Roman" w:cs="Times New Roman"/>
            <w:noProof/>
            <w:szCs w:val="21"/>
          </w:rPr>
          <w:delText>insufficent</w:delText>
        </w:r>
        <w:r w:rsidR="004650B3" w:rsidRPr="00304E94" w:rsidDel="00F70AA2">
          <w:rPr>
            <w:rFonts w:ascii="Times New Roman" w:hAnsi="Times New Roman" w:cs="Times New Roman"/>
            <w:szCs w:val="21"/>
          </w:rPr>
          <w:delText xml:space="preserve">. </w:delText>
        </w:r>
      </w:del>
      <w:del w:id="275" w:author="Yi Yin" w:date="2019-01-29T20:07:00Z">
        <w:r w:rsidR="004650B3" w:rsidRPr="00304E94" w:rsidDel="007254C2">
          <w:rPr>
            <w:rFonts w:ascii="Times New Roman" w:hAnsi="Times New Roman" w:cs="Times New Roman"/>
            <w:szCs w:val="21"/>
          </w:rPr>
          <w:delText>For</w:delText>
        </w:r>
        <w:r w:rsidR="00197530" w:rsidDel="007254C2">
          <w:rPr>
            <w:rFonts w:ascii="Times New Roman" w:hAnsi="Times New Roman" w:cs="Times New Roman"/>
            <w:szCs w:val="21"/>
          </w:rPr>
          <w:delText xml:space="preserve"> instance</w:delText>
        </w:r>
        <w:r w:rsidR="004650B3" w:rsidRPr="00304E94" w:rsidDel="007254C2">
          <w:rPr>
            <w:rFonts w:ascii="Times New Roman" w:hAnsi="Times New Roman" w:cs="Times New Roman"/>
            <w:szCs w:val="21"/>
          </w:rPr>
          <w:delText xml:space="preserve">, while </w:delText>
        </w:r>
        <w:r w:rsidR="004650B3" w:rsidRPr="00304E94" w:rsidDel="007254C2">
          <w:rPr>
            <w:rFonts w:ascii="Times New Roman" w:hAnsi="Times New Roman" w:cs="Times New Roman"/>
            <w:noProof/>
            <w:szCs w:val="21"/>
          </w:rPr>
          <w:delText>conducting research on</w:delText>
        </w:r>
        <w:r w:rsidR="004650B3" w:rsidRPr="00304E94" w:rsidDel="007254C2">
          <w:rPr>
            <w:rFonts w:ascii="Times New Roman" w:hAnsi="Times New Roman" w:cs="Times New Roman"/>
            <w:szCs w:val="21"/>
          </w:rPr>
          <w:delText xml:space="preserve"> the suggestions submitted by People Congress deputies, I was also interested in the possible </w:delText>
        </w:r>
        <w:r w:rsidR="004650B3" w:rsidRPr="00304E94" w:rsidDel="007254C2">
          <w:rPr>
            <w:rFonts w:ascii="Times New Roman" w:hAnsi="Times New Roman" w:cs="Times New Roman"/>
            <w:sz w:val="22"/>
            <w:szCs w:val="22"/>
          </w:rPr>
          <w:delText>policy coalition building behind these suggestions. Will deputies form interest groups? What is the relationship between deputies and local governments? Experts can employ social network analysis to illustrate the policy coalition network behind the suggestions, but I know</w:delText>
        </w:r>
      </w:del>
      <w:ins w:id="276" w:author="Tangning Pan" w:date="2019-01-27T19:17:00Z">
        <w:del w:id="277" w:author="Yi Yin" w:date="2019-01-29T20:07:00Z">
          <w:r w:rsidR="0022087A" w:rsidRPr="00304E94" w:rsidDel="007254C2">
            <w:rPr>
              <w:rFonts w:ascii="Times New Roman" w:hAnsi="Times New Roman" w:cs="Times New Roman"/>
              <w:sz w:val="22"/>
              <w:szCs w:val="22"/>
            </w:rPr>
            <w:delText xml:space="preserve"> </w:delText>
          </w:r>
        </w:del>
      </w:ins>
      <w:del w:id="278" w:author="Yi Yin" w:date="2019-01-29T20:07:00Z">
        <w:r w:rsidR="004650B3" w:rsidRPr="00304E94" w:rsidDel="007254C2">
          <w:rPr>
            <w:rFonts w:ascii="Times New Roman" w:hAnsi="Times New Roman" w:cs="Times New Roman"/>
            <w:sz w:val="22"/>
            <w:szCs w:val="22"/>
          </w:rPr>
          <w:delText xml:space="preserve"> nothing </w:delText>
        </w:r>
      </w:del>
      <w:ins w:id="279" w:author="Tangning Pan" w:date="2019-01-27T19:17:00Z">
        <w:del w:id="280" w:author="Yi Yin" w:date="2019-01-29T20:07:00Z">
          <w:r w:rsidR="0022087A" w:rsidRPr="00304E94" w:rsidDel="007254C2">
            <w:rPr>
              <w:rFonts w:ascii="Times New Roman" w:hAnsi="Times New Roman" w:cs="Times New Roman"/>
              <w:sz w:val="22"/>
              <w:szCs w:val="22"/>
            </w:rPr>
            <w:delText xml:space="preserve">little </w:delText>
          </w:r>
        </w:del>
      </w:ins>
      <w:del w:id="281" w:author="Yi Yin" w:date="2019-01-29T20:07:00Z">
        <w:r w:rsidR="004650B3" w:rsidRPr="00304E94" w:rsidDel="007254C2">
          <w:rPr>
            <w:rFonts w:ascii="Times New Roman" w:hAnsi="Times New Roman" w:cs="Times New Roman"/>
            <w:sz w:val="22"/>
            <w:szCs w:val="22"/>
          </w:rPr>
          <w:delText>about this method since</w:delText>
        </w:r>
      </w:del>
      <w:ins w:id="282" w:author="Tangning Pan" w:date="2019-01-27T19:20:00Z">
        <w:del w:id="283" w:author="Yi Yin" w:date="2019-01-29T20:07:00Z">
          <w:r w:rsidR="0022087A" w:rsidRPr="00304E94" w:rsidDel="007254C2">
            <w:rPr>
              <w:rFonts w:ascii="Times New Roman" w:hAnsi="Times New Roman" w:cs="Times New Roman"/>
              <w:sz w:val="22"/>
              <w:szCs w:val="22"/>
            </w:rPr>
            <w:delText xml:space="preserve"> the</w:delText>
          </w:r>
        </w:del>
      </w:ins>
      <w:del w:id="284" w:author="Yi Yin" w:date="2019-01-29T20:07:00Z">
        <w:r w:rsidR="004650B3" w:rsidRPr="00304E94" w:rsidDel="007254C2">
          <w:rPr>
            <w:rFonts w:ascii="Times New Roman" w:hAnsi="Times New Roman" w:cs="Times New Roman"/>
            <w:sz w:val="22"/>
            <w:szCs w:val="22"/>
          </w:rPr>
          <w:delText xml:space="preserve"> the</w:delText>
        </w:r>
        <w:r w:rsidR="004650B3" w:rsidRPr="00304E94" w:rsidDel="007254C2">
          <w:rPr>
            <w:rFonts w:ascii="Times New Roman" w:hAnsi="Times New Roman" w:cs="Times New Roman"/>
            <w:i/>
            <w:sz w:val="22"/>
            <w:szCs w:val="22"/>
            <w:rPrChange w:id="285" w:author="Tangning Pan" w:date="2019-01-27T19:17:00Z">
              <w:rPr>
                <w:rFonts w:ascii="Times New Roman" w:hAnsi="Times New Roman" w:cs="Times New Roman"/>
                <w:sz w:val="22"/>
                <w:szCs w:val="22"/>
              </w:rPr>
            </w:rPrChange>
          </w:rPr>
          <w:delText xml:space="preserve"> Quantitative Research Methods</w:delText>
        </w:r>
        <w:r w:rsidR="004650B3" w:rsidRPr="00304E94" w:rsidDel="007254C2">
          <w:rPr>
            <w:rFonts w:ascii="Times New Roman" w:hAnsi="Times New Roman" w:cs="Times New Roman"/>
            <w:sz w:val="22"/>
            <w:szCs w:val="22"/>
          </w:rPr>
          <w:delText xml:space="preserve"> </w:delText>
        </w:r>
      </w:del>
      <w:ins w:id="286" w:author="Tangning Pan" w:date="2019-01-27T19:19:00Z">
        <w:del w:id="287" w:author="Yi Yin" w:date="2019-01-29T20:07:00Z">
          <w:r w:rsidR="0022087A" w:rsidRPr="00304E94" w:rsidDel="007254C2">
            <w:rPr>
              <w:rFonts w:ascii="Times New Roman" w:hAnsi="Times New Roman" w:cs="Times New Roman"/>
              <w:sz w:val="22"/>
              <w:szCs w:val="22"/>
              <w:rPrChange w:id="288" w:author="Tangning Pan" w:date="2019-01-27T19:19:00Z">
                <w:rPr>
                  <w:rFonts w:ascii="Times New Roman" w:hAnsi="Times New Roman" w:cs="Times New Roman"/>
                  <w:i/>
                  <w:sz w:val="22"/>
                  <w:szCs w:val="22"/>
                </w:rPr>
              </w:rPrChange>
            </w:rPr>
            <w:delText>course</w:delText>
          </w:r>
          <w:r w:rsidR="0022087A" w:rsidRPr="00304E94" w:rsidDel="007254C2">
            <w:rPr>
              <w:rFonts w:ascii="Times New Roman" w:hAnsi="Times New Roman" w:cs="Times New Roman"/>
              <w:i/>
              <w:sz w:val="22"/>
              <w:szCs w:val="22"/>
            </w:rPr>
            <w:delText xml:space="preserve"> </w:delText>
          </w:r>
        </w:del>
      </w:ins>
      <w:del w:id="289" w:author="Yi Yin" w:date="2019-01-29T20:07:00Z">
        <w:r w:rsidR="004650B3" w:rsidRPr="00304E94" w:rsidDel="007254C2">
          <w:rPr>
            <w:rFonts w:ascii="Times New Roman" w:hAnsi="Times New Roman" w:cs="Times New Roman"/>
            <w:sz w:val="22"/>
            <w:szCs w:val="22"/>
          </w:rPr>
          <w:delText>course</w:delText>
        </w:r>
      </w:del>
      <w:ins w:id="290" w:author="Tangning Pan" w:date="2019-01-27T19:18:00Z">
        <w:del w:id="291" w:author="Yi Yin" w:date="2019-01-29T20:07:00Z">
          <w:r w:rsidR="0022087A" w:rsidRPr="00304E94" w:rsidDel="007254C2">
            <w:rPr>
              <w:rFonts w:ascii="Times New Roman" w:hAnsi="Times New Roman" w:cs="Times New Roman"/>
              <w:sz w:val="22"/>
              <w:szCs w:val="22"/>
            </w:rPr>
            <w:delText xml:space="preserve">is the only data-oriented course </w:delText>
          </w:r>
        </w:del>
      </w:ins>
      <w:ins w:id="292" w:author="Tangning Pan" w:date="2019-01-27T19:19:00Z">
        <w:del w:id="293" w:author="Yi Yin" w:date="2019-01-29T20:07:00Z">
          <w:r w:rsidR="0022087A" w:rsidRPr="00304E94" w:rsidDel="007254C2">
            <w:rPr>
              <w:rFonts w:ascii="Times New Roman" w:hAnsi="Times New Roman" w:cs="Times New Roman"/>
              <w:sz w:val="22"/>
              <w:szCs w:val="22"/>
            </w:rPr>
            <w:delText xml:space="preserve">I could choose </w:delText>
          </w:r>
        </w:del>
      </w:ins>
      <w:ins w:id="294" w:author="Tangning Pan" w:date="2019-01-27T19:21:00Z">
        <w:del w:id="295" w:author="Yi Yin" w:date="2019-01-29T20:07:00Z">
          <w:r w:rsidR="0022087A" w:rsidRPr="00304E94" w:rsidDel="007254C2">
            <w:rPr>
              <w:rFonts w:ascii="Times New Roman" w:hAnsi="Times New Roman" w:cs="Times New Roman"/>
              <w:sz w:val="22"/>
              <w:szCs w:val="22"/>
            </w:rPr>
            <w:delText>in my undergraduate study</w:delText>
          </w:r>
        </w:del>
      </w:ins>
      <w:ins w:id="296" w:author="Tangning Pan" w:date="2019-01-27T19:20:00Z">
        <w:del w:id="297" w:author="Yi Yin" w:date="2019-01-29T20:07:00Z">
          <w:r w:rsidR="0022087A" w:rsidRPr="00304E94" w:rsidDel="007254C2">
            <w:rPr>
              <w:rFonts w:ascii="Times New Roman" w:hAnsi="Times New Roman" w:cs="Times New Roman"/>
              <w:sz w:val="22"/>
              <w:szCs w:val="22"/>
            </w:rPr>
            <w:delText xml:space="preserve">, </w:delText>
          </w:r>
        </w:del>
      </w:ins>
      <w:ins w:id="298" w:author="Tangning Pan" w:date="2019-01-27T19:18:00Z">
        <w:del w:id="299" w:author="Yi Yin" w:date="2019-01-29T20:07:00Z">
          <w:r w:rsidR="0022087A" w:rsidRPr="00304E94" w:rsidDel="007254C2">
            <w:rPr>
              <w:rFonts w:ascii="Times New Roman" w:hAnsi="Times New Roman" w:cs="Times New Roman"/>
              <w:sz w:val="22"/>
              <w:szCs w:val="22"/>
            </w:rPr>
            <w:delText>which</w:delText>
          </w:r>
        </w:del>
      </w:ins>
      <w:del w:id="300" w:author="Yi Yin" w:date="2019-01-29T20:07:00Z">
        <w:r w:rsidR="004650B3" w:rsidRPr="00304E94" w:rsidDel="007254C2">
          <w:rPr>
            <w:rFonts w:ascii="Times New Roman" w:hAnsi="Times New Roman" w:cs="Times New Roman"/>
            <w:sz w:val="22"/>
            <w:szCs w:val="22"/>
          </w:rPr>
          <w:delText xml:space="preserve"> only provide</w:delText>
        </w:r>
      </w:del>
      <w:ins w:id="301" w:author="Tangning Pan" w:date="2019-01-27T19:18:00Z">
        <w:del w:id="302" w:author="Yi Yin" w:date="2019-01-29T20:07:00Z">
          <w:r w:rsidR="0022087A" w:rsidRPr="00304E94" w:rsidDel="007254C2">
            <w:rPr>
              <w:rFonts w:ascii="Times New Roman" w:hAnsi="Times New Roman" w:cs="Times New Roman"/>
              <w:sz w:val="22"/>
              <w:szCs w:val="22"/>
            </w:rPr>
            <w:delText>provided</w:delText>
          </w:r>
        </w:del>
      </w:ins>
      <w:del w:id="303" w:author="Yi Yin" w:date="2019-01-29T20:07:00Z">
        <w:r w:rsidR="004650B3" w:rsidRPr="00304E94" w:rsidDel="007254C2">
          <w:rPr>
            <w:rFonts w:ascii="Times New Roman" w:hAnsi="Times New Roman" w:cs="Times New Roman"/>
            <w:sz w:val="22"/>
            <w:szCs w:val="22"/>
          </w:rPr>
          <w:delText xml:space="preserve"> me with </w:delText>
        </w:r>
      </w:del>
      <w:ins w:id="304" w:author="Tangning Pan" w:date="2019-01-27T19:20:00Z">
        <w:del w:id="305" w:author="Yi Yin" w:date="2019-01-29T20:07:00Z">
          <w:r w:rsidR="0022087A" w:rsidRPr="00304E94" w:rsidDel="007254C2">
            <w:rPr>
              <w:rFonts w:ascii="Times New Roman" w:hAnsi="Times New Roman" w:cs="Times New Roman"/>
              <w:sz w:val="22"/>
              <w:szCs w:val="22"/>
            </w:rPr>
            <w:delText xml:space="preserve">merely entry-level </w:delText>
          </w:r>
        </w:del>
      </w:ins>
      <w:del w:id="306" w:author="Yi Yin" w:date="2019-01-29T20:07:00Z">
        <w:r w:rsidR="004650B3" w:rsidRPr="00304E94" w:rsidDel="007254C2">
          <w:rPr>
            <w:rFonts w:ascii="Times New Roman" w:hAnsi="Times New Roman" w:cs="Times New Roman"/>
            <w:sz w:val="22"/>
            <w:szCs w:val="22"/>
          </w:rPr>
          <w:delText xml:space="preserve">basic knowledge and there </w:delText>
        </w:r>
        <w:r w:rsidR="004650B3" w:rsidRPr="00304E94" w:rsidDel="007254C2">
          <w:rPr>
            <w:rFonts w:ascii="Times New Roman" w:hAnsi="Times New Roman" w:cs="Times New Roman"/>
            <w:noProof/>
            <w:sz w:val="22"/>
            <w:szCs w:val="22"/>
          </w:rPr>
          <w:delText>are</w:delText>
        </w:r>
        <w:r w:rsidR="004650B3" w:rsidRPr="00304E94" w:rsidDel="007254C2">
          <w:rPr>
            <w:rFonts w:ascii="Times New Roman" w:hAnsi="Times New Roman" w:cs="Times New Roman"/>
            <w:sz w:val="22"/>
            <w:szCs w:val="22"/>
          </w:rPr>
          <w:delText xml:space="preserve"> no advanced methods course </w:delText>
        </w:r>
        <w:r w:rsidR="004650B3" w:rsidRPr="00304E94" w:rsidDel="007254C2">
          <w:rPr>
            <w:rFonts w:ascii="Times New Roman" w:hAnsi="Times New Roman" w:cs="Times New Roman"/>
            <w:noProof/>
            <w:sz w:val="22"/>
            <w:szCs w:val="22"/>
          </w:rPr>
          <w:delText>avaliable</w:delText>
        </w:r>
        <w:r w:rsidR="004650B3" w:rsidRPr="00304E94" w:rsidDel="007254C2">
          <w:rPr>
            <w:rFonts w:ascii="Times New Roman" w:hAnsi="Times New Roman" w:cs="Times New Roman"/>
            <w:sz w:val="22"/>
            <w:szCs w:val="22"/>
          </w:rPr>
          <w:delText xml:space="preserve"> in the department. </w:delText>
        </w:r>
      </w:del>
      <w:ins w:id="307" w:author="Tangning Pan" w:date="2019-01-27T19:21:00Z">
        <w:del w:id="308" w:author="Yi Yin" w:date="2019-01-29T20:25:00Z">
          <w:r w:rsidR="0022087A" w:rsidRPr="00304E94" w:rsidDel="006D1F9C">
            <w:rPr>
              <w:rFonts w:ascii="Times New Roman" w:hAnsi="Times New Roman" w:cs="Times New Roman"/>
              <w:sz w:val="22"/>
              <w:szCs w:val="22"/>
            </w:rPr>
            <w:delText>I wish to supplement</w:delText>
          </w:r>
        </w:del>
      </w:ins>
      <w:ins w:id="309" w:author="Tangning Pan" w:date="2019-01-27T19:22:00Z">
        <w:del w:id="310" w:author="Yi Yin" w:date="2019-01-29T20:25:00Z">
          <w:r w:rsidR="0022087A" w:rsidRPr="00304E94" w:rsidDel="006D1F9C">
            <w:rPr>
              <w:rFonts w:ascii="Times New Roman" w:hAnsi="Times New Roman" w:cs="Times New Roman"/>
              <w:sz w:val="22"/>
              <w:szCs w:val="22"/>
            </w:rPr>
            <w:delText xml:space="preserve"> my quantitative background with post-graduate training </w:delText>
          </w:r>
        </w:del>
      </w:ins>
      <w:del w:id="311" w:author="Yi Yin" w:date="2019-01-29T20:25:00Z">
        <w:r w:rsidR="004650B3" w:rsidRPr="00304E94" w:rsidDel="006D1F9C">
          <w:rPr>
            <w:rFonts w:ascii="Times New Roman" w:hAnsi="Times New Roman" w:cs="Times New Roman"/>
            <w:sz w:val="22"/>
            <w:szCs w:val="22"/>
          </w:rPr>
          <w:delText>这成了我之前研究的一个遗憾，我希望能在硕士阶段的学习中补上我的这个短板，从而</w:delText>
        </w:r>
        <w:r w:rsidR="004650B3" w:rsidRPr="00304E94" w:rsidDel="006D1F9C">
          <w:rPr>
            <w:rFonts w:ascii="Times New Roman" w:hAnsi="Times New Roman" w:cs="Times New Roman"/>
            <w:sz w:val="22"/>
            <w:szCs w:val="22"/>
          </w:rPr>
          <w:delText xml:space="preserve">be qualified </w:delText>
        </w:r>
      </w:del>
      <w:ins w:id="312" w:author="Tangning Pan" w:date="2019-01-27T19:23:00Z">
        <w:del w:id="313" w:author="Yi Yin" w:date="2019-01-29T20:25:00Z">
          <w:r w:rsidR="0022087A" w:rsidRPr="00304E94" w:rsidDel="006D1F9C">
            <w:rPr>
              <w:rFonts w:ascii="Times New Roman" w:hAnsi="Times New Roman" w:cs="Times New Roman"/>
              <w:sz w:val="22"/>
              <w:szCs w:val="22"/>
            </w:rPr>
            <w:delText xml:space="preserve">and prepare myself </w:delText>
          </w:r>
        </w:del>
      </w:ins>
      <w:del w:id="314" w:author="Yi Yin" w:date="2019-01-29T20:25:00Z">
        <w:r w:rsidR="004650B3" w:rsidRPr="00304E94" w:rsidDel="006D1F9C">
          <w:rPr>
            <w:rFonts w:ascii="Times New Roman" w:hAnsi="Times New Roman" w:cs="Times New Roman"/>
            <w:sz w:val="22"/>
            <w:szCs w:val="22"/>
          </w:rPr>
          <w:delText xml:space="preserve">to pursue an </w:delText>
        </w:r>
      </w:del>
      <w:del w:id="315" w:author="Yi Yin" w:date="2019-01-29T20:53:00Z">
        <w:r w:rsidR="004650B3" w:rsidRPr="00304E94" w:rsidDel="00636D09">
          <w:rPr>
            <w:rFonts w:ascii="Times New Roman" w:hAnsi="Times New Roman" w:cs="Times New Roman"/>
            <w:sz w:val="22"/>
            <w:szCs w:val="22"/>
          </w:rPr>
          <w:delText xml:space="preserve">academic </w:delText>
        </w:r>
      </w:del>
      <w:del w:id="316" w:author="Yi Yin" w:date="2019-01-29T20:26:00Z">
        <w:r w:rsidR="004650B3" w:rsidRPr="00304E94" w:rsidDel="005071B7">
          <w:rPr>
            <w:rFonts w:ascii="Times New Roman" w:hAnsi="Times New Roman" w:cs="Times New Roman"/>
            <w:sz w:val="22"/>
            <w:szCs w:val="22"/>
          </w:rPr>
          <w:delText xml:space="preserve">career </w:delText>
        </w:r>
      </w:del>
      <w:del w:id="317" w:author="Yi Yin" w:date="2019-01-29T20:53:00Z">
        <w:r w:rsidR="004650B3" w:rsidRPr="00304E94" w:rsidDel="00636D09">
          <w:rPr>
            <w:rFonts w:ascii="Times New Roman" w:hAnsi="Times New Roman" w:cs="Times New Roman"/>
            <w:sz w:val="22"/>
            <w:szCs w:val="22"/>
          </w:rPr>
          <w:delText>in political science.</w:delText>
        </w:r>
      </w:del>
    </w:p>
    <w:p w14:paraId="5682E91C" w14:textId="77777777" w:rsidR="00755195" w:rsidRPr="00304E94" w:rsidDel="00636D09" w:rsidRDefault="00755195">
      <w:pPr>
        <w:rPr>
          <w:del w:id="318" w:author="Yi Yin" w:date="2019-01-29T20:54:00Z"/>
          <w:rFonts w:ascii="Times New Roman" w:hAnsi="Times New Roman" w:cs="Times New Roman"/>
          <w:sz w:val="22"/>
          <w:szCs w:val="22"/>
        </w:rPr>
      </w:pPr>
    </w:p>
    <w:p w14:paraId="65B1BDD4" w14:textId="6152E26E" w:rsidR="00636D09" w:rsidRPr="002B1F2D" w:rsidRDefault="004650B3" w:rsidP="00636D09">
      <w:pPr>
        <w:rPr>
          <w:ins w:id="319" w:author="Yi Yin" w:date="2019-01-29T20:54:00Z"/>
          <w:rFonts w:ascii="Times New Roman" w:hAnsi="Times New Roman" w:cs="Times New Roman"/>
          <w:szCs w:val="21"/>
        </w:rPr>
      </w:pPr>
      <w:r w:rsidRPr="00304E94">
        <w:rPr>
          <w:rFonts w:ascii="Times New Roman" w:hAnsi="Times New Roman" w:cs="Times New Roman"/>
          <w:sz w:val="22"/>
          <w:szCs w:val="22"/>
        </w:rPr>
        <w:t xml:space="preserve">The QMSS program is </w:t>
      </w:r>
      <w:ins w:id="320" w:author="Yi Yin" w:date="2019-01-29T20:33:00Z">
        <w:r w:rsidR="00D942BB" w:rsidRPr="00D942BB">
          <w:rPr>
            <w:rFonts w:ascii="Times New Roman" w:hAnsi="Times New Roman" w:cs="Times New Roman"/>
            <w:sz w:val="22"/>
            <w:szCs w:val="22"/>
          </w:rPr>
          <w:t xml:space="preserve">a </w:t>
        </w:r>
      </w:ins>
      <w:ins w:id="321" w:author="Yi Yin" w:date="2019-01-29T20:52:00Z">
        <w:r w:rsidR="00636D09">
          <w:rPr>
            <w:rFonts w:ascii="Times New Roman" w:hAnsi="Times New Roman" w:cs="Times New Roman"/>
            <w:sz w:val="22"/>
            <w:szCs w:val="22"/>
          </w:rPr>
          <w:t>crucial</w:t>
        </w:r>
      </w:ins>
      <w:ins w:id="322" w:author="Yi Yin" w:date="2019-01-29T20:33:00Z">
        <w:r w:rsidR="00D942BB" w:rsidRPr="00D942BB">
          <w:rPr>
            <w:rFonts w:ascii="Times New Roman" w:hAnsi="Times New Roman" w:cs="Times New Roman"/>
            <w:sz w:val="22"/>
            <w:szCs w:val="22"/>
          </w:rPr>
          <w:t xml:space="preserve"> step towards </w:t>
        </w:r>
      </w:ins>
      <w:ins w:id="323" w:author="Yi Yin" w:date="2019-01-29T20:54:00Z">
        <w:r w:rsidR="00636D09">
          <w:rPr>
            <w:rFonts w:ascii="Times New Roman" w:hAnsi="Times New Roman" w:cs="Times New Roman"/>
            <w:szCs w:val="21"/>
          </w:rPr>
          <w:t xml:space="preserve">my pursuit of the </w:t>
        </w:r>
        <w:commentRangeStart w:id="324"/>
        <w:r w:rsidR="00636D09">
          <w:rPr>
            <w:rFonts w:ascii="Times New Roman" w:hAnsi="Times New Roman" w:cs="Times New Roman"/>
            <w:szCs w:val="21"/>
          </w:rPr>
          <w:t>doctorate</w:t>
        </w:r>
        <w:commentRangeEnd w:id="324"/>
        <w:r w:rsidR="00636D09">
          <w:rPr>
            <w:rStyle w:val="CommentReference"/>
          </w:rPr>
          <w:commentReference w:id="324"/>
        </w:r>
      </w:ins>
      <w:ins w:id="325" w:author="Yi Yin" w:date="2019-01-29T20:33:00Z">
        <w:r w:rsidR="00D942BB" w:rsidRPr="00D942BB">
          <w:rPr>
            <w:rFonts w:ascii="Times New Roman" w:hAnsi="Times New Roman" w:cs="Times New Roman"/>
            <w:sz w:val="22"/>
            <w:szCs w:val="22"/>
          </w:rPr>
          <w:t>.</w:t>
        </w:r>
        <w:r w:rsidR="00D942BB" w:rsidRPr="00D942BB" w:rsidDel="00D942BB">
          <w:rPr>
            <w:rFonts w:ascii="Times New Roman" w:hAnsi="Times New Roman" w:cs="Times New Roman"/>
            <w:sz w:val="22"/>
            <w:szCs w:val="22"/>
          </w:rPr>
          <w:t xml:space="preserve"> </w:t>
        </w:r>
      </w:ins>
      <w:del w:id="326" w:author="Yi Yin" w:date="2019-01-29T20:33:00Z">
        <w:r w:rsidRPr="00304E94" w:rsidDel="00D942BB">
          <w:rPr>
            <w:rFonts w:ascii="Times New Roman" w:hAnsi="Times New Roman" w:cs="Times New Roman"/>
            <w:sz w:val="22"/>
            <w:szCs w:val="22"/>
          </w:rPr>
          <w:delText xml:space="preserve">an ideal choice of me </w:delText>
        </w:r>
      </w:del>
      <w:del w:id="327" w:author="Tangning Pan" w:date="2019-01-27T19:23:00Z">
        <w:r w:rsidRPr="00304E94" w:rsidDel="0022087A">
          <w:rPr>
            <w:rFonts w:ascii="Times New Roman" w:hAnsi="Times New Roman" w:cs="Times New Roman"/>
            <w:noProof/>
            <w:sz w:val="22"/>
            <w:szCs w:val="22"/>
          </w:rPr>
          <w:delText>bacause</w:delText>
        </w:r>
        <w:r w:rsidRPr="00304E94" w:rsidDel="0022087A">
          <w:rPr>
            <w:rFonts w:ascii="Times New Roman" w:hAnsi="Times New Roman" w:cs="Times New Roman"/>
            <w:sz w:val="22"/>
            <w:szCs w:val="22"/>
          </w:rPr>
          <w:delText xml:space="preserve"> of the</w:delText>
        </w:r>
      </w:del>
      <w:ins w:id="328" w:author="Tangning Pan" w:date="2019-01-27T19:23:00Z">
        <w:del w:id="329" w:author="Yi Yin" w:date="2019-01-29T20:34:00Z">
          <w:r w:rsidR="0022087A" w:rsidRPr="00304E94" w:rsidDel="00D942BB">
            <w:rPr>
              <w:rFonts w:ascii="Times New Roman" w:hAnsi="Times New Roman" w:cs="Times New Roman"/>
              <w:noProof/>
              <w:sz w:val="22"/>
              <w:szCs w:val="22"/>
            </w:rPr>
            <w:delText>for the</w:delText>
          </w:r>
        </w:del>
      </w:ins>
      <w:del w:id="330" w:author="Yi Yin" w:date="2019-01-29T20:34:00Z">
        <w:r w:rsidRPr="00304E94" w:rsidDel="00D942BB">
          <w:rPr>
            <w:rFonts w:ascii="Times New Roman" w:hAnsi="Times New Roman" w:cs="Times New Roman"/>
            <w:sz w:val="22"/>
            <w:szCs w:val="22"/>
          </w:rPr>
          <w:delText xml:space="preserve"> following reasons. </w:delText>
        </w:r>
      </w:del>
      <w:ins w:id="331" w:author="Tangning Pan" w:date="2019-01-27T19:23:00Z">
        <w:del w:id="332" w:author="Yi Yin" w:date="2019-01-29T20:34:00Z">
          <w:r w:rsidR="0022087A" w:rsidRPr="00304E94" w:rsidDel="00D942BB">
            <w:rPr>
              <w:rFonts w:ascii="Times New Roman" w:hAnsi="Times New Roman" w:cs="Times New Roman"/>
              <w:sz w:val="22"/>
              <w:szCs w:val="22"/>
            </w:rPr>
            <w:delText>Firs</w:delText>
          </w:r>
        </w:del>
      </w:ins>
      <w:ins w:id="333" w:author="Tangning Pan" w:date="2019-01-27T19:24:00Z">
        <w:del w:id="334" w:author="Yi Yin" w:date="2019-01-29T20:34:00Z">
          <w:r w:rsidR="0022087A" w:rsidRPr="00304E94" w:rsidDel="00D942BB">
            <w:rPr>
              <w:rFonts w:ascii="Times New Roman" w:hAnsi="Times New Roman" w:cs="Times New Roman"/>
              <w:sz w:val="22"/>
              <w:szCs w:val="22"/>
            </w:rPr>
            <w:delText>t</w:delText>
          </w:r>
        </w:del>
      </w:ins>
      <w:ins w:id="335" w:author="Tangning Pan" w:date="2019-01-27T19:28:00Z">
        <w:del w:id="336" w:author="Yi Yin" w:date="2019-01-29T20:34:00Z">
          <w:r w:rsidR="00776B45" w:rsidRPr="00304E94" w:rsidDel="00D942BB">
            <w:rPr>
              <w:rFonts w:ascii="Times New Roman" w:hAnsi="Times New Roman" w:cs="Times New Roman"/>
              <w:sz w:val="22"/>
              <w:szCs w:val="22"/>
            </w:rPr>
            <w:delText>ly</w:delText>
          </w:r>
        </w:del>
      </w:ins>
      <w:del w:id="337" w:author="Yi Yin" w:date="2019-01-29T20:34:00Z">
        <w:r w:rsidRPr="00304E94" w:rsidDel="00D942BB">
          <w:rPr>
            <w:rFonts w:ascii="Times New Roman" w:hAnsi="Times New Roman" w:cs="Times New Roman"/>
            <w:sz w:val="22"/>
            <w:szCs w:val="22"/>
          </w:rPr>
          <w:delText>First, t</w:delText>
        </w:r>
      </w:del>
      <w:del w:id="338" w:author="Yi Yin" w:date="2019-01-29T20:35:00Z">
        <w:r w:rsidRPr="00304E94" w:rsidDel="00D942BB">
          <w:rPr>
            <w:rFonts w:ascii="Times New Roman" w:hAnsi="Times New Roman" w:cs="Times New Roman"/>
            <w:sz w:val="22"/>
            <w:szCs w:val="22"/>
          </w:rPr>
          <w:delText>he</w:delText>
        </w:r>
      </w:del>
      <w:ins w:id="339" w:author="Tangning Pan" w:date="2019-01-27T19:25:00Z">
        <w:del w:id="340" w:author="Yi Yin" w:date="2019-01-29T20:35:00Z">
          <w:r w:rsidR="00776B45" w:rsidRPr="00304E94" w:rsidDel="00D942BB">
            <w:rPr>
              <w:rFonts w:ascii="Times New Roman" w:hAnsi="Times New Roman" w:cs="Times New Roman"/>
              <w:sz w:val="22"/>
              <w:szCs w:val="22"/>
            </w:rPr>
            <w:delText xml:space="preserve"> well-designed</w:delText>
          </w:r>
        </w:del>
      </w:ins>
      <w:del w:id="341" w:author="Yi Yin" w:date="2019-01-29T20:35:00Z">
        <w:r w:rsidRPr="00304E94" w:rsidDel="00D942BB">
          <w:rPr>
            <w:rFonts w:ascii="Times New Roman" w:hAnsi="Times New Roman" w:cs="Times New Roman"/>
            <w:sz w:val="22"/>
            <w:szCs w:val="22"/>
          </w:rPr>
          <w:delText xml:space="preserve"> </w:delText>
        </w:r>
        <w:r w:rsidRPr="00304E94" w:rsidDel="00D942BB">
          <w:rPr>
            <w:rStyle w:val="tlid-translation"/>
            <w:rFonts w:ascii="Times New Roman" w:hAnsi="Times New Roman" w:cs="Times New Roman"/>
            <w:szCs w:val="21"/>
          </w:rPr>
          <w:delText xml:space="preserve">curriculum system in this program is quite suitable </w:delText>
        </w:r>
      </w:del>
      <w:ins w:id="342" w:author="Tangning Pan" w:date="2019-01-27T19:24:00Z">
        <w:del w:id="343" w:author="Yi Yin" w:date="2019-01-29T20:35:00Z">
          <w:r w:rsidR="0022087A" w:rsidRPr="00304E94" w:rsidDel="00D942BB">
            <w:rPr>
              <w:rStyle w:val="tlid-translation"/>
              <w:rFonts w:ascii="Times New Roman" w:hAnsi="Times New Roman" w:cs="Times New Roman"/>
              <w:szCs w:val="21"/>
            </w:rPr>
            <w:delText>meets my academic goals.</w:delText>
          </w:r>
        </w:del>
      </w:ins>
      <w:ins w:id="344" w:author="Tangning Pan" w:date="2019-01-27T19:27:00Z">
        <w:del w:id="345" w:author="Yi Yin" w:date="2019-01-29T20:35:00Z">
          <w:r w:rsidR="00776B45" w:rsidRPr="00304E94" w:rsidDel="00D942BB">
            <w:rPr>
              <w:rStyle w:val="tlid-translation"/>
              <w:rFonts w:ascii="Times New Roman" w:hAnsi="Times New Roman" w:cs="Times New Roman"/>
              <w:szCs w:val="21"/>
            </w:rPr>
            <w:delText xml:space="preserve"> </w:delText>
          </w:r>
        </w:del>
      </w:ins>
      <w:moveToRangeStart w:id="346" w:author="Tangning Pan" w:date="2019-01-27T19:27:00Z" w:name="move536380574"/>
      <w:moveTo w:id="347" w:author="Tangning Pan" w:date="2019-01-27T19:27:00Z">
        <w:del w:id="348" w:author="Yi Yin" w:date="2019-01-29T20:35:00Z">
          <w:r w:rsidR="00776B45" w:rsidRPr="00304E94" w:rsidDel="00D942BB">
            <w:rPr>
              <w:rStyle w:val="tlid-translation"/>
              <w:rFonts w:ascii="Times New Roman" w:hAnsi="Times New Roman" w:cs="Times New Roman"/>
              <w:szCs w:val="21"/>
            </w:rPr>
            <w:delText xml:space="preserve">I believe I will receive </w:delText>
          </w:r>
          <w:r w:rsidR="00776B45" w:rsidRPr="00304E94" w:rsidDel="00D942BB">
            <w:rPr>
              <w:rFonts w:ascii="Times New Roman" w:hAnsi="Times New Roman" w:cs="Times New Roman"/>
              <w:noProof/>
              <w:shd w:val="clear" w:color="auto" w:fill="FFFFFF"/>
            </w:rPr>
            <w:delText>high</w:delText>
          </w:r>
          <w:r w:rsidR="00776B45" w:rsidRPr="00304E94" w:rsidDel="00D942BB">
            <w:rPr>
              <w:rFonts w:ascii="Times New Roman" w:hAnsi="Times New Roman" w:cs="Times New Roman"/>
              <w:shd w:val="clear" w:color="auto" w:fill="FFFFFF"/>
            </w:rPr>
            <w:delText xml:space="preserve"> quality of systematic pedagogy and rigorous </w:delText>
          </w:r>
          <w:r w:rsidR="00776B45" w:rsidRPr="00304E94" w:rsidDel="00D942BB">
            <w:rPr>
              <w:rFonts w:ascii="Times New Roman" w:hAnsi="Times New Roman" w:cs="Times New Roman"/>
              <w:noProof/>
              <w:shd w:val="clear" w:color="auto" w:fill="FFFFFF"/>
            </w:rPr>
            <w:delText>training</w:delText>
          </w:r>
          <w:r w:rsidR="00776B45" w:rsidRPr="00304E94" w:rsidDel="00D942BB">
            <w:rPr>
              <w:rFonts w:ascii="Times New Roman" w:hAnsi="Times New Roman" w:cs="Times New Roman"/>
              <w:shd w:val="clear" w:color="auto" w:fill="FFFFFF"/>
            </w:rPr>
            <w:delText xml:space="preserve"> for quantitative techniques, research methods and sociological comprehension.</w:delText>
          </w:r>
        </w:del>
      </w:moveTo>
      <w:moveToRangeEnd w:id="346"/>
      <w:del w:id="349" w:author="Yi Yin" w:date="2019-01-29T20:35:00Z">
        <w:r w:rsidRPr="00304E94" w:rsidDel="00D942BB">
          <w:rPr>
            <w:rStyle w:val="tlid-translation"/>
            <w:rFonts w:ascii="Times New Roman" w:hAnsi="Times New Roman" w:cs="Times New Roman"/>
            <w:szCs w:val="21"/>
          </w:rPr>
          <w:delText xml:space="preserve">for me. </w:delText>
        </w:r>
        <w:r w:rsidRPr="00304E94" w:rsidDel="00D942BB">
          <w:rPr>
            <w:rFonts w:ascii="Times New Roman" w:hAnsi="Times New Roman" w:cs="Times New Roman"/>
            <w:szCs w:val="21"/>
          </w:rPr>
          <w:delText xml:space="preserve">The well-designed courses cannot only </w:delText>
        </w:r>
        <w:r w:rsidRPr="00304E94" w:rsidDel="00D942BB">
          <w:rPr>
            <w:rFonts w:ascii="Times New Roman" w:hAnsi="Times New Roman" w:cs="Times New Roman"/>
            <w:noProof/>
            <w:szCs w:val="21"/>
          </w:rPr>
          <w:delText>empowered</w:delText>
        </w:r>
        <w:r w:rsidRPr="00304E94" w:rsidDel="00D942BB">
          <w:rPr>
            <w:rFonts w:ascii="Times New Roman" w:hAnsi="Times New Roman" w:cs="Times New Roman"/>
            <w:szCs w:val="21"/>
          </w:rPr>
          <w:delText xml:space="preserve"> me with theoretical knowledge but also skills to conduct quantitative research</w:delText>
        </w:r>
        <w:r w:rsidRPr="00304E94" w:rsidDel="00D942BB">
          <w:rPr>
            <w:rStyle w:val="tlid-translation"/>
            <w:rFonts w:ascii="Times New Roman" w:hAnsi="Times New Roman" w:cs="Times New Roman"/>
            <w:szCs w:val="21"/>
          </w:rPr>
          <w:delText xml:space="preserve">. </w:delText>
        </w:r>
      </w:del>
      <w:r w:rsidRPr="00304E94">
        <w:rPr>
          <w:rStyle w:val="tlid-translation"/>
          <w:rFonts w:ascii="Times New Roman" w:hAnsi="Times New Roman" w:cs="Times New Roman"/>
          <w:szCs w:val="21"/>
        </w:rPr>
        <w:t>The</w:t>
      </w:r>
      <w:del w:id="350" w:author="Tangning Pan" w:date="2019-01-27T19:25:00Z">
        <w:r w:rsidRPr="00304E94" w:rsidDel="00776B45">
          <w:rPr>
            <w:rStyle w:val="tlid-translation"/>
            <w:rFonts w:ascii="Times New Roman" w:hAnsi="Times New Roman" w:cs="Times New Roman"/>
            <w:szCs w:val="21"/>
          </w:rPr>
          <w:delText xml:space="preserve"> required</w:delText>
        </w:r>
      </w:del>
      <w:r w:rsidRPr="00304E94">
        <w:rPr>
          <w:rStyle w:val="tlid-translation"/>
          <w:rFonts w:ascii="Times New Roman" w:hAnsi="Times New Roman" w:cs="Times New Roman"/>
          <w:szCs w:val="21"/>
        </w:rPr>
        <w:t xml:space="preserve"> core courses will </w:t>
      </w:r>
      <w:del w:id="351" w:author="Tangning Pan" w:date="2019-01-27T19:26:00Z">
        <w:r w:rsidRPr="00304E94" w:rsidDel="00776B45">
          <w:rPr>
            <w:rStyle w:val="tlid-translation"/>
            <w:rFonts w:ascii="Times New Roman" w:hAnsi="Times New Roman" w:cs="Times New Roman"/>
            <w:szCs w:val="21"/>
          </w:rPr>
          <w:delText xml:space="preserve">enable </w:delText>
        </w:r>
      </w:del>
      <w:ins w:id="352" w:author="Tangning Pan" w:date="2019-01-27T19:26:00Z">
        <w:r w:rsidR="00776B45" w:rsidRPr="00304E94">
          <w:rPr>
            <w:rStyle w:val="tlid-translation"/>
            <w:rFonts w:ascii="Times New Roman" w:hAnsi="Times New Roman" w:cs="Times New Roman"/>
            <w:szCs w:val="21"/>
          </w:rPr>
          <w:t xml:space="preserve">infuse </w:t>
        </w:r>
      </w:ins>
      <w:r w:rsidRPr="00304E94">
        <w:rPr>
          <w:rStyle w:val="tlid-translation"/>
          <w:rFonts w:ascii="Times New Roman" w:hAnsi="Times New Roman" w:cs="Times New Roman"/>
          <w:szCs w:val="21"/>
        </w:rPr>
        <w:t>me</w:t>
      </w:r>
      <w:del w:id="353" w:author="Tangning Pan" w:date="2019-01-27T19:26:00Z">
        <w:r w:rsidRPr="00304E94" w:rsidDel="00776B45">
          <w:rPr>
            <w:rStyle w:val="tlid-translation"/>
            <w:rFonts w:ascii="Times New Roman" w:hAnsi="Times New Roman" w:cs="Times New Roman"/>
            <w:szCs w:val="21"/>
          </w:rPr>
          <w:delText xml:space="preserve"> to obtain</w:delText>
        </w:r>
      </w:del>
      <w:ins w:id="354" w:author="Tangning Pan" w:date="2019-01-27T19:26:00Z">
        <w:r w:rsidR="00776B45" w:rsidRPr="00304E94">
          <w:rPr>
            <w:rStyle w:val="tlid-translation"/>
            <w:rFonts w:ascii="Times New Roman" w:hAnsi="Times New Roman" w:cs="Times New Roman"/>
            <w:szCs w:val="21"/>
          </w:rPr>
          <w:t xml:space="preserve"> with</w:t>
        </w:r>
      </w:ins>
      <w:r w:rsidRPr="00304E94">
        <w:rPr>
          <w:rStyle w:val="tlid-translation"/>
          <w:rFonts w:ascii="Times New Roman" w:hAnsi="Times New Roman" w:cs="Times New Roman"/>
          <w:szCs w:val="21"/>
        </w:rPr>
        <w:t xml:space="preserve"> comprehensive </w:t>
      </w:r>
      <w:del w:id="355" w:author="Yi Yin" w:date="2019-01-29T20:35:00Z">
        <w:r w:rsidRPr="00304E94" w:rsidDel="00D942BB">
          <w:rPr>
            <w:rStyle w:val="tlid-translation"/>
            <w:rFonts w:ascii="Times New Roman" w:hAnsi="Times New Roman" w:cs="Times New Roman"/>
            <w:szCs w:val="21"/>
          </w:rPr>
          <w:delText xml:space="preserve">and </w:delText>
        </w:r>
        <w:r w:rsidRPr="00304E94" w:rsidDel="00D942BB">
          <w:rPr>
            <w:rStyle w:val="tlid-translation"/>
            <w:rFonts w:ascii="Times New Roman" w:hAnsi="Times New Roman" w:cs="Times New Roman"/>
            <w:noProof/>
            <w:szCs w:val="21"/>
          </w:rPr>
          <w:delText xml:space="preserve">interdisciplinary </w:delText>
        </w:r>
      </w:del>
      <w:del w:id="356" w:author="Yi Yin" w:date="2019-01-29T20:28:00Z">
        <w:r w:rsidRPr="00304E94" w:rsidDel="00D942BB">
          <w:rPr>
            <w:rStyle w:val="tlid-translation"/>
            <w:rFonts w:ascii="Times New Roman" w:hAnsi="Times New Roman" w:cs="Times New Roman"/>
            <w:noProof/>
            <w:szCs w:val="21"/>
          </w:rPr>
          <w:delText xml:space="preserve"> </w:delText>
        </w:r>
      </w:del>
      <w:del w:id="357" w:author="Tangning Pan" w:date="2019-01-27T19:25:00Z">
        <w:r w:rsidRPr="00304E94" w:rsidDel="00776B45">
          <w:rPr>
            <w:rStyle w:val="tlid-translation"/>
            <w:rFonts w:ascii="Times New Roman" w:hAnsi="Times New Roman" w:cs="Times New Roman"/>
            <w:noProof/>
            <w:szCs w:val="21"/>
          </w:rPr>
          <w:delText>knowledge</w:delText>
        </w:r>
        <w:r w:rsidRPr="00304E94" w:rsidDel="00776B45">
          <w:rPr>
            <w:rStyle w:val="tlid-translation"/>
            <w:rFonts w:ascii="Times New Roman" w:hAnsi="Times New Roman" w:cs="Times New Roman"/>
            <w:szCs w:val="21"/>
          </w:rPr>
          <w:delText xml:space="preserve"> </w:delText>
        </w:r>
      </w:del>
      <w:ins w:id="358" w:author="Tangning Pan" w:date="2019-01-27T19:25:00Z">
        <w:r w:rsidR="00776B45" w:rsidRPr="00304E94">
          <w:rPr>
            <w:rStyle w:val="tlid-translation"/>
            <w:rFonts w:ascii="Times New Roman" w:hAnsi="Times New Roman" w:cs="Times New Roman"/>
            <w:noProof/>
            <w:szCs w:val="21"/>
          </w:rPr>
          <w:t xml:space="preserve">understandings </w:t>
        </w:r>
      </w:ins>
      <w:r w:rsidRPr="00304E94">
        <w:rPr>
          <w:rStyle w:val="tlid-translation"/>
          <w:rFonts w:ascii="Times New Roman" w:hAnsi="Times New Roman" w:cs="Times New Roman"/>
          <w:szCs w:val="21"/>
        </w:rPr>
        <w:t xml:space="preserve">of quantitative </w:t>
      </w:r>
      <w:del w:id="359" w:author="Tangning Pan" w:date="2019-01-27T19:25:00Z">
        <w:r w:rsidRPr="00304E94" w:rsidDel="00776B45">
          <w:rPr>
            <w:rStyle w:val="tlid-translation"/>
            <w:rFonts w:ascii="Times New Roman" w:hAnsi="Times New Roman" w:cs="Times New Roman"/>
            <w:szCs w:val="21"/>
          </w:rPr>
          <w:lastRenderedPageBreak/>
          <w:delText xml:space="preserve">research </w:delText>
        </w:r>
      </w:del>
      <w:ins w:id="360" w:author="Tangning Pan" w:date="2019-01-27T19:25:00Z">
        <w:r w:rsidR="00776B45" w:rsidRPr="00304E94">
          <w:rPr>
            <w:rStyle w:val="tlid-translation"/>
            <w:rFonts w:ascii="Times New Roman" w:hAnsi="Times New Roman" w:cs="Times New Roman"/>
            <w:szCs w:val="21"/>
          </w:rPr>
          <w:t xml:space="preserve">methodologies </w:t>
        </w:r>
      </w:ins>
      <w:r w:rsidRPr="00304E94">
        <w:rPr>
          <w:rStyle w:val="tlid-translation"/>
          <w:rFonts w:ascii="Times New Roman" w:hAnsi="Times New Roman" w:cs="Times New Roman"/>
          <w:szCs w:val="21"/>
        </w:rPr>
        <w:t xml:space="preserve">in </w:t>
      </w:r>
      <w:del w:id="361" w:author="Tangning Pan" w:date="2019-01-27T19:26:00Z">
        <w:r w:rsidRPr="00304E94" w:rsidDel="00776B45">
          <w:rPr>
            <w:rStyle w:val="tlid-translation"/>
            <w:rFonts w:ascii="Times New Roman" w:hAnsi="Times New Roman" w:cs="Times New Roman"/>
            <w:szCs w:val="21"/>
          </w:rPr>
          <w:delText xml:space="preserve">the </w:delText>
        </w:r>
      </w:del>
      <w:r w:rsidRPr="00304E94">
        <w:rPr>
          <w:rStyle w:val="tlid-translation"/>
          <w:rFonts w:ascii="Times New Roman" w:hAnsi="Times New Roman" w:cs="Times New Roman"/>
          <w:szCs w:val="21"/>
        </w:rPr>
        <w:t>social sciences.</w:t>
      </w:r>
      <w:del w:id="362" w:author="Yi Yin" w:date="2019-01-29T20:36:00Z">
        <w:r w:rsidRPr="00304E94" w:rsidDel="00D942BB">
          <w:rPr>
            <w:rStyle w:val="tlid-translation"/>
            <w:rFonts w:ascii="Times New Roman" w:hAnsi="Times New Roman" w:cs="Times New Roman"/>
            <w:szCs w:val="21"/>
          </w:rPr>
          <w:delText xml:space="preserve"> </w:delText>
        </w:r>
      </w:del>
      <w:ins w:id="363" w:author="Yi Yin" w:date="2019-01-29T20:36:00Z">
        <w:r w:rsidR="00D942BB">
          <w:rPr>
            <w:rStyle w:val="tlid-translation"/>
            <w:rFonts w:ascii="Times New Roman" w:hAnsi="Times New Roman" w:cs="Times New Roman"/>
            <w:szCs w:val="21"/>
          </w:rPr>
          <w:t xml:space="preserve"> </w:t>
        </w:r>
      </w:ins>
      <w:ins w:id="364" w:author="Yi Yin" w:date="2019-01-29T20:50:00Z">
        <w:r w:rsidR="00FB2FC6">
          <w:rPr>
            <w:rStyle w:val="tlid-translation"/>
            <w:rFonts w:ascii="Times New Roman" w:hAnsi="Times New Roman" w:cs="Times New Roman"/>
            <w:szCs w:val="21"/>
          </w:rPr>
          <w:t>And</w:t>
        </w:r>
      </w:ins>
      <w:ins w:id="365" w:author="Yi Yin" w:date="2019-01-29T20:36:00Z">
        <w:r w:rsidR="00D942BB">
          <w:rPr>
            <w:rStyle w:val="tlid-translation"/>
            <w:rFonts w:ascii="Times New Roman" w:hAnsi="Times New Roman" w:cs="Times New Roman"/>
            <w:szCs w:val="21"/>
          </w:rPr>
          <w:t xml:space="preserve"> the flexible electives</w:t>
        </w:r>
      </w:ins>
      <w:del w:id="366" w:author="Yi Yin" w:date="2019-01-29T20:36:00Z">
        <w:r w:rsidRPr="00304E94" w:rsidDel="00D942BB">
          <w:rPr>
            <w:rStyle w:val="tlid-translation"/>
            <w:rFonts w:ascii="Times New Roman" w:hAnsi="Times New Roman" w:cs="Times New Roman"/>
            <w:szCs w:val="21"/>
          </w:rPr>
          <w:delText xml:space="preserve">I can then get </w:delText>
        </w:r>
      </w:del>
      <w:ins w:id="367" w:author="Tangning Pan" w:date="2019-01-27T19:26:00Z">
        <w:del w:id="368" w:author="Yi Yin" w:date="2019-01-29T20:36:00Z">
          <w:r w:rsidR="00776B45" w:rsidRPr="00304E94" w:rsidDel="00D942BB">
            <w:rPr>
              <w:rStyle w:val="tlid-translation"/>
              <w:rFonts w:ascii="Times New Roman" w:hAnsi="Times New Roman" w:cs="Times New Roman"/>
              <w:szCs w:val="21"/>
            </w:rPr>
            <w:delText>gain</w:delText>
          </w:r>
        </w:del>
      </w:ins>
      <w:ins w:id="369" w:author="Tangning Pan" w:date="2019-01-27T19:25:00Z">
        <w:del w:id="370" w:author="Yi Yin" w:date="2019-01-29T20:36:00Z">
          <w:r w:rsidR="00776B45" w:rsidRPr="00304E94" w:rsidDel="00D942BB">
            <w:rPr>
              <w:rStyle w:val="tlid-translation"/>
              <w:rFonts w:ascii="Times New Roman" w:hAnsi="Times New Roman" w:cs="Times New Roman"/>
              <w:szCs w:val="21"/>
            </w:rPr>
            <w:delText xml:space="preserve"> </w:delText>
          </w:r>
        </w:del>
      </w:ins>
      <w:del w:id="371" w:author="Yi Yin" w:date="2019-01-29T20:36:00Z">
        <w:r w:rsidRPr="00304E94" w:rsidDel="00D942BB">
          <w:rPr>
            <w:rStyle w:val="tlid-translation"/>
            <w:rFonts w:ascii="Times New Roman" w:hAnsi="Times New Roman" w:cs="Times New Roman"/>
            <w:szCs w:val="21"/>
          </w:rPr>
          <w:delText xml:space="preserve">advanced </w:delText>
        </w:r>
        <w:r w:rsidRPr="00304E94" w:rsidDel="00D942BB">
          <w:rPr>
            <w:rFonts w:ascii="Times New Roman" w:hAnsi="Times New Roman" w:cs="Times New Roman"/>
            <w:bCs/>
            <w:szCs w:val="21"/>
          </w:rPr>
          <w:delText>methodological</w:delText>
        </w:r>
        <w:r w:rsidRPr="00304E94" w:rsidDel="00D942BB">
          <w:rPr>
            <w:rStyle w:val="tlid-translation"/>
            <w:rFonts w:ascii="Times New Roman" w:hAnsi="Times New Roman" w:cs="Times New Roman"/>
            <w:szCs w:val="21"/>
          </w:rPr>
          <w:delText xml:space="preserve"> training from </w:delText>
        </w:r>
      </w:del>
      <w:ins w:id="372" w:author="Tangning Pan" w:date="2019-01-27T19:26:00Z">
        <w:del w:id="373" w:author="Yi Yin" w:date="2019-01-29T20:36:00Z">
          <w:r w:rsidR="00776B45" w:rsidRPr="00304E94" w:rsidDel="00D942BB">
            <w:rPr>
              <w:rStyle w:val="tlid-translation"/>
              <w:rFonts w:ascii="Times New Roman" w:hAnsi="Times New Roman" w:cs="Times New Roman"/>
              <w:szCs w:val="21"/>
            </w:rPr>
            <w:delText xml:space="preserve">training from </w:delText>
          </w:r>
        </w:del>
      </w:ins>
      <w:del w:id="374" w:author="Yi Yin" w:date="2019-01-29T20:36:00Z">
        <w:r w:rsidRPr="00304E94" w:rsidDel="00D942BB">
          <w:rPr>
            <w:rStyle w:val="tlid-translation"/>
            <w:rFonts w:ascii="Times New Roman" w:hAnsi="Times New Roman" w:cs="Times New Roman"/>
            <w:szCs w:val="21"/>
          </w:rPr>
          <w:delText>elective</w:delText>
        </w:r>
        <w:r w:rsidR="00197530" w:rsidDel="00D942BB">
          <w:rPr>
            <w:rStyle w:val="tlid-translation"/>
            <w:rFonts w:ascii="Times New Roman" w:hAnsi="Times New Roman" w:cs="Times New Roman"/>
            <w:szCs w:val="21"/>
          </w:rPr>
          <w:delText>s</w:delText>
        </w:r>
        <w:r w:rsidRPr="00304E94" w:rsidDel="00D942BB">
          <w:rPr>
            <w:rStyle w:val="tlid-translation"/>
            <w:rFonts w:ascii="Times New Roman" w:hAnsi="Times New Roman" w:cs="Times New Roman"/>
            <w:szCs w:val="21"/>
          </w:rPr>
          <w:delText xml:space="preserve"> like </w:delText>
        </w:r>
        <w:r w:rsidRPr="00304E94" w:rsidDel="00D942BB">
          <w:rPr>
            <w:rStyle w:val="tlid-translation"/>
            <w:rFonts w:ascii="Times New Roman" w:hAnsi="Times New Roman" w:cs="Times New Roman"/>
            <w:i/>
            <w:iCs/>
            <w:szCs w:val="21"/>
          </w:rPr>
          <w:delText xml:space="preserve">Social Network Analysis </w:delText>
        </w:r>
        <w:r w:rsidRPr="00304E94" w:rsidDel="00D942BB">
          <w:rPr>
            <w:rStyle w:val="tlid-translation"/>
            <w:rFonts w:ascii="Times New Roman" w:hAnsi="Times New Roman" w:cs="Times New Roman"/>
            <w:szCs w:val="21"/>
          </w:rPr>
          <w:delText xml:space="preserve">and </w:delText>
        </w:r>
        <w:r w:rsidRPr="00304E94" w:rsidDel="00D942BB">
          <w:rPr>
            <w:rStyle w:val="tlid-translation"/>
            <w:rFonts w:ascii="Times New Roman" w:hAnsi="Times New Roman" w:cs="Times New Roman"/>
            <w:i/>
            <w:iCs/>
            <w:szCs w:val="21"/>
          </w:rPr>
          <w:delText>Data Mining for Social Science</w:delText>
        </w:r>
        <w:r w:rsidRPr="00304E94" w:rsidDel="00D942BB">
          <w:rPr>
            <w:rStyle w:val="tlid-translation"/>
            <w:rFonts w:ascii="Times New Roman" w:hAnsi="Times New Roman" w:cs="Times New Roman"/>
            <w:szCs w:val="21"/>
          </w:rPr>
          <w:delText xml:space="preserve">. </w:delText>
        </w:r>
      </w:del>
      <w:moveFromRangeStart w:id="375" w:author="Tangning Pan" w:date="2019-01-27T19:27:00Z" w:name="move536380574"/>
      <w:moveFrom w:id="376" w:author="Tangning Pan" w:date="2019-01-27T19:27:00Z">
        <w:del w:id="377" w:author="Yi Yin" w:date="2019-01-29T20:36:00Z">
          <w:r w:rsidRPr="00304E94" w:rsidDel="00D942BB">
            <w:rPr>
              <w:rStyle w:val="tlid-translation"/>
              <w:rFonts w:ascii="Times New Roman" w:hAnsi="Times New Roman" w:cs="Times New Roman"/>
              <w:szCs w:val="21"/>
            </w:rPr>
            <w:delText xml:space="preserve">I believe I will receive </w:delText>
          </w:r>
          <w:r w:rsidRPr="00304E94" w:rsidDel="00D942BB">
            <w:rPr>
              <w:rFonts w:ascii="Times New Roman" w:hAnsi="Times New Roman" w:cs="Times New Roman"/>
              <w:noProof/>
              <w:shd w:val="clear" w:color="auto" w:fill="FFFFFF"/>
              <w:rPrChange w:id="378" w:author="Tangning Pan" w:date="2019-01-27T19:27:00Z">
                <w:rPr>
                  <w:noProof/>
                  <w:shd w:val="clear" w:color="auto" w:fill="FFFFFF"/>
                </w:rPr>
              </w:rPrChange>
            </w:rPr>
            <w:delText>high</w:delText>
          </w:r>
          <w:r w:rsidRPr="00304E94" w:rsidDel="00D942BB">
            <w:rPr>
              <w:rFonts w:ascii="Times New Roman" w:hAnsi="Times New Roman" w:cs="Times New Roman"/>
              <w:shd w:val="clear" w:color="auto" w:fill="FFFFFF"/>
              <w:rPrChange w:id="379" w:author="Tangning Pan" w:date="2019-01-27T19:27:00Z">
                <w:rPr>
                  <w:shd w:val="clear" w:color="auto" w:fill="FFFFFF"/>
                </w:rPr>
              </w:rPrChange>
            </w:rPr>
            <w:delText xml:space="preserve"> quality of systematic pedagogy and rigorous </w:delText>
          </w:r>
          <w:r w:rsidRPr="00304E94" w:rsidDel="00D942BB">
            <w:rPr>
              <w:rFonts w:ascii="Times New Roman" w:hAnsi="Times New Roman" w:cs="Times New Roman"/>
              <w:noProof/>
              <w:shd w:val="clear" w:color="auto" w:fill="FFFFFF"/>
              <w:rPrChange w:id="380" w:author="Tangning Pan" w:date="2019-01-27T19:27:00Z">
                <w:rPr>
                  <w:noProof/>
                  <w:shd w:val="clear" w:color="auto" w:fill="FFFFFF"/>
                </w:rPr>
              </w:rPrChange>
            </w:rPr>
            <w:delText>training</w:delText>
          </w:r>
          <w:r w:rsidRPr="00304E94" w:rsidDel="00D942BB">
            <w:rPr>
              <w:rFonts w:ascii="Times New Roman" w:hAnsi="Times New Roman" w:cs="Times New Roman"/>
              <w:shd w:val="clear" w:color="auto" w:fill="FFFFFF"/>
              <w:rPrChange w:id="381" w:author="Tangning Pan" w:date="2019-01-27T19:27:00Z">
                <w:rPr>
                  <w:shd w:val="clear" w:color="auto" w:fill="FFFFFF"/>
                </w:rPr>
              </w:rPrChange>
            </w:rPr>
            <w:delText xml:space="preserve"> for quantitative techniques, research methods and sociological comprehension. </w:delText>
          </w:r>
        </w:del>
      </w:moveFrom>
      <w:moveFromRangeEnd w:id="375"/>
      <w:del w:id="382" w:author="Yi Yin" w:date="2019-01-29T20:36:00Z">
        <w:r w:rsidRPr="00304E94" w:rsidDel="00D942BB">
          <w:rPr>
            <w:rStyle w:val="tlid-translation"/>
            <w:rFonts w:ascii="Times New Roman" w:hAnsi="Times New Roman" w:cs="Times New Roman"/>
            <w:szCs w:val="21"/>
          </w:rPr>
          <w:delText>Second</w:delText>
        </w:r>
      </w:del>
      <w:ins w:id="383" w:author="Tangning Pan" w:date="2019-01-27T19:28:00Z">
        <w:del w:id="384" w:author="Yi Yin" w:date="2019-01-29T20:36:00Z">
          <w:r w:rsidR="00776B45" w:rsidRPr="00304E94" w:rsidDel="00D942BB">
            <w:rPr>
              <w:rStyle w:val="tlid-translation"/>
              <w:rFonts w:ascii="Times New Roman" w:hAnsi="Times New Roman" w:cs="Times New Roman"/>
              <w:szCs w:val="21"/>
            </w:rPr>
            <w:delText>ly</w:delText>
          </w:r>
        </w:del>
      </w:ins>
      <w:ins w:id="385" w:author="Yi Yin" w:date="2019-01-29T20:36:00Z">
        <w:r w:rsidR="00D942BB">
          <w:rPr>
            <w:rStyle w:val="tlid-translation"/>
            <w:rFonts w:ascii="Times New Roman" w:hAnsi="Times New Roman" w:cs="Times New Roman"/>
            <w:szCs w:val="21"/>
          </w:rPr>
          <w:t xml:space="preserve"> </w:t>
        </w:r>
      </w:ins>
      <w:ins w:id="386" w:author="Yi Yin" w:date="2019-01-29T20:38:00Z">
        <w:r w:rsidR="001F063B">
          <w:rPr>
            <w:rStyle w:val="tlid-translation"/>
            <w:rFonts w:ascii="Times New Roman" w:hAnsi="Times New Roman" w:cs="Times New Roman"/>
            <w:szCs w:val="21"/>
          </w:rPr>
          <w:t xml:space="preserve">provide me with the </w:t>
        </w:r>
      </w:ins>
      <w:del w:id="387" w:author="Yi Yin" w:date="2019-01-29T20:36:00Z">
        <w:r w:rsidRPr="00304E94" w:rsidDel="00D942BB">
          <w:rPr>
            <w:rStyle w:val="tlid-translation"/>
            <w:rFonts w:ascii="Times New Roman" w:hAnsi="Times New Roman" w:cs="Times New Roman"/>
            <w:szCs w:val="21"/>
          </w:rPr>
          <w:delText xml:space="preserve">, </w:delText>
        </w:r>
      </w:del>
      <w:ins w:id="388" w:author="Tangning Pan" w:date="2019-01-27T19:29:00Z">
        <w:del w:id="389" w:author="Yi Yin" w:date="2019-01-29T20:36:00Z">
          <w:r w:rsidR="00776B45" w:rsidRPr="00304E94" w:rsidDel="00D942BB">
            <w:rPr>
              <w:rStyle w:val="tlid-translation"/>
              <w:rFonts w:ascii="Times New Roman" w:hAnsi="Times New Roman" w:cs="Times New Roman"/>
              <w:szCs w:val="21"/>
            </w:rPr>
            <w:delText>I could</w:delText>
          </w:r>
        </w:del>
        <w:del w:id="390" w:author="Yi Yin" w:date="2019-01-29T20:46:00Z">
          <w:r w:rsidR="00776B45" w:rsidRPr="00304E94" w:rsidDel="001F063B">
            <w:rPr>
              <w:rStyle w:val="tlid-translation"/>
              <w:rFonts w:ascii="Times New Roman" w:hAnsi="Times New Roman" w:cs="Times New Roman"/>
              <w:szCs w:val="21"/>
            </w:rPr>
            <w:delText xml:space="preserve"> </w:delText>
          </w:r>
        </w:del>
      </w:ins>
      <w:ins w:id="391" w:author="Yi Yin" w:date="2019-01-29T20:38:00Z">
        <w:r w:rsidR="001F063B">
          <w:rPr>
            <w:rStyle w:val="tlid-translation"/>
            <w:rFonts w:ascii="Times New Roman" w:hAnsi="Times New Roman" w:cs="Times New Roman"/>
            <w:szCs w:val="21"/>
          </w:rPr>
          <w:t xml:space="preserve">space to </w:t>
        </w:r>
      </w:ins>
      <w:ins w:id="392" w:author="Tangning Pan" w:date="2019-01-27T19:29:00Z">
        <w:r w:rsidR="00776B45" w:rsidRPr="00304E94">
          <w:rPr>
            <w:rStyle w:val="tlid-translation"/>
            <w:rFonts w:ascii="Times New Roman" w:hAnsi="Times New Roman" w:cs="Times New Roman"/>
            <w:szCs w:val="21"/>
          </w:rPr>
          <w:t xml:space="preserve">tailor </w:t>
        </w:r>
      </w:ins>
      <w:ins w:id="393" w:author="Yi Yin" w:date="2019-01-29T20:38:00Z">
        <w:r w:rsidR="001F063B">
          <w:rPr>
            <w:rStyle w:val="tlid-translation"/>
            <w:rFonts w:ascii="Times New Roman" w:hAnsi="Times New Roman" w:cs="Times New Roman"/>
            <w:szCs w:val="21"/>
          </w:rPr>
          <w:t xml:space="preserve">the master </w:t>
        </w:r>
      </w:ins>
      <w:ins w:id="394" w:author="Yi Yin" w:date="2019-01-29T20:39:00Z">
        <w:r w:rsidR="001F063B">
          <w:rPr>
            <w:rStyle w:val="tlid-translation"/>
            <w:rFonts w:ascii="Times New Roman" w:hAnsi="Times New Roman" w:cs="Times New Roman"/>
            <w:szCs w:val="21"/>
          </w:rPr>
          <w:t xml:space="preserve">study for my specific research interest. </w:t>
        </w:r>
      </w:ins>
      <w:ins w:id="395" w:author="Tangning Pan" w:date="2019-01-27T19:29:00Z">
        <w:del w:id="396" w:author="Yi Yin" w:date="2019-01-29T20:38:00Z">
          <w:r w:rsidR="00776B45" w:rsidRPr="00304E94" w:rsidDel="001F063B">
            <w:rPr>
              <w:rStyle w:val="tlid-translation"/>
              <w:rFonts w:ascii="Times New Roman" w:hAnsi="Times New Roman" w:cs="Times New Roman"/>
              <w:szCs w:val="21"/>
            </w:rPr>
            <w:delText xml:space="preserve">my academic </w:delText>
          </w:r>
        </w:del>
        <w:del w:id="397" w:author="Yi Yin" w:date="2019-01-29T20:39:00Z">
          <w:r w:rsidR="00776B45" w:rsidRPr="00304E94" w:rsidDel="001F063B">
            <w:rPr>
              <w:rStyle w:val="tlid-translation"/>
              <w:rFonts w:ascii="Times New Roman" w:hAnsi="Times New Roman" w:cs="Times New Roman"/>
              <w:szCs w:val="21"/>
            </w:rPr>
            <w:delText>path through</w:delText>
          </w:r>
        </w:del>
      </w:ins>
      <w:ins w:id="398" w:author="Yi Yin" w:date="2019-01-29T20:39:00Z">
        <w:r w:rsidR="001F063B">
          <w:rPr>
            <w:rStyle w:val="tlid-translation"/>
            <w:rFonts w:ascii="Times New Roman" w:hAnsi="Times New Roman" w:cs="Times New Roman"/>
            <w:szCs w:val="21"/>
          </w:rPr>
          <w:t xml:space="preserve">I </w:t>
        </w:r>
      </w:ins>
      <w:ins w:id="399" w:author="Yi Yin" w:date="2019-01-29T20:40:00Z">
        <w:r w:rsidR="001F063B">
          <w:rPr>
            <w:rStyle w:val="tlid-translation"/>
            <w:rFonts w:ascii="Times New Roman" w:hAnsi="Times New Roman" w:cs="Times New Roman"/>
            <w:szCs w:val="21"/>
          </w:rPr>
          <w:t>plan to</w:t>
        </w:r>
      </w:ins>
      <w:ins w:id="400" w:author="Tangning Pan" w:date="2019-01-27T19:29:00Z">
        <w:r w:rsidR="00776B45" w:rsidRPr="00304E94">
          <w:rPr>
            <w:rStyle w:val="tlid-translation"/>
            <w:rFonts w:ascii="Times New Roman" w:hAnsi="Times New Roman" w:cs="Times New Roman"/>
            <w:szCs w:val="21"/>
          </w:rPr>
          <w:t xml:space="preserve"> choos</w:t>
        </w:r>
      </w:ins>
      <w:ins w:id="401" w:author="Yi Yin" w:date="2019-01-29T20:40:00Z">
        <w:r w:rsidR="001F063B">
          <w:rPr>
            <w:rStyle w:val="tlid-translation"/>
            <w:rFonts w:ascii="Times New Roman" w:hAnsi="Times New Roman" w:cs="Times New Roman"/>
            <w:szCs w:val="21"/>
          </w:rPr>
          <w:t>e</w:t>
        </w:r>
      </w:ins>
      <w:ins w:id="402" w:author="Tangning Pan" w:date="2019-01-27T19:29:00Z">
        <w:del w:id="403" w:author="Yi Yin" w:date="2019-01-29T20:40:00Z">
          <w:r w:rsidR="00776B45" w:rsidRPr="00304E94" w:rsidDel="001F063B">
            <w:rPr>
              <w:rStyle w:val="tlid-translation"/>
              <w:rFonts w:ascii="Times New Roman" w:hAnsi="Times New Roman" w:cs="Times New Roman"/>
              <w:szCs w:val="21"/>
            </w:rPr>
            <w:delText>ing</w:delText>
          </w:r>
        </w:del>
        <w:r w:rsidR="00776B45" w:rsidRPr="00304E94">
          <w:rPr>
            <w:rStyle w:val="tlid-translation"/>
            <w:rFonts w:ascii="Times New Roman" w:hAnsi="Times New Roman" w:cs="Times New Roman"/>
            <w:szCs w:val="21"/>
          </w:rPr>
          <w:t xml:space="preserve"> </w:t>
        </w:r>
      </w:ins>
      <w:ins w:id="404" w:author="Tangning Pan" w:date="2019-01-27T19:30:00Z">
        <w:r w:rsidR="00776B45" w:rsidRPr="00304E94">
          <w:rPr>
            <w:rStyle w:val="tlid-translation"/>
            <w:rFonts w:ascii="Times New Roman" w:hAnsi="Times New Roman" w:cs="Times New Roman"/>
            <w:szCs w:val="21"/>
          </w:rPr>
          <w:t>course</w:t>
        </w:r>
      </w:ins>
      <w:r w:rsidR="00197530">
        <w:rPr>
          <w:rStyle w:val="tlid-translation"/>
          <w:rFonts w:ascii="Times New Roman" w:hAnsi="Times New Roman" w:cs="Times New Roman"/>
          <w:szCs w:val="21"/>
        </w:rPr>
        <w:t>s</w:t>
      </w:r>
      <w:ins w:id="405" w:author="Tangning Pan" w:date="2019-01-27T19:30:00Z">
        <w:del w:id="406" w:author="Yi Yin" w:date="2019-01-29T20:46:00Z">
          <w:r w:rsidR="00776B45" w:rsidRPr="00304E94" w:rsidDel="001F063B">
            <w:rPr>
              <w:rStyle w:val="tlid-translation"/>
              <w:rFonts w:ascii="Times New Roman" w:hAnsi="Times New Roman" w:cs="Times New Roman"/>
              <w:szCs w:val="21"/>
            </w:rPr>
            <w:delText xml:space="preserve"> </w:delText>
          </w:r>
        </w:del>
      </w:ins>
      <w:ins w:id="407" w:author="Yi Yin" w:date="2019-01-29T20:46:00Z">
        <w:r w:rsidR="001F063B">
          <w:rPr>
            <w:rStyle w:val="tlid-translation"/>
            <w:rFonts w:ascii="Times New Roman" w:hAnsi="Times New Roman" w:cs="Times New Roman"/>
            <w:szCs w:val="21"/>
          </w:rPr>
          <w:t xml:space="preserve"> </w:t>
        </w:r>
        <w:r w:rsidR="00FB2FC6">
          <w:rPr>
            <w:rStyle w:val="tlid-translation"/>
            <w:rFonts w:ascii="Times New Roman" w:hAnsi="Times New Roman" w:cs="Times New Roman"/>
            <w:szCs w:val="21"/>
          </w:rPr>
          <w:t>about comparative politics</w:t>
        </w:r>
      </w:ins>
      <w:ins w:id="408" w:author="Yi Yin" w:date="2019-01-29T20:47:00Z">
        <w:r w:rsidR="00FB2FC6">
          <w:rPr>
            <w:rStyle w:val="tlid-translation"/>
            <w:rFonts w:ascii="Times New Roman" w:hAnsi="Times New Roman" w:cs="Times New Roman"/>
            <w:szCs w:val="21"/>
          </w:rPr>
          <w:t xml:space="preserve"> to strengthen my subs</w:t>
        </w:r>
      </w:ins>
      <w:ins w:id="409" w:author="Yi Yin" w:date="2019-01-29T20:48:00Z">
        <w:r w:rsidR="00FB2FC6">
          <w:rPr>
            <w:rStyle w:val="tlid-translation"/>
            <w:rFonts w:ascii="Times New Roman" w:hAnsi="Times New Roman" w:cs="Times New Roman"/>
            <w:szCs w:val="21"/>
          </w:rPr>
          <w:t>tantial filed knowledge</w:t>
        </w:r>
      </w:ins>
      <w:ins w:id="410" w:author="Tangning Pan" w:date="2019-01-27T19:30:00Z">
        <w:del w:id="411" w:author="Yi Yin" w:date="2019-01-29T20:40:00Z">
          <w:r w:rsidR="00776B45" w:rsidRPr="00304E94" w:rsidDel="001F063B">
            <w:rPr>
              <w:rStyle w:val="tlid-translation"/>
              <w:rFonts w:ascii="Times New Roman" w:hAnsi="Times New Roman" w:cs="Times New Roman"/>
              <w:szCs w:val="21"/>
            </w:rPr>
            <w:delText>hel</w:delText>
          </w:r>
        </w:del>
      </w:ins>
      <w:del w:id="412" w:author="Yi Yin" w:date="2019-01-29T20:40:00Z">
        <w:r w:rsidR="00197530" w:rsidDel="001F063B">
          <w:rPr>
            <w:rStyle w:val="tlid-translation"/>
            <w:rFonts w:ascii="Times New Roman" w:hAnsi="Times New Roman" w:cs="Times New Roman"/>
            <w:szCs w:val="21"/>
          </w:rPr>
          <w:delText>d</w:delText>
        </w:r>
      </w:del>
      <w:ins w:id="413" w:author="Tangning Pan" w:date="2019-01-27T19:30:00Z">
        <w:del w:id="414" w:author="Yi Yin" w:date="2019-01-29T20:40:00Z">
          <w:r w:rsidR="00776B45" w:rsidRPr="00304E94" w:rsidDel="001F063B">
            <w:rPr>
              <w:rStyle w:val="tlid-translation"/>
              <w:rFonts w:ascii="Times New Roman" w:hAnsi="Times New Roman" w:cs="Times New Roman"/>
              <w:szCs w:val="21"/>
            </w:rPr>
            <w:delText xml:space="preserve"> in </w:delText>
          </w:r>
        </w:del>
      </w:ins>
      <w:del w:id="415" w:author="Yi Yin" w:date="2019-01-29T20:40:00Z">
        <w:r w:rsidRPr="00304E94" w:rsidDel="001F063B">
          <w:rPr>
            <w:rStyle w:val="tlid-translation"/>
            <w:rFonts w:ascii="Times New Roman" w:hAnsi="Times New Roman" w:cs="Times New Roman"/>
            <w:szCs w:val="21"/>
          </w:rPr>
          <w:delText>the</w:delText>
        </w:r>
      </w:del>
      <w:ins w:id="416" w:author="Tangning Pan" w:date="2019-01-27T19:28:00Z">
        <w:del w:id="417" w:author="Yi Yin" w:date="2019-01-29T20:40:00Z">
          <w:r w:rsidR="00776B45" w:rsidRPr="00304E94" w:rsidDel="001F063B">
            <w:rPr>
              <w:rStyle w:val="tlid-translation"/>
              <w:rFonts w:ascii="Times New Roman" w:hAnsi="Times New Roman" w:cs="Times New Roman"/>
              <w:szCs w:val="21"/>
            </w:rPr>
            <w:delText xml:space="preserve"> top-ranking</w:delText>
          </w:r>
        </w:del>
      </w:ins>
      <w:del w:id="418" w:author="Yi Yin" w:date="2019-01-29T20:40:00Z">
        <w:r w:rsidR="00776B45" w:rsidRPr="00304E94" w:rsidDel="001F063B">
          <w:rPr>
            <w:rStyle w:val="tlid-translation"/>
            <w:rFonts w:ascii="Times New Roman" w:hAnsi="Times New Roman" w:cs="Times New Roman"/>
            <w:szCs w:val="21"/>
          </w:rPr>
          <w:delText xml:space="preserve"> </w:delText>
        </w:r>
      </w:del>
      <w:del w:id="419" w:author="Yi Yin" w:date="2019-01-29T20:46:00Z">
        <w:r w:rsidR="00776B45" w:rsidRPr="00304E94" w:rsidDel="001F063B">
          <w:rPr>
            <w:rStyle w:val="tlid-translation"/>
            <w:rFonts w:ascii="Times New Roman" w:hAnsi="Times New Roman" w:cs="Times New Roman"/>
            <w:szCs w:val="21"/>
          </w:rPr>
          <w:delText xml:space="preserve">Department </w:delText>
        </w:r>
      </w:del>
      <w:ins w:id="420" w:author="Tangning Pan" w:date="2019-01-27T19:28:00Z">
        <w:del w:id="421" w:author="Yi Yin" w:date="2019-01-29T20:46:00Z">
          <w:r w:rsidR="00776B45" w:rsidRPr="00304E94" w:rsidDel="001F063B">
            <w:rPr>
              <w:rStyle w:val="tlid-translation"/>
              <w:rFonts w:ascii="Times New Roman" w:hAnsi="Times New Roman" w:cs="Times New Roman"/>
              <w:szCs w:val="21"/>
            </w:rPr>
            <w:delText>o</w:delText>
          </w:r>
        </w:del>
      </w:ins>
      <w:del w:id="422" w:author="Yi Yin" w:date="2019-01-29T20:46:00Z">
        <w:r w:rsidR="00776B45" w:rsidRPr="00304E94" w:rsidDel="001F063B">
          <w:rPr>
            <w:rStyle w:val="tlid-translation"/>
            <w:rFonts w:ascii="Times New Roman" w:hAnsi="Times New Roman" w:cs="Times New Roman"/>
            <w:szCs w:val="21"/>
          </w:rPr>
          <w:delText>Of Political Science</w:delText>
        </w:r>
      </w:del>
      <w:ins w:id="423" w:author="Yi Yin" w:date="2019-01-29T20:43:00Z">
        <w:r w:rsidR="001F063B">
          <w:rPr>
            <w:rStyle w:val="tlid-translation"/>
            <w:rFonts w:ascii="Times New Roman" w:hAnsi="Times New Roman" w:cs="Times New Roman"/>
            <w:szCs w:val="21"/>
          </w:rPr>
          <w:t>.</w:t>
        </w:r>
      </w:ins>
      <w:ins w:id="424" w:author="Yi Yin" w:date="2019-01-29T20:41:00Z">
        <w:r w:rsidR="001F063B">
          <w:rPr>
            <w:rStyle w:val="tlid-translation"/>
            <w:rFonts w:ascii="Times New Roman" w:hAnsi="Times New Roman" w:cs="Times New Roman"/>
            <w:szCs w:val="21"/>
          </w:rPr>
          <w:t xml:space="preserve"> </w:t>
        </w:r>
      </w:ins>
      <w:ins w:id="425" w:author="Yi Yin" w:date="2019-01-29T20:50:00Z">
        <w:r w:rsidR="00FB2FC6">
          <w:rPr>
            <w:rStyle w:val="tlid-translation"/>
            <w:rFonts w:ascii="Times New Roman" w:hAnsi="Times New Roman" w:cs="Times New Roman"/>
            <w:szCs w:val="21"/>
          </w:rPr>
          <w:t>Meanwhile</w:t>
        </w:r>
      </w:ins>
      <w:ins w:id="426" w:author="Yi Yin" w:date="2019-01-29T20:43:00Z">
        <w:r w:rsidR="001F063B">
          <w:rPr>
            <w:rStyle w:val="tlid-translation"/>
            <w:rFonts w:ascii="Times New Roman" w:hAnsi="Times New Roman" w:cs="Times New Roman"/>
            <w:szCs w:val="21"/>
          </w:rPr>
          <w:t>, the master thesis allows me</w:t>
        </w:r>
      </w:ins>
      <w:ins w:id="427" w:author="Yi Yin" w:date="2019-01-29T20:44:00Z">
        <w:r w:rsidR="001F063B">
          <w:rPr>
            <w:rStyle w:val="tlid-translation"/>
            <w:rFonts w:ascii="Times New Roman" w:hAnsi="Times New Roman" w:cs="Times New Roman"/>
            <w:szCs w:val="21"/>
          </w:rPr>
          <w:t xml:space="preserve"> to</w:t>
        </w:r>
      </w:ins>
      <w:ins w:id="428" w:author="Yi Yin" w:date="2019-01-29T20:41:00Z">
        <w:r w:rsidR="001F063B">
          <w:rPr>
            <w:rStyle w:val="tlid-translation"/>
            <w:rFonts w:ascii="Times New Roman" w:hAnsi="Times New Roman" w:cs="Times New Roman"/>
            <w:szCs w:val="21"/>
          </w:rPr>
          <w:t xml:space="preserve"> seek</w:t>
        </w:r>
        <w:r w:rsidR="001F063B" w:rsidRPr="001F063B">
          <w:t xml:space="preserve"> </w:t>
        </w:r>
      </w:ins>
      <w:ins w:id="429" w:author="Yi Yin" w:date="2019-01-29T20:44:00Z">
        <w:r w:rsidR="001F063B">
          <w:rPr>
            <w:rStyle w:val="tlid-translation"/>
            <w:rFonts w:ascii="Times New Roman" w:hAnsi="Times New Roman" w:cs="Times New Roman"/>
            <w:szCs w:val="21"/>
          </w:rPr>
          <w:t>di</w:t>
        </w:r>
        <w:r w:rsidR="001F063B" w:rsidRPr="00E2051F">
          <w:rPr>
            <w:rStyle w:val="tlid-translation"/>
            <w:rFonts w:ascii="Times New Roman" w:hAnsi="Times New Roman" w:cs="Times New Roman"/>
            <w:szCs w:val="21"/>
          </w:rPr>
          <w:t xml:space="preserve">rect </w:t>
        </w:r>
      </w:ins>
      <w:ins w:id="430" w:author="Yi Yin" w:date="2019-01-29T20:41:00Z">
        <w:r w:rsidR="001F063B" w:rsidRPr="001F063B">
          <w:rPr>
            <w:rStyle w:val="tlid-translation"/>
            <w:rFonts w:ascii="Times New Roman" w:hAnsi="Times New Roman" w:cs="Times New Roman"/>
            <w:szCs w:val="21"/>
          </w:rPr>
          <w:t>supervision</w:t>
        </w:r>
        <w:r w:rsidR="001F063B">
          <w:rPr>
            <w:rStyle w:val="tlid-translation"/>
            <w:rFonts w:ascii="Times New Roman" w:hAnsi="Times New Roman" w:cs="Times New Roman"/>
            <w:szCs w:val="21"/>
          </w:rPr>
          <w:t xml:space="preserve"> </w:t>
        </w:r>
      </w:ins>
      <w:ins w:id="431" w:author="Yi Yin" w:date="2019-01-29T20:42:00Z">
        <w:r w:rsidR="001F063B">
          <w:rPr>
            <w:rStyle w:val="tlid-translation"/>
            <w:rFonts w:ascii="Times New Roman" w:hAnsi="Times New Roman" w:cs="Times New Roman"/>
            <w:szCs w:val="21"/>
          </w:rPr>
          <w:t xml:space="preserve">under faculties from </w:t>
        </w:r>
      </w:ins>
      <w:ins w:id="432" w:author="Yi Yin" w:date="2019-01-29T20:44:00Z">
        <w:r w:rsidR="001F063B">
          <w:rPr>
            <w:rStyle w:val="tlid-translation"/>
            <w:rFonts w:ascii="Times New Roman" w:hAnsi="Times New Roman" w:cs="Times New Roman"/>
            <w:szCs w:val="21"/>
          </w:rPr>
          <w:t xml:space="preserve">the </w:t>
        </w:r>
        <w:r w:rsidR="001F063B" w:rsidRPr="00304E94">
          <w:rPr>
            <w:rStyle w:val="tlid-translation"/>
            <w:rFonts w:ascii="Times New Roman" w:hAnsi="Times New Roman" w:cs="Times New Roman"/>
            <w:szCs w:val="21"/>
          </w:rPr>
          <w:t>Department of Political Science</w:t>
        </w:r>
        <w:r w:rsidR="001F063B">
          <w:rPr>
            <w:rStyle w:val="tlid-translation"/>
            <w:rFonts w:ascii="Times New Roman" w:hAnsi="Times New Roman" w:cs="Times New Roman"/>
            <w:szCs w:val="21"/>
          </w:rPr>
          <w:t xml:space="preserve">, </w:t>
        </w:r>
      </w:ins>
      <w:del w:id="433" w:author="Yi Yin" w:date="2019-01-29T20:40:00Z">
        <w:r w:rsidRPr="00304E94" w:rsidDel="001F063B">
          <w:rPr>
            <w:rStyle w:val="tlid-translation"/>
            <w:rFonts w:ascii="Times New Roman" w:hAnsi="Times New Roman" w:cs="Times New Roman"/>
            <w:szCs w:val="21"/>
          </w:rPr>
          <w:delText xml:space="preserve"> in Columbia</w:delText>
        </w:r>
      </w:del>
      <w:ins w:id="434" w:author="Tangning Pan" w:date="2019-01-27T19:30:00Z">
        <w:del w:id="435" w:author="Yi Yin" w:date="2019-01-29T20:40:00Z">
          <w:r w:rsidR="00776B45" w:rsidRPr="00304E94" w:rsidDel="001F063B">
            <w:rPr>
              <w:rStyle w:val="tlid-translation"/>
              <w:rFonts w:ascii="Times New Roman" w:hAnsi="Times New Roman" w:cs="Times New Roman"/>
              <w:szCs w:val="21"/>
            </w:rPr>
            <w:delText>, and apply the quantitative methods learned in the core quant courses</w:delText>
          </w:r>
        </w:del>
      </w:ins>
      <w:ins w:id="436" w:author="Yi Yin" w:date="2019-01-29T20:48:00Z">
        <w:r w:rsidR="00FB2FC6">
          <w:rPr>
            <w:rStyle w:val="tlid-translation"/>
            <w:rFonts w:ascii="Times New Roman" w:hAnsi="Times New Roman" w:cs="Times New Roman"/>
            <w:szCs w:val="21"/>
          </w:rPr>
          <w:t xml:space="preserve">which would give </w:t>
        </w:r>
      </w:ins>
      <w:ins w:id="437" w:author="Tangning Pan" w:date="2019-01-27T19:30:00Z">
        <w:del w:id="438" w:author="Yi Yin" w:date="2019-01-29T20:48:00Z">
          <w:r w:rsidR="00776B45" w:rsidRPr="00304E94" w:rsidDel="00FB2FC6">
            <w:rPr>
              <w:rStyle w:val="tlid-translation"/>
              <w:rFonts w:ascii="Times New Roman" w:hAnsi="Times New Roman" w:cs="Times New Roman"/>
              <w:szCs w:val="21"/>
            </w:rPr>
            <w:delText xml:space="preserve">. Besides, the </w:delText>
          </w:r>
        </w:del>
      </w:ins>
      <w:del w:id="439" w:author="Yi Yin" w:date="2019-01-29T20:48:00Z">
        <w:r w:rsidRPr="00304E94" w:rsidDel="00FB2FC6">
          <w:rPr>
            <w:rStyle w:val="tlid-translation"/>
            <w:rFonts w:ascii="Times New Roman" w:hAnsi="Times New Roman" w:cs="Times New Roman"/>
            <w:szCs w:val="21"/>
          </w:rPr>
          <w:delText xml:space="preserve"> is top ranking with </w:delText>
        </w:r>
      </w:del>
      <w:ins w:id="440" w:author="Tangning Pan" w:date="2019-01-27T19:30:00Z">
        <w:del w:id="441" w:author="Yi Yin" w:date="2019-01-29T20:48:00Z">
          <w:r w:rsidR="00776B45" w:rsidRPr="00304E94" w:rsidDel="00FB2FC6">
            <w:rPr>
              <w:rStyle w:val="tlid-translation"/>
              <w:rFonts w:ascii="Times New Roman" w:hAnsi="Times New Roman" w:cs="Times New Roman"/>
              <w:szCs w:val="21"/>
            </w:rPr>
            <w:delText xml:space="preserve">eminent </w:delText>
          </w:r>
        </w:del>
      </w:ins>
      <w:del w:id="442" w:author="Yi Yin" w:date="2019-01-29T20:48:00Z">
        <w:r w:rsidRPr="00304E94" w:rsidDel="00FB2FC6">
          <w:rPr>
            <w:rStyle w:val="tlid-translation"/>
            <w:rFonts w:ascii="Times New Roman" w:hAnsi="Times New Roman" w:cs="Times New Roman"/>
            <w:noProof/>
            <w:szCs w:val="21"/>
          </w:rPr>
          <w:delText>eminent</w:delText>
        </w:r>
        <w:r w:rsidRPr="00304E94" w:rsidDel="00FB2FC6">
          <w:rPr>
            <w:rStyle w:val="tlid-translation"/>
            <w:rFonts w:ascii="Times New Roman" w:hAnsi="Times New Roman" w:cs="Times New Roman"/>
            <w:szCs w:val="21"/>
          </w:rPr>
          <w:delText xml:space="preserve"> faculty. </w:delText>
        </w:r>
      </w:del>
      <w:ins w:id="443" w:author="Tangning Pan" w:date="2019-01-27T19:30:00Z">
        <w:del w:id="444" w:author="Yi Yin" w:date="2019-01-29T20:48:00Z">
          <w:r w:rsidR="00776B45" w:rsidRPr="00304E94" w:rsidDel="00FB2FC6">
            <w:rPr>
              <w:rStyle w:val="tlid-translation"/>
              <w:rFonts w:ascii="Times New Roman" w:hAnsi="Times New Roman" w:cs="Times New Roman"/>
              <w:szCs w:val="21"/>
            </w:rPr>
            <w:delText xml:space="preserve"> </w:delText>
          </w:r>
        </w:del>
      </w:ins>
      <w:ins w:id="445" w:author="Tangning Pan" w:date="2019-01-27T19:29:00Z">
        <w:del w:id="446" w:author="Yi Yin" w:date="2019-01-29T20:48:00Z">
          <w:r w:rsidR="00776B45" w:rsidRPr="00304E94" w:rsidDel="00FB2FC6">
            <w:rPr>
              <w:rStyle w:val="tlid-translation"/>
              <w:rFonts w:ascii="Times New Roman" w:hAnsi="Times New Roman" w:cs="Times New Roman"/>
              <w:szCs w:val="21"/>
            </w:rPr>
            <w:delText xml:space="preserve">will provide </w:delText>
          </w:r>
        </w:del>
        <w:r w:rsidR="00776B45" w:rsidRPr="00304E94">
          <w:rPr>
            <w:rStyle w:val="tlid-translation"/>
            <w:rFonts w:ascii="Times New Roman" w:hAnsi="Times New Roman" w:cs="Times New Roman"/>
            <w:szCs w:val="21"/>
          </w:rPr>
          <w:t xml:space="preserve">me </w:t>
        </w:r>
      </w:ins>
      <w:ins w:id="447" w:author="Yi Yin" w:date="2019-01-29T20:49:00Z">
        <w:r w:rsidR="00FB2FC6">
          <w:rPr>
            <w:rStyle w:val="tlid-translation"/>
            <w:rFonts w:ascii="Times New Roman" w:hAnsi="Times New Roman" w:cs="Times New Roman"/>
            <w:szCs w:val="21"/>
          </w:rPr>
          <w:t xml:space="preserve">experts’ </w:t>
        </w:r>
      </w:ins>
      <w:ins w:id="448" w:author="Tangning Pan" w:date="2019-01-27T19:29:00Z">
        <w:del w:id="449" w:author="Yi Yin" w:date="2019-01-29T20:49:00Z">
          <w:r w:rsidR="00776B45" w:rsidRPr="00304E94" w:rsidDel="00FB2FC6">
            <w:rPr>
              <w:rStyle w:val="tlid-translation"/>
              <w:rFonts w:ascii="Times New Roman" w:hAnsi="Times New Roman" w:cs="Times New Roman"/>
              <w:szCs w:val="21"/>
            </w:rPr>
            <w:delText xml:space="preserve">with substantive </w:delText>
          </w:r>
        </w:del>
        <w:r w:rsidR="00776B45" w:rsidRPr="00304E94">
          <w:rPr>
            <w:rStyle w:val="tlid-translation"/>
            <w:rFonts w:ascii="Times New Roman" w:hAnsi="Times New Roman" w:cs="Times New Roman"/>
            <w:szCs w:val="21"/>
          </w:rPr>
          <w:t>guidance on how to apply s</w:t>
        </w:r>
        <w:r w:rsidR="00776B45" w:rsidRPr="00304E94">
          <w:rPr>
            <w:rFonts w:ascii="Times New Roman" w:hAnsi="Times New Roman" w:cs="Times New Roman"/>
            <w:sz w:val="22"/>
            <w:szCs w:val="22"/>
          </w:rPr>
          <w:t xml:space="preserve">cientific research methods to evaluate </w:t>
        </w:r>
        <w:r w:rsidR="00776B45" w:rsidRPr="00304E94">
          <w:rPr>
            <w:rFonts w:ascii="Times New Roman" w:hAnsi="Times New Roman" w:cs="Times New Roman"/>
            <w:noProof/>
            <w:sz w:val="22"/>
            <w:szCs w:val="22"/>
          </w:rPr>
          <w:t>important</w:t>
        </w:r>
        <w:r w:rsidR="00776B45" w:rsidRPr="00304E94">
          <w:rPr>
            <w:rFonts w:ascii="Times New Roman" w:hAnsi="Times New Roman" w:cs="Times New Roman"/>
            <w:sz w:val="22"/>
            <w:szCs w:val="22"/>
          </w:rPr>
          <w:t xml:space="preserve"> political issues.</w:t>
        </w:r>
      </w:ins>
      <w:ins w:id="450" w:author="Tangning Pan" w:date="2019-01-27T19:30:00Z">
        <w:r w:rsidR="00776B45" w:rsidRPr="00304E94">
          <w:rPr>
            <w:rFonts w:ascii="Times New Roman" w:hAnsi="Times New Roman" w:cs="Times New Roman"/>
            <w:sz w:val="22"/>
            <w:szCs w:val="22"/>
          </w:rPr>
          <w:t xml:space="preserve"> </w:t>
        </w:r>
      </w:ins>
      <w:ins w:id="451" w:author="Yi Yin" w:date="2019-01-29T20:54:00Z">
        <w:r w:rsidR="00636D09">
          <w:rPr>
            <w:rStyle w:val="tlid-translation"/>
            <w:rFonts w:ascii="Times New Roman" w:hAnsi="Times New Roman" w:cs="Times New Roman"/>
            <w:szCs w:val="21"/>
          </w:rPr>
          <w:t xml:space="preserve">QMSS’s rigorous training in </w:t>
        </w:r>
        <w:r w:rsidR="00636D09" w:rsidRPr="00304E94">
          <w:rPr>
            <w:rFonts w:ascii="Times New Roman" w:hAnsi="Times New Roman" w:cs="Times New Roman"/>
            <w:szCs w:val="21"/>
          </w:rPr>
          <w:t>research and analytical skills</w:t>
        </w:r>
        <w:r w:rsidR="00636D09">
          <w:rPr>
            <w:rFonts w:ascii="Times New Roman" w:hAnsi="Times New Roman" w:cs="Times New Roman"/>
            <w:szCs w:val="21"/>
          </w:rPr>
          <w:t xml:space="preserve"> would equip me to conduct the in-depth examination in comparative politics where I have scratched the surface during my undergraduate study, enhancing my competitiveness in the</w:t>
        </w:r>
      </w:ins>
      <w:ins w:id="452" w:author="Yi Yin" w:date="2019-01-29T20:55:00Z">
        <w:r w:rsidR="00636D09">
          <w:rPr>
            <w:rFonts w:ascii="Times New Roman" w:hAnsi="Times New Roman" w:cs="Times New Roman"/>
            <w:szCs w:val="21"/>
          </w:rPr>
          <w:t xml:space="preserve"> application of</w:t>
        </w:r>
      </w:ins>
      <w:ins w:id="453" w:author="Yi Yin" w:date="2019-01-29T20:56:00Z">
        <w:r w:rsidR="007F571C">
          <w:rPr>
            <w:rFonts w:ascii="Times New Roman" w:hAnsi="Times New Roman" w:cs="Times New Roman"/>
            <w:szCs w:val="21"/>
          </w:rPr>
          <w:t xml:space="preserve"> the</w:t>
        </w:r>
      </w:ins>
      <w:ins w:id="454" w:author="Yi Yin" w:date="2019-01-29T20:54:00Z">
        <w:r w:rsidR="00636D09">
          <w:rPr>
            <w:rFonts w:ascii="Times New Roman" w:hAnsi="Times New Roman" w:cs="Times New Roman"/>
            <w:szCs w:val="21"/>
          </w:rPr>
          <w:t xml:space="preserve"> doctora</w:t>
        </w:r>
      </w:ins>
      <w:ins w:id="455" w:author="Yi Yin" w:date="2019-01-29T20:55:00Z">
        <w:r w:rsidR="00636D09">
          <w:rPr>
            <w:rFonts w:ascii="Times New Roman" w:hAnsi="Times New Roman" w:cs="Times New Roman"/>
            <w:szCs w:val="21"/>
          </w:rPr>
          <w:t>l program.</w:t>
        </w:r>
      </w:ins>
      <w:ins w:id="456" w:author="Yi Yin" w:date="2019-01-29T20:54:00Z">
        <w:r w:rsidR="00636D09">
          <w:rPr>
            <w:rStyle w:val="tlid-translation"/>
            <w:rFonts w:ascii="Times New Roman" w:hAnsi="Times New Roman" w:cs="Times New Roman"/>
            <w:szCs w:val="21"/>
          </w:rPr>
          <w:t xml:space="preserve"> U</w:t>
        </w:r>
        <w:r w:rsidR="00636D09" w:rsidRPr="006D1F9C">
          <w:rPr>
            <w:rStyle w:val="tlid-translation"/>
            <w:rFonts w:ascii="Times New Roman" w:hAnsi="Times New Roman" w:cs="Times New Roman"/>
            <w:szCs w:val="21"/>
          </w:rPr>
          <w:t>ltimately</w:t>
        </w:r>
        <w:r w:rsidR="00636D09">
          <w:rPr>
            <w:rStyle w:val="tlid-translation"/>
            <w:rFonts w:ascii="Times New Roman" w:hAnsi="Times New Roman" w:cs="Times New Roman"/>
            <w:szCs w:val="21"/>
          </w:rPr>
          <w:t xml:space="preserve">, my goal is to seek an </w:t>
        </w:r>
        <w:r w:rsidR="00636D09" w:rsidRPr="00304E94">
          <w:rPr>
            <w:rFonts w:ascii="Times New Roman" w:hAnsi="Times New Roman" w:cs="Times New Roman"/>
            <w:sz w:val="22"/>
            <w:szCs w:val="22"/>
          </w:rPr>
          <w:t xml:space="preserve">academic </w:t>
        </w:r>
        <w:r w:rsidR="00636D09">
          <w:rPr>
            <w:rFonts w:ascii="Times New Roman" w:hAnsi="Times New Roman" w:cs="Times New Roman"/>
            <w:sz w:val="22"/>
            <w:szCs w:val="22"/>
          </w:rPr>
          <w:t>position</w:t>
        </w:r>
        <w:r w:rsidR="00636D09" w:rsidRPr="00304E94">
          <w:rPr>
            <w:rFonts w:ascii="Times New Roman" w:hAnsi="Times New Roman" w:cs="Times New Roman"/>
            <w:sz w:val="22"/>
            <w:szCs w:val="22"/>
          </w:rPr>
          <w:t xml:space="preserve"> in</w:t>
        </w:r>
        <w:r w:rsidR="00636D09">
          <w:rPr>
            <w:rFonts w:ascii="Times New Roman" w:hAnsi="Times New Roman" w:cs="Times New Roman"/>
            <w:sz w:val="22"/>
            <w:szCs w:val="22"/>
          </w:rPr>
          <w:t xml:space="preserve"> the field of</w:t>
        </w:r>
        <w:r w:rsidR="00636D09" w:rsidRPr="00304E94">
          <w:rPr>
            <w:rFonts w:ascii="Times New Roman" w:hAnsi="Times New Roman" w:cs="Times New Roman"/>
            <w:sz w:val="22"/>
            <w:szCs w:val="22"/>
          </w:rPr>
          <w:t xml:space="preserve"> political </w:t>
        </w:r>
        <w:commentRangeStart w:id="457"/>
        <w:r w:rsidR="00636D09" w:rsidRPr="00304E94">
          <w:rPr>
            <w:rFonts w:ascii="Times New Roman" w:hAnsi="Times New Roman" w:cs="Times New Roman"/>
            <w:sz w:val="22"/>
            <w:szCs w:val="22"/>
          </w:rPr>
          <w:t>science</w:t>
        </w:r>
      </w:ins>
      <w:commentRangeEnd w:id="457"/>
      <w:ins w:id="458" w:author="Yi Yin" w:date="2019-01-29T21:04:00Z">
        <w:r w:rsidR="00EA11CE">
          <w:rPr>
            <w:rStyle w:val="CommentReference"/>
          </w:rPr>
          <w:commentReference w:id="457"/>
        </w:r>
      </w:ins>
      <w:ins w:id="460" w:author="Yi Yin" w:date="2019-01-29T20:54:00Z">
        <w:r w:rsidR="00636D09" w:rsidRPr="00304E94">
          <w:rPr>
            <w:rFonts w:ascii="Times New Roman" w:hAnsi="Times New Roman" w:cs="Times New Roman"/>
            <w:sz w:val="22"/>
            <w:szCs w:val="22"/>
          </w:rPr>
          <w:t>.</w:t>
        </w:r>
      </w:ins>
    </w:p>
    <w:p w14:paraId="7735BCC6" w14:textId="75D267B2" w:rsidR="00755195" w:rsidRPr="00FB2FC6" w:rsidRDefault="004650B3">
      <w:pPr>
        <w:rPr>
          <w:rFonts w:ascii="Times New Roman" w:hAnsi="Times New Roman" w:cs="Times New Roman"/>
          <w:szCs w:val="21"/>
          <w:rPrChange w:id="461" w:author="Yi Yin" w:date="2019-01-29T20:48:00Z">
            <w:rPr>
              <w:rFonts w:ascii="Times New Roman" w:hAnsi="Times New Roman" w:cs="Times New Roman"/>
              <w:sz w:val="22"/>
              <w:szCs w:val="22"/>
            </w:rPr>
          </w:rPrChange>
        </w:rPr>
      </w:pPr>
      <w:del w:id="462" w:author="Tangning Pan" w:date="2019-01-27T19:30:00Z">
        <w:r w:rsidRPr="00304E94" w:rsidDel="00776B45">
          <w:rPr>
            <w:rStyle w:val="tlid-translation"/>
            <w:rFonts w:ascii="Times New Roman" w:hAnsi="Times New Roman" w:cs="Times New Roman"/>
            <w:szCs w:val="21"/>
          </w:rPr>
          <w:delText xml:space="preserve">In this program, I can choose </w:delText>
        </w:r>
        <w:r w:rsidRPr="00304E94" w:rsidDel="00776B45">
          <w:rPr>
            <w:rStyle w:val="tlid-translation"/>
            <w:rFonts w:ascii="Times New Roman" w:hAnsi="Times New Roman" w:cs="Times New Roman"/>
            <w:szCs w:val="21"/>
          </w:rPr>
          <w:delText>政治学系开设的课程，在这些课程上实践我在</w:delText>
        </w:r>
        <w:r w:rsidRPr="00304E94" w:rsidDel="00776B45">
          <w:rPr>
            <w:rStyle w:val="tlid-translation"/>
            <w:rFonts w:ascii="Times New Roman" w:hAnsi="Times New Roman" w:cs="Times New Roman"/>
            <w:szCs w:val="21"/>
          </w:rPr>
          <w:delText>QMSS</w:delText>
        </w:r>
        <w:r w:rsidRPr="00304E94" w:rsidDel="00776B45">
          <w:rPr>
            <w:rStyle w:val="tlid-translation"/>
            <w:rFonts w:ascii="Times New Roman" w:hAnsi="Times New Roman" w:cs="Times New Roman"/>
            <w:szCs w:val="21"/>
          </w:rPr>
          <w:delText>课程中学到的定量统计方法。</w:delText>
        </w:r>
      </w:del>
      <w:del w:id="463" w:author="Tangning Pan" w:date="2019-01-27T19:29:00Z">
        <w:r w:rsidRPr="00304E94" w:rsidDel="00776B45">
          <w:rPr>
            <w:rStyle w:val="tlid-translation"/>
            <w:rFonts w:ascii="Times New Roman" w:hAnsi="Times New Roman" w:cs="Times New Roman"/>
            <w:szCs w:val="21"/>
          </w:rPr>
          <w:delText>The fabulous faculty will provide me with substantive guidance on how to apply s</w:delText>
        </w:r>
        <w:r w:rsidRPr="00304E94" w:rsidDel="00776B45">
          <w:rPr>
            <w:rFonts w:ascii="Times New Roman" w:hAnsi="Times New Roman" w:cs="Times New Roman"/>
            <w:sz w:val="22"/>
            <w:szCs w:val="22"/>
          </w:rPr>
          <w:delText xml:space="preserve">cientific research methods to evaluate </w:delText>
        </w:r>
        <w:r w:rsidRPr="00304E94" w:rsidDel="00776B45">
          <w:rPr>
            <w:rFonts w:ascii="Times New Roman" w:hAnsi="Times New Roman" w:cs="Times New Roman"/>
            <w:noProof/>
            <w:sz w:val="22"/>
            <w:szCs w:val="22"/>
          </w:rPr>
          <w:delText>important</w:delText>
        </w:r>
        <w:r w:rsidRPr="00304E94" w:rsidDel="00776B45">
          <w:rPr>
            <w:rFonts w:ascii="Times New Roman" w:hAnsi="Times New Roman" w:cs="Times New Roman"/>
            <w:sz w:val="22"/>
            <w:szCs w:val="22"/>
          </w:rPr>
          <w:delText xml:space="preserve"> political issues. </w:delText>
        </w:r>
      </w:del>
      <w:del w:id="464" w:author="Tangning Pan" w:date="2019-01-27T19:30:00Z">
        <w:r w:rsidRPr="00304E94" w:rsidDel="00776B45">
          <w:rPr>
            <w:rFonts w:ascii="Times New Roman" w:hAnsi="Times New Roman" w:cs="Times New Roman"/>
            <w:sz w:val="22"/>
            <w:szCs w:val="22"/>
          </w:rPr>
          <w:delText>Third,</w:delText>
        </w:r>
      </w:del>
      <w:del w:id="465" w:author="Tangning Pan" w:date="2019-01-27T19:32:00Z">
        <w:r w:rsidRPr="00304E94" w:rsidDel="00776B45">
          <w:rPr>
            <w:rFonts w:ascii="Times New Roman" w:hAnsi="Times New Roman" w:cs="Times New Roman"/>
            <w:sz w:val="22"/>
            <w:szCs w:val="22"/>
          </w:rPr>
          <w:delText xml:space="preserve"> s</w:delText>
        </w:r>
        <w:r w:rsidRPr="00304E94" w:rsidDel="00776B45">
          <w:rPr>
            <w:rFonts w:ascii="Times New Roman" w:hAnsi="Times New Roman" w:cs="Times New Roman"/>
            <w:bCs/>
            <w:sz w:val="24"/>
          </w:rPr>
          <w:delText>tudying</w:delText>
        </w:r>
      </w:del>
      <w:ins w:id="466" w:author="Tangning Pan" w:date="2019-01-27T19:32:00Z">
        <w:del w:id="467" w:author="Yi Yin" w:date="2019-01-29T20:51:00Z">
          <w:r w:rsidR="00776B45" w:rsidRPr="00304E94" w:rsidDel="00FB2FC6">
            <w:rPr>
              <w:rStyle w:val="tlid-translation"/>
              <w:rFonts w:ascii="Times New Roman" w:hAnsi="Times New Roman" w:cs="Times New Roman"/>
              <w:szCs w:val="21"/>
            </w:rPr>
            <w:delText xml:space="preserve">Moreover, </w:delText>
          </w:r>
          <w:r w:rsidR="00776B45" w:rsidRPr="00304E94" w:rsidDel="00FB2FC6">
            <w:rPr>
              <w:rFonts w:ascii="Times New Roman" w:hAnsi="Times New Roman" w:cs="Times New Roman"/>
              <w:sz w:val="22"/>
              <w:szCs w:val="22"/>
            </w:rPr>
            <w:delText>studying</w:delText>
          </w:r>
        </w:del>
      </w:ins>
      <w:del w:id="468" w:author="Yi Yin" w:date="2019-01-29T20:51:00Z">
        <w:r w:rsidRPr="00304E94" w:rsidDel="00FB2FC6">
          <w:rPr>
            <w:rFonts w:ascii="Times New Roman" w:hAnsi="Times New Roman" w:cs="Times New Roman"/>
            <w:bCs/>
            <w:sz w:val="24"/>
          </w:rPr>
          <w:delText xml:space="preserve"> in New York </w:delText>
        </w:r>
        <w:r w:rsidRPr="00304E94" w:rsidDel="00FB2FC6">
          <w:rPr>
            <w:rFonts w:ascii="Times New Roman" w:hAnsi="Times New Roman" w:cs="Times New Roman"/>
            <w:bCs/>
            <w:noProof/>
            <w:sz w:val="24"/>
          </w:rPr>
          <w:delText>city</w:delText>
        </w:r>
        <w:r w:rsidRPr="00304E94" w:rsidDel="00FB2FC6">
          <w:rPr>
            <w:rFonts w:ascii="Times New Roman" w:hAnsi="Times New Roman" w:cs="Times New Roman"/>
            <w:bCs/>
            <w:sz w:val="24"/>
          </w:rPr>
          <w:delText xml:space="preserve">, </w:delText>
        </w:r>
        <w:r w:rsidRPr="00304E94" w:rsidDel="00FB2FC6">
          <w:rPr>
            <w:rFonts w:ascii="Times New Roman" w:hAnsi="Times New Roman" w:cs="Times New Roman"/>
            <w:bCs/>
            <w:noProof/>
            <w:sz w:val="24"/>
          </w:rPr>
          <w:delText>an international</w:delText>
        </w:r>
        <w:r w:rsidRPr="00304E94" w:rsidDel="00FB2FC6">
          <w:rPr>
            <w:rFonts w:ascii="Times New Roman" w:hAnsi="Times New Roman" w:cs="Times New Roman"/>
            <w:bCs/>
            <w:sz w:val="24"/>
          </w:rPr>
          <w:delText xml:space="preserve"> research</w:delText>
        </w:r>
      </w:del>
      <w:ins w:id="469" w:author="Tangning Pan" w:date="2019-01-27T19:31:00Z">
        <w:del w:id="470" w:author="Yi Yin" w:date="2019-01-29T20:51:00Z">
          <w:r w:rsidR="00776B45" w:rsidRPr="00304E94" w:rsidDel="00FB2FC6">
            <w:rPr>
              <w:rFonts w:ascii="Times New Roman" w:hAnsi="Times New Roman" w:cs="Times New Roman"/>
              <w:bCs/>
              <w:noProof/>
              <w:sz w:val="24"/>
            </w:rPr>
            <w:delText xml:space="preserve">, </w:delText>
          </w:r>
        </w:del>
      </w:ins>
      <w:del w:id="471" w:author="Yi Yin" w:date="2019-01-29T20:51:00Z">
        <w:r w:rsidRPr="00304E94" w:rsidDel="00FB2FC6">
          <w:rPr>
            <w:rFonts w:ascii="Times New Roman" w:hAnsi="Times New Roman" w:cs="Times New Roman"/>
            <w:bCs/>
            <w:noProof/>
            <w:sz w:val="24"/>
          </w:rPr>
          <w:delText>,business</w:delText>
        </w:r>
      </w:del>
      <w:ins w:id="472" w:author="Tangning Pan" w:date="2019-01-27T19:31:00Z">
        <w:del w:id="473" w:author="Yi Yin" w:date="2019-01-29T20:51:00Z">
          <w:r w:rsidR="00776B45" w:rsidRPr="00304E94" w:rsidDel="00FB2FC6">
            <w:rPr>
              <w:rFonts w:ascii="Times New Roman" w:hAnsi="Times New Roman" w:cs="Times New Roman"/>
              <w:bCs/>
              <w:noProof/>
              <w:sz w:val="24"/>
            </w:rPr>
            <w:delText>,</w:delText>
          </w:r>
        </w:del>
      </w:ins>
      <w:del w:id="474" w:author="Yi Yin" w:date="2019-01-29T20:51:00Z">
        <w:r w:rsidRPr="00304E94" w:rsidDel="00FB2FC6">
          <w:rPr>
            <w:rFonts w:ascii="Times New Roman" w:hAnsi="Times New Roman" w:cs="Times New Roman"/>
            <w:bCs/>
            <w:sz w:val="24"/>
          </w:rPr>
          <w:delText xml:space="preserve"> and culture center, </w:delText>
        </w:r>
      </w:del>
      <w:ins w:id="475" w:author="Tangning Pan" w:date="2019-01-27T19:31:00Z">
        <w:del w:id="476" w:author="Yi Yin" w:date="2019-01-29T20:51:00Z">
          <w:r w:rsidR="00776B45" w:rsidRPr="00304E94" w:rsidDel="00FB2FC6">
            <w:rPr>
              <w:rFonts w:ascii="Times New Roman" w:hAnsi="Times New Roman" w:cs="Times New Roman"/>
              <w:bCs/>
              <w:sz w:val="24"/>
            </w:rPr>
            <w:delText xml:space="preserve"> I </w:delText>
          </w:r>
        </w:del>
      </w:ins>
      <w:ins w:id="477" w:author="Tangning Pan" w:date="2019-01-27T19:32:00Z">
        <w:del w:id="478" w:author="Yi Yin" w:date="2019-01-29T20:51:00Z">
          <w:r w:rsidR="00776B45" w:rsidRPr="00304E94" w:rsidDel="00FB2FC6">
            <w:rPr>
              <w:rFonts w:ascii="Times New Roman" w:hAnsi="Times New Roman" w:cs="Times New Roman"/>
              <w:bCs/>
              <w:sz w:val="24"/>
            </w:rPr>
            <w:delText>would be exposed</w:delText>
          </w:r>
        </w:del>
      </w:ins>
      <w:ins w:id="479" w:author="Tangning Pan" w:date="2019-01-27T19:31:00Z">
        <w:del w:id="480" w:author="Yi Yin" w:date="2019-01-29T20:51:00Z">
          <w:r w:rsidR="00776B45" w:rsidRPr="00304E94" w:rsidDel="00FB2FC6">
            <w:rPr>
              <w:rFonts w:ascii="Times New Roman" w:hAnsi="Times New Roman" w:cs="Times New Roman"/>
              <w:bCs/>
              <w:sz w:val="24"/>
            </w:rPr>
            <w:delText xml:space="preserve"> to abounded </w:delText>
          </w:r>
        </w:del>
      </w:ins>
      <w:ins w:id="481" w:author="Tangning Pan" w:date="2019-01-27T19:32:00Z">
        <w:del w:id="482" w:author="Yi Yin" w:date="2019-01-29T20:51:00Z">
          <w:r w:rsidR="00776B45" w:rsidRPr="00304E94" w:rsidDel="00FB2FC6">
            <w:rPr>
              <w:rFonts w:ascii="Times New Roman" w:hAnsi="Times New Roman" w:cs="Times New Roman"/>
              <w:bCs/>
              <w:sz w:val="24"/>
            </w:rPr>
            <w:delText>practical opportunities</w:delText>
          </w:r>
        </w:del>
      </w:ins>
      <w:del w:id="483" w:author="Yi Yin" w:date="2019-01-29T20:51:00Z">
        <w:r w:rsidRPr="00304E94" w:rsidDel="00FB2FC6">
          <w:rPr>
            <w:rFonts w:ascii="Times New Roman" w:hAnsi="Times New Roman" w:cs="Times New Roman"/>
            <w:bCs/>
            <w:sz w:val="24"/>
          </w:rPr>
          <w:delText xml:space="preserve">would be another </w:delText>
        </w:r>
        <w:r w:rsidRPr="00304E94" w:rsidDel="00FB2FC6">
          <w:rPr>
            <w:rFonts w:ascii="Times New Roman" w:hAnsi="Times New Roman" w:cs="Times New Roman"/>
            <w:bCs/>
            <w:noProof/>
            <w:sz w:val="24"/>
          </w:rPr>
          <w:delText>great</w:delText>
        </w:r>
        <w:r w:rsidRPr="00304E94" w:rsidDel="00FB2FC6">
          <w:rPr>
            <w:rFonts w:ascii="Times New Roman" w:hAnsi="Times New Roman" w:cs="Times New Roman"/>
            <w:bCs/>
            <w:sz w:val="24"/>
          </w:rPr>
          <w:delText xml:space="preserve"> advantage. </w:delText>
        </w:r>
        <w:r w:rsidRPr="00304E94" w:rsidDel="00FB2FC6">
          <w:rPr>
            <w:rFonts w:ascii="Times New Roman" w:hAnsi="Times New Roman" w:cs="Times New Roman"/>
            <w:bCs/>
            <w:sz w:val="22"/>
            <w:szCs w:val="22"/>
          </w:rPr>
          <w:delText xml:space="preserve">I </w:delText>
        </w:r>
        <w:r w:rsidRPr="00304E94" w:rsidDel="00FB2FC6">
          <w:rPr>
            <w:rFonts w:ascii="Times New Roman" w:hAnsi="Times New Roman" w:cs="Times New Roman"/>
            <w:bCs/>
            <w:noProof/>
            <w:sz w:val="22"/>
            <w:szCs w:val="22"/>
          </w:rPr>
          <w:delText>would like</w:delText>
        </w:r>
        <w:r w:rsidRPr="00304E94" w:rsidDel="00FB2FC6">
          <w:rPr>
            <w:rFonts w:ascii="Times New Roman" w:hAnsi="Times New Roman" w:cs="Times New Roman"/>
            <w:bCs/>
            <w:sz w:val="22"/>
            <w:szCs w:val="22"/>
          </w:rPr>
          <w:delText xml:space="preserve"> to hone my practical skills and broaden my horizon by applying for internships at a research center, a think tank or an international organization. The location of Columbia University and the influential alumni network of Columbia University will be helpful for me to find a good internship. In conclusion, this </w:delText>
        </w:r>
        <w:r w:rsidRPr="00304E94" w:rsidDel="00FB2FC6">
          <w:rPr>
            <w:rFonts w:ascii="Times New Roman" w:hAnsi="Times New Roman" w:cs="Times New Roman"/>
            <w:shd w:val="clear" w:color="auto" w:fill="FFFFFF"/>
            <w:rPrChange w:id="484" w:author="Tangning Pan" w:date="2019-01-27T19:32:00Z">
              <w:rPr>
                <w:shd w:val="clear" w:color="auto" w:fill="FFFFFF"/>
              </w:rPr>
            </w:rPrChange>
          </w:rPr>
          <w:delText>program concentrated on quantitative research methods best fits my aspirations and future career goals.</w:delText>
        </w:r>
      </w:del>
    </w:p>
    <w:p w14:paraId="6397DD75" w14:textId="77777777" w:rsidR="00755195" w:rsidRPr="00304E94" w:rsidRDefault="00755195">
      <w:pPr>
        <w:rPr>
          <w:rFonts w:ascii="Times New Roman" w:hAnsi="Times New Roman" w:cs="Times New Roman"/>
          <w:sz w:val="22"/>
          <w:szCs w:val="22"/>
        </w:rPr>
      </w:pPr>
    </w:p>
    <w:p w14:paraId="5417B023" w14:textId="77777777" w:rsidR="00755195" w:rsidRPr="00304E94" w:rsidRDefault="00755195">
      <w:pPr>
        <w:rPr>
          <w:rFonts w:ascii="Times New Roman" w:hAnsi="Times New Roman" w:cs="Times New Roman"/>
          <w:sz w:val="22"/>
          <w:szCs w:val="22"/>
        </w:rPr>
      </w:pPr>
    </w:p>
    <w:p w14:paraId="2BCD185E" w14:textId="77777777" w:rsidR="00755195" w:rsidRPr="00304E94" w:rsidRDefault="00755195">
      <w:pPr>
        <w:rPr>
          <w:rFonts w:ascii="Times New Roman" w:hAnsi="Times New Roman" w:cs="Times New Roman"/>
          <w:szCs w:val="21"/>
        </w:rPr>
      </w:pPr>
    </w:p>
    <w:p w14:paraId="762C85F8" w14:textId="77777777" w:rsidR="00755195" w:rsidRPr="00304E94" w:rsidRDefault="00755195">
      <w:pPr>
        <w:rPr>
          <w:rStyle w:val="tlid-translation"/>
          <w:rFonts w:ascii="Times New Roman" w:hAnsi="Times New Roman" w:cs="Times New Roman"/>
          <w:szCs w:val="21"/>
        </w:rPr>
      </w:pPr>
    </w:p>
    <w:p w14:paraId="251C614C" w14:textId="77777777" w:rsidR="00755195" w:rsidRPr="00304E94" w:rsidRDefault="00755195">
      <w:pPr>
        <w:rPr>
          <w:rStyle w:val="tlid-translation"/>
          <w:rFonts w:ascii="Times New Roman" w:hAnsi="Times New Roman" w:cs="Times New Roman"/>
          <w:szCs w:val="21"/>
        </w:rPr>
      </w:pPr>
    </w:p>
    <w:sectPr w:rsidR="00755195" w:rsidRPr="00304E94">
      <w:headerReference w:type="default" r:id="rId11"/>
      <w:pgSz w:w="12191" w:h="15819"/>
      <w:pgMar w:top="720" w:right="720" w:bottom="720" w:left="72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Yi Yin" w:date="2019-01-29T16:08:00Z" w:initials="YY">
    <w:p w14:paraId="59F55359" w14:textId="0D313249" w:rsidR="00D965F8" w:rsidRDefault="00D965F8">
      <w:pPr>
        <w:pStyle w:val="CommentText"/>
      </w:pPr>
      <w:r>
        <w:rPr>
          <w:rStyle w:val="CommentReference"/>
        </w:rPr>
        <w:annotationRef/>
      </w:r>
      <w:r>
        <w:rPr>
          <w:rFonts w:hint="eastAsia"/>
        </w:rPr>
        <w:t>第一句话先点出对定量方法的兴趣</w:t>
      </w:r>
    </w:p>
  </w:comment>
  <w:comment w:id="80" w:author="Yi Yin" w:date="2019-01-29T17:09:00Z" w:initials="YY">
    <w:p w14:paraId="0956B5EB" w14:textId="4D00DAB6" w:rsidR="0023391F" w:rsidRDefault="0023391F">
      <w:pPr>
        <w:pStyle w:val="CommentText"/>
      </w:pPr>
      <w:r>
        <w:rPr>
          <w:rStyle w:val="CommentReference"/>
        </w:rPr>
        <w:annotationRef/>
      </w:r>
      <w:r>
        <w:rPr>
          <w:rFonts w:hint="eastAsia"/>
        </w:rPr>
        <w:t>强调</w:t>
      </w:r>
      <w:r>
        <w:rPr>
          <w:rFonts w:hint="eastAsia"/>
        </w:rPr>
        <w:t>python</w:t>
      </w:r>
      <w:r>
        <w:t xml:space="preserve"> </w:t>
      </w:r>
      <w:r>
        <w:rPr>
          <w:rFonts w:hint="eastAsia"/>
        </w:rPr>
        <w:t>爬虫，</w:t>
      </w:r>
      <w:r w:rsidR="00957AF9">
        <w:rPr>
          <w:rFonts w:hint="eastAsia"/>
        </w:rPr>
        <w:t>表明自己掌握的技术，</w:t>
      </w:r>
      <w:r>
        <w:rPr>
          <w:rFonts w:hint="eastAsia"/>
        </w:rPr>
        <w:t>并引出以后想通过学习</w:t>
      </w:r>
      <w:r>
        <w:rPr>
          <w:rFonts w:hint="eastAsia"/>
        </w:rPr>
        <w:t>Q</w:t>
      </w:r>
      <w:r>
        <w:t>MSS M</w:t>
      </w:r>
      <w:r>
        <w:rPr>
          <w:rFonts w:hint="eastAsia"/>
        </w:rPr>
        <w:t>odern</w:t>
      </w:r>
      <w:r>
        <w:t xml:space="preserve"> Data Structure </w:t>
      </w:r>
      <w:r>
        <w:rPr>
          <w:rFonts w:hint="eastAsia"/>
        </w:rPr>
        <w:t>这门课来</w:t>
      </w:r>
      <w:r w:rsidR="000153CF">
        <w:rPr>
          <w:rFonts w:hint="eastAsia"/>
        </w:rPr>
        <w:t>精进技术</w:t>
      </w:r>
      <w:r w:rsidR="00957AF9">
        <w:rPr>
          <w:rFonts w:hint="eastAsia"/>
        </w:rPr>
        <w:t>，为将来研究铺路。</w:t>
      </w:r>
    </w:p>
  </w:comment>
  <w:comment w:id="156" w:author="Yi Yin" w:date="2019-01-29T20:08:00Z" w:initials="YY">
    <w:p w14:paraId="202F20D5" w14:textId="4F14AF01" w:rsidR="007254C2" w:rsidRDefault="007254C2">
      <w:pPr>
        <w:pStyle w:val="CommentText"/>
      </w:pPr>
      <w:r>
        <w:rPr>
          <w:rStyle w:val="CommentReference"/>
        </w:rPr>
        <w:annotationRef/>
      </w:r>
      <w:r>
        <w:rPr>
          <w:rFonts w:hint="eastAsia"/>
        </w:rPr>
        <w:t>后面写的关于这段经历</w:t>
      </w:r>
      <w:r>
        <w:rPr>
          <w:rFonts w:hint="eastAsia"/>
        </w:rPr>
        <w:t>reflection</w:t>
      </w:r>
      <w:r>
        <w:rPr>
          <w:rFonts w:hint="eastAsia"/>
        </w:rPr>
        <w:t>放到这段经历后面了，离得太远让读者需要跳回去，仓促之下可能不知道后面在说什么</w:t>
      </w:r>
    </w:p>
  </w:comment>
  <w:comment w:id="160" w:author="Yi Yin" w:date="2019-01-29T20:14:00Z" w:initials="YY">
    <w:p w14:paraId="20A145B6" w14:textId="7304D1CE" w:rsidR="00BC3A21" w:rsidRDefault="00BC3A21">
      <w:pPr>
        <w:pStyle w:val="CommentText"/>
      </w:pPr>
      <w:r>
        <w:rPr>
          <w:rStyle w:val="CommentReference"/>
        </w:rPr>
        <w:annotationRef/>
      </w:r>
      <w:r>
        <w:rPr>
          <w:rFonts w:hint="eastAsia"/>
        </w:rPr>
        <w:t>提到</w:t>
      </w:r>
      <w:r>
        <w:rPr>
          <w:rFonts w:hint="eastAsia"/>
        </w:rPr>
        <w:t>Q</w:t>
      </w:r>
      <w:r>
        <w:t>MSS</w:t>
      </w:r>
      <w:r>
        <w:rPr>
          <w:rFonts w:hint="eastAsia"/>
        </w:rPr>
        <w:t>的课程</w:t>
      </w:r>
    </w:p>
  </w:comment>
  <w:comment w:id="153" w:author="Yi Yin" w:date="2019-01-29T17:16:00Z" w:initials="YY">
    <w:p w14:paraId="53A370B8" w14:textId="2932FCD8" w:rsidR="007B2B75" w:rsidRDefault="007B2B75">
      <w:pPr>
        <w:pStyle w:val="CommentText"/>
      </w:pPr>
      <w:r>
        <w:rPr>
          <w:rStyle w:val="CommentReference"/>
        </w:rPr>
        <w:annotationRef/>
      </w:r>
      <w:r>
        <w:rPr>
          <w:rFonts w:hint="eastAsia"/>
        </w:rPr>
        <w:t>除了已经掌握的回归模型，想学习文本分析从这个数据集中挖掘更多信息。</w:t>
      </w:r>
    </w:p>
  </w:comment>
  <w:comment w:id="195" w:author="Yi Yin" w:date="2019-01-29T19:46:00Z" w:initials="YY">
    <w:p w14:paraId="4ED7A07B" w14:textId="32FE534A" w:rsidR="004B0865" w:rsidRPr="004B0865" w:rsidRDefault="004B0865" w:rsidP="004B0865">
      <w:pPr>
        <w:widowControl/>
        <w:jc w:val="left"/>
        <w:rPr>
          <w:rFonts w:ascii="Times New Roman" w:eastAsia="Times New Roman" w:hAnsi="Times New Roman" w:cs="Times New Roman"/>
          <w:kern w:val="0"/>
          <w:sz w:val="24"/>
        </w:rPr>
      </w:pPr>
      <w:r>
        <w:rPr>
          <w:rStyle w:val="CommentReference"/>
        </w:rPr>
        <w:annotationRef/>
      </w:r>
      <w:r>
        <w:rPr>
          <w:rFonts w:hint="eastAsia"/>
        </w:rPr>
        <w:t>把换届选举的经历加进去了，结合哥大政治系现有的资源。</w:t>
      </w:r>
    </w:p>
    <w:p w14:paraId="549DF3BB" w14:textId="65DB7010" w:rsidR="004B0865" w:rsidRDefault="004B0865">
      <w:pPr>
        <w:pStyle w:val="CommentText"/>
      </w:pPr>
    </w:p>
  </w:comment>
  <w:comment w:id="324" w:author="Yi Yin" w:date="2019-01-29T20:01:00Z" w:initials="YY">
    <w:p w14:paraId="487576FE" w14:textId="77777777" w:rsidR="00636D09" w:rsidRDefault="00636D09" w:rsidP="00636D09">
      <w:pPr>
        <w:pStyle w:val="CommentText"/>
      </w:pPr>
      <w:r>
        <w:rPr>
          <w:rStyle w:val="CommentReference"/>
        </w:rPr>
        <w:annotationRef/>
      </w:r>
      <w:r>
        <w:rPr>
          <w:rFonts w:hint="eastAsia"/>
        </w:rPr>
        <w:t>不需要直接讲中国社科教育的弱点，说清楚</w:t>
      </w:r>
      <w:r>
        <w:rPr>
          <w:rFonts w:hint="eastAsia"/>
        </w:rPr>
        <w:t>Q</w:t>
      </w:r>
      <w:r>
        <w:t>MSS</w:t>
      </w:r>
      <w:r>
        <w:rPr>
          <w:rFonts w:hint="eastAsia"/>
        </w:rPr>
        <w:t>能给你提供哪些针对的训练就能证明这个项目是适合你自己的。</w:t>
      </w:r>
    </w:p>
  </w:comment>
  <w:comment w:id="457" w:author="Yi Yin" w:date="2019-01-29T21:04:00Z" w:initials="YY">
    <w:p w14:paraId="582B899F" w14:textId="1B2BC2B7" w:rsidR="00EA11CE" w:rsidRPr="00EA11CE" w:rsidRDefault="00EA11CE">
      <w:pPr>
        <w:pStyle w:val="CommentText"/>
      </w:pPr>
      <w:r>
        <w:rPr>
          <w:rStyle w:val="CommentReference"/>
        </w:rPr>
        <w:annotationRef/>
      </w:r>
      <w:r>
        <w:rPr>
          <w:rFonts w:hint="eastAsia"/>
        </w:rPr>
        <w:t>总的来说学生的学术经验很丰富，我花了一些时间做了大改，把</w:t>
      </w:r>
      <w:r w:rsidRPr="00EA11CE">
        <w:rPr>
          <w:b/>
          <w:bCs/>
          <w:szCs w:val="21"/>
        </w:rPr>
        <w:t>Ele</w:t>
      </w:r>
      <w:r w:rsidRPr="00EA11CE">
        <w:rPr>
          <w:rFonts w:hint="eastAsia"/>
          <w:b/>
          <w:bCs/>
          <w:szCs w:val="21"/>
        </w:rPr>
        <w:t xml:space="preserve">ctions </w:t>
      </w:r>
      <w:r w:rsidRPr="00EA11CE">
        <w:rPr>
          <w:b/>
          <w:bCs/>
          <w:szCs w:val="21"/>
        </w:rPr>
        <w:t>and People’s Congress</w:t>
      </w:r>
      <w:r w:rsidRPr="00EA11CE">
        <w:rPr>
          <w:rFonts w:hint="eastAsia"/>
          <w:b/>
          <w:bCs/>
          <w:szCs w:val="21"/>
        </w:rPr>
        <w:t xml:space="preserve"> System Studies</w:t>
      </w:r>
      <w:r w:rsidRPr="00EA11CE">
        <w:rPr>
          <w:bCs/>
          <w:szCs w:val="21"/>
        </w:rPr>
        <w:t xml:space="preserve"> </w:t>
      </w:r>
      <w:r w:rsidRPr="00EA11CE">
        <w:rPr>
          <w:rFonts w:hint="eastAsia"/>
          <w:bCs/>
          <w:szCs w:val="21"/>
        </w:rPr>
        <w:t>的</w:t>
      </w:r>
      <w:r>
        <w:rPr>
          <w:rFonts w:hint="eastAsia"/>
          <w:bCs/>
          <w:szCs w:val="21"/>
        </w:rPr>
        <w:t>R</w:t>
      </w:r>
      <w:r>
        <w:rPr>
          <w:bCs/>
          <w:szCs w:val="21"/>
        </w:rPr>
        <w:t>A</w:t>
      </w:r>
      <w:r>
        <w:rPr>
          <w:rFonts w:hint="eastAsia"/>
          <w:bCs/>
          <w:szCs w:val="21"/>
        </w:rPr>
        <w:t>重点展开写了，融入了</w:t>
      </w:r>
      <w:r>
        <w:rPr>
          <w:rFonts w:hint="eastAsia"/>
          <w:bCs/>
          <w:szCs w:val="21"/>
        </w:rPr>
        <w:t>Q</w:t>
      </w:r>
      <w:r>
        <w:rPr>
          <w:bCs/>
          <w:szCs w:val="21"/>
        </w:rPr>
        <w:t>MSS</w:t>
      </w:r>
      <w:r>
        <w:rPr>
          <w:rFonts w:hint="eastAsia"/>
          <w:bCs/>
          <w:szCs w:val="21"/>
        </w:rPr>
        <w:t>设置的课程，把问候后段关于这段经历的反思也调到前面合并在一起。</w:t>
      </w:r>
    </w:p>
    <w:p w14:paraId="7F4FE5EA" w14:textId="77777777" w:rsidR="00EA11CE" w:rsidRDefault="00EA11CE">
      <w:pPr>
        <w:pStyle w:val="CommentText"/>
        <w:rPr>
          <w:bCs/>
          <w:szCs w:val="21"/>
        </w:rPr>
      </w:pPr>
    </w:p>
    <w:p w14:paraId="10DC550F" w14:textId="1182F277" w:rsidR="00EA11CE" w:rsidRDefault="00EA11CE">
      <w:pPr>
        <w:pStyle w:val="CommentText"/>
        <w:rPr>
          <w:szCs w:val="21"/>
        </w:rPr>
      </w:pPr>
      <w:r>
        <w:rPr>
          <w:rFonts w:hint="eastAsia"/>
          <w:bCs/>
          <w:szCs w:val="21"/>
        </w:rPr>
        <w:t>我删掉了文章后面写的关于中国社科教育的不足</w:t>
      </w:r>
      <w:r>
        <w:rPr>
          <w:rFonts w:hint="eastAsia"/>
          <w:szCs w:val="21"/>
        </w:rPr>
        <w:t>，因为我觉得这言下之意是在说申请者自己的本科教育不扎实。删掉以后我把焦点放在了</w:t>
      </w:r>
      <w:r>
        <w:rPr>
          <w:rFonts w:hint="eastAsia"/>
          <w:szCs w:val="21"/>
        </w:rPr>
        <w:t>Q</w:t>
      </w:r>
      <w:r>
        <w:rPr>
          <w:szCs w:val="21"/>
        </w:rPr>
        <w:t>MSS</w:t>
      </w:r>
      <w:r>
        <w:rPr>
          <w:rFonts w:hint="eastAsia"/>
          <w:szCs w:val="21"/>
        </w:rPr>
        <w:t>在申请者学术生涯中的位置。</w:t>
      </w:r>
      <w:r w:rsidRPr="00EA11CE">
        <w:rPr>
          <w:szCs w:val="21"/>
        </w:rPr>
        <w:t xml:space="preserve">  </w:t>
      </w:r>
    </w:p>
    <w:p w14:paraId="679C77B9" w14:textId="0710F570" w:rsidR="00EA11CE" w:rsidRDefault="00EA11CE">
      <w:pPr>
        <w:pStyle w:val="CommentText"/>
        <w:rPr>
          <w:szCs w:val="21"/>
        </w:rPr>
      </w:pPr>
    </w:p>
    <w:p w14:paraId="30A481F6" w14:textId="7A26EFE7" w:rsidR="00EA11CE" w:rsidRDefault="00EA11CE">
      <w:pPr>
        <w:pStyle w:val="CommentText"/>
        <w:rPr>
          <w:noProof/>
          <w:szCs w:val="21"/>
        </w:rPr>
      </w:pPr>
      <w:r>
        <w:rPr>
          <w:rFonts w:hint="eastAsia"/>
          <w:szCs w:val="21"/>
        </w:rPr>
        <w:t>加了一段田野调查的经历，引出哥大政治系的一个教授，也可以呼应后文说要选政治系的课</w:t>
      </w:r>
      <w:r w:rsidR="007A79E5">
        <w:rPr>
          <w:rFonts w:hint="eastAsia"/>
          <w:szCs w:val="21"/>
        </w:rPr>
        <w:t>。</w:t>
      </w:r>
    </w:p>
    <w:p w14:paraId="42CE5B2B" w14:textId="304F3DF3" w:rsidR="007A79E5" w:rsidRDefault="007A79E5">
      <w:pPr>
        <w:pStyle w:val="CommentText"/>
        <w:rPr>
          <w:noProof/>
          <w:szCs w:val="21"/>
        </w:rPr>
      </w:pPr>
    </w:p>
    <w:p w14:paraId="6B085A02" w14:textId="16690E14" w:rsidR="007A79E5" w:rsidRDefault="00704A7C">
      <w:pPr>
        <w:pStyle w:val="CommentText"/>
        <w:rPr>
          <w:rFonts w:hint="eastAsia"/>
          <w:szCs w:val="21"/>
        </w:rPr>
      </w:pPr>
      <w:r>
        <w:rPr>
          <w:rFonts w:hint="eastAsia"/>
          <w:noProof/>
          <w:sz w:val="26"/>
          <w:szCs w:val="21"/>
        </w:rPr>
        <w:t>删掉</w:t>
      </w:r>
      <w:r>
        <w:rPr>
          <w:rFonts w:hint="eastAsia"/>
          <w:noProof/>
          <w:sz w:val="26"/>
          <w:szCs w:val="21"/>
        </w:rPr>
        <w:t>了</w:t>
      </w:r>
      <w:r>
        <w:rPr>
          <w:rFonts w:hint="eastAsia"/>
          <w:noProof/>
          <w:sz w:val="26"/>
          <w:szCs w:val="21"/>
        </w:rPr>
        <w:t>关于</w:t>
      </w:r>
      <w:r>
        <w:rPr>
          <w:rFonts w:hint="eastAsia"/>
          <w:noProof/>
          <w:sz w:val="26"/>
          <w:szCs w:val="21"/>
        </w:rPr>
        <w:t>学校</w:t>
      </w:r>
      <w:r>
        <w:rPr>
          <w:rFonts w:hint="eastAsia"/>
          <w:noProof/>
          <w:sz w:val="26"/>
          <w:szCs w:val="21"/>
        </w:rPr>
        <w:t>地理位置</w:t>
      </w:r>
      <w:r>
        <w:rPr>
          <w:rFonts w:hint="eastAsia"/>
          <w:noProof/>
          <w:sz w:val="26"/>
          <w:szCs w:val="21"/>
        </w:rPr>
        <w:t>、</w:t>
      </w:r>
      <w:r>
        <w:rPr>
          <w:rFonts w:hint="eastAsia"/>
          <w:noProof/>
          <w:sz w:val="26"/>
          <w:szCs w:val="21"/>
        </w:rPr>
        <w:t>校友</w:t>
      </w:r>
      <w:r>
        <w:rPr>
          <w:rFonts w:hint="eastAsia"/>
          <w:noProof/>
          <w:sz w:val="26"/>
          <w:szCs w:val="21"/>
        </w:rPr>
        <w:t>这些</w:t>
      </w:r>
      <w:r>
        <w:rPr>
          <w:rFonts w:hint="eastAsia"/>
          <w:noProof/>
          <w:sz w:val="26"/>
          <w:szCs w:val="21"/>
        </w:rPr>
        <w:t>描述</w:t>
      </w:r>
      <w:r>
        <w:rPr>
          <w:rFonts w:hint="eastAsia"/>
          <w:noProof/>
          <w:sz w:val="26"/>
          <w:szCs w:val="21"/>
        </w:rPr>
        <w:t>，</w:t>
      </w:r>
      <w:r>
        <w:rPr>
          <w:rFonts w:hint="eastAsia"/>
          <w:noProof/>
          <w:sz w:val="26"/>
          <w:szCs w:val="21"/>
        </w:rPr>
        <w:t>找实习</w:t>
      </w:r>
      <w:r>
        <w:rPr>
          <w:rFonts w:hint="eastAsia"/>
          <w:noProof/>
          <w:sz w:val="26"/>
          <w:szCs w:val="21"/>
        </w:rPr>
        <w:t>描述</w:t>
      </w:r>
      <w:r>
        <w:rPr>
          <w:rFonts w:hint="eastAsia"/>
          <w:noProof/>
          <w:sz w:val="26"/>
          <w:szCs w:val="21"/>
        </w:rPr>
        <w:t>得</w:t>
      </w:r>
      <w:r>
        <w:rPr>
          <w:rFonts w:hint="eastAsia"/>
          <w:noProof/>
          <w:sz w:val="26"/>
          <w:szCs w:val="21"/>
        </w:rPr>
        <w:t>太</w:t>
      </w:r>
      <w:r>
        <w:rPr>
          <w:rFonts w:hint="eastAsia"/>
          <w:noProof/>
          <w:sz w:val="26"/>
          <w:szCs w:val="21"/>
        </w:rPr>
        <w:t>宽泛</w:t>
      </w:r>
      <w:r>
        <w:rPr>
          <w:rFonts w:hint="eastAsia"/>
          <w:noProof/>
          <w:sz w:val="26"/>
          <w:szCs w:val="21"/>
        </w:rPr>
        <w:t>也</w:t>
      </w:r>
      <w:r>
        <w:rPr>
          <w:rFonts w:hint="eastAsia"/>
          <w:noProof/>
          <w:sz w:val="26"/>
          <w:szCs w:val="21"/>
        </w:rPr>
        <w:t>删掉</w:t>
      </w:r>
      <w:r>
        <w:rPr>
          <w:rFonts w:hint="eastAsia"/>
          <w:noProof/>
          <w:sz w:val="26"/>
          <w:szCs w:val="21"/>
        </w:rPr>
        <w:t>了</w:t>
      </w:r>
      <w:r>
        <w:rPr>
          <w:rFonts w:hint="eastAsia"/>
          <w:noProof/>
          <w:sz w:val="26"/>
          <w:szCs w:val="21"/>
        </w:rPr>
        <w:t>。</w:t>
      </w:r>
      <w:r>
        <w:rPr>
          <w:rFonts w:hint="eastAsia"/>
          <w:noProof/>
          <w:sz w:val="26"/>
          <w:szCs w:val="21"/>
        </w:rPr>
        <w:t>如果</w:t>
      </w:r>
      <w:r>
        <w:rPr>
          <w:rFonts w:hint="eastAsia"/>
          <w:noProof/>
          <w:sz w:val="26"/>
          <w:szCs w:val="21"/>
        </w:rPr>
        <w:t>目标是</w:t>
      </w:r>
      <w:r>
        <w:rPr>
          <w:rFonts w:hint="eastAsia"/>
          <w:noProof/>
          <w:sz w:val="26"/>
          <w:szCs w:val="21"/>
        </w:rPr>
        <w:t>P</w:t>
      </w:r>
      <w:r>
        <w:rPr>
          <w:rFonts w:hint="eastAsia"/>
          <w:noProof/>
          <w:sz w:val="26"/>
          <w:szCs w:val="21"/>
        </w:rPr>
        <w:t>hD</w:t>
      </w:r>
      <w:r>
        <w:rPr>
          <w:rFonts w:hint="eastAsia"/>
          <w:noProof/>
          <w:sz w:val="26"/>
          <w:szCs w:val="21"/>
        </w:rPr>
        <w:t>我觉得</w:t>
      </w:r>
      <w:r>
        <w:rPr>
          <w:rFonts w:hint="eastAsia"/>
          <w:noProof/>
          <w:sz w:val="26"/>
          <w:szCs w:val="21"/>
        </w:rPr>
        <w:t>把</w:t>
      </w:r>
      <w:r>
        <w:rPr>
          <w:rFonts w:hint="eastAsia"/>
          <w:noProof/>
          <w:sz w:val="26"/>
          <w:szCs w:val="21"/>
        </w:rPr>
        <w:t>课程</w:t>
      </w:r>
      <w:r>
        <w:rPr>
          <w:rFonts w:hint="eastAsia"/>
          <w:noProof/>
          <w:sz w:val="26"/>
          <w:szCs w:val="21"/>
        </w:rPr>
        <w:t>偏好</w:t>
      </w:r>
      <w:r>
        <w:rPr>
          <w:rFonts w:hint="eastAsia"/>
          <w:noProof/>
          <w:sz w:val="26"/>
          <w:szCs w:val="21"/>
        </w:rPr>
        <w:t>和</w:t>
      </w:r>
      <w:r>
        <w:rPr>
          <w:rFonts w:hint="eastAsia"/>
          <w:noProof/>
          <w:sz w:val="26"/>
          <w:szCs w:val="21"/>
        </w:rPr>
        <w:t>研究</w:t>
      </w:r>
      <w:r>
        <w:rPr>
          <w:rFonts w:hint="eastAsia"/>
          <w:noProof/>
          <w:sz w:val="26"/>
          <w:szCs w:val="21"/>
        </w:rPr>
        <w:t>方向</w:t>
      </w:r>
      <w:r>
        <w:rPr>
          <w:rFonts w:hint="eastAsia"/>
          <w:noProof/>
          <w:sz w:val="26"/>
          <w:szCs w:val="21"/>
        </w:rPr>
        <w:t>讲清楚</w:t>
      </w:r>
      <w:r>
        <w:rPr>
          <w:rFonts w:hint="eastAsia"/>
          <w:noProof/>
          <w:sz w:val="26"/>
          <w:szCs w:val="21"/>
        </w:rPr>
        <w:t>就</w:t>
      </w:r>
      <w:r>
        <w:rPr>
          <w:rFonts w:hint="eastAsia"/>
          <w:noProof/>
          <w:sz w:val="26"/>
          <w:szCs w:val="21"/>
        </w:rPr>
        <w:t>足够</w:t>
      </w:r>
      <w:r>
        <w:rPr>
          <w:rFonts w:hint="eastAsia"/>
          <w:noProof/>
          <w:sz w:val="26"/>
          <w:szCs w:val="21"/>
        </w:rPr>
        <w:t>了。</w:t>
      </w:r>
      <w:bookmarkStart w:id="459" w:name="_GoBack"/>
      <w:bookmarkEnd w:id="459"/>
    </w:p>
    <w:p w14:paraId="55FCEEBA" w14:textId="77777777" w:rsidR="007A79E5" w:rsidRDefault="007A79E5">
      <w:pPr>
        <w:pStyle w:val="CommentText"/>
        <w:rPr>
          <w:rFonts w:hint="eastAsia"/>
          <w:szCs w:val="21"/>
        </w:rPr>
      </w:pPr>
    </w:p>
    <w:p w14:paraId="418BBCED" w14:textId="77777777" w:rsidR="00EA11CE" w:rsidRDefault="00EA11CE">
      <w:pPr>
        <w:pStyle w:val="CommentText"/>
        <w:rPr>
          <w:szCs w:val="21"/>
        </w:rPr>
      </w:pPr>
    </w:p>
    <w:p w14:paraId="3C0E6DB5" w14:textId="52207094" w:rsidR="00EA11CE" w:rsidRDefault="00EA11CE">
      <w:pPr>
        <w:pStyle w:val="CommentText"/>
        <w:rPr>
          <w:rFonts w:hint="eastAsia"/>
        </w:rPr>
      </w:pPr>
      <w:r w:rsidRPr="00EA11CE">
        <w:rPr>
          <w:rFonts w:hint="eastAsia"/>
          <w:szCs w:val="21"/>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F55359" w15:done="0"/>
  <w15:commentEx w15:paraId="0956B5EB" w15:done="0"/>
  <w15:commentEx w15:paraId="202F20D5" w15:done="0"/>
  <w15:commentEx w15:paraId="20A145B6" w15:done="0"/>
  <w15:commentEx w15:paraId="53A370B8" w15:done="0"/>
  <w15:commentEx w15:paraId="549DF3BB" w15:done="0"/>
  <w15:commentEx w15:paraId="487576FE" w15:done="0"/>
  <w15:commentEx w15:paraId="3C0E6D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F55359" w16cid:durableId="1FFAF91A"/>
  <w16cid:commentId w16cid:paraId="0956B5EB" w16cid:durableId="1FFB0741"/>
  <w16cid:commentId w16cid:paraId="202F20D5" w16cid:durableId="1FFB313E"/>
  <w16cid:commentId w16cid:paraId="20A145B6" w16cid:durableId="1FFB3297"/>
  <w16cid:commentId w16cid:paraId="53A370B8" w16cid:durableId="1FFB08D6"/>
  <w16cid:commentId w16cid:paraId="549DF3BB" w16cid:durableId="1FFB2C22"/>
  <w16cid:commentId w16cid:paraId="487576FE" w16cid:durableId="1FFB3C13"/>
  <w16cid:commentId w16cid:paraId="3C0E6DB5" w16cid:durableId="1FFB3E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5DB754" w14:textId="77777777" w:rsidR="00704A7C" w:rsidRDefault="00704A7C" w:rsidP="009E4E2E">
      <w:r>
        <w:separator/>
      </w:r>
    </w:p>
  </w:endnote>
  <w:endnote w:type="continuationSeparator" w:id="0">
    <w:p w14:paraId="66EC22A9" w14:textId="77777777" w:rsidR="00704A7C" w:rsidRDefault="00704A7C" w:rsidP="009E4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920E9" w14:textId="77777777" w:rsidR="00704A7C" w:rsidRDefault="00704A7C" w:rsidP="009E4E2E">
      <w:r>
        <w:separator/>
      </w:r>
    </w:p>
  </w:footnote>
  <w:footnote w:type="continuationSeparator" w:id="0">
    <w:p w14:paraId="47CCA2EC" w14:textId="77777777" w:rsidR="00704A7C" w:rsidRDefault="00704A7C" w:rsidP="009E4E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77281" w14:textId="0DB4D9F6" w:rsidR="00304E94" w:rsidRDefault="00304E94">
    <w:pPr>
      <w:pStyle w:val="Header"/>
    </w:pPr>
    <w:r>
      <w:t>M</w:t>
    </w:r>
    <w:ins w:id="485" w:author="Yi Yin" w:date="2019-01-29T14:06:00Z">
      <w:r w:rsidR="00E7091A">
        <w:t>A</w:t>
      </w:r>
    </w:ins>
    <w:del w:id="486" w:author="Yi Yin" w:date="2019-01-29T14:06:00Z">
      <w:r w:rsidDel="00E7091A">
        <w:delText>Sc</w:delText>
      </w:r>
    </w:del>
    <w:r>
      <w:t xml:space="preserve"> in Quantitative Methodology in Social Science, Columbia University</w:t>
    </w:r>
    <w:r>
      <w:ptab w:relativeTo="margin" w:alignment="center" w:leader="none"/>
    </w:r>
    <w:r>
      <w:ptab w:relativeTo="margin" w:alignment="right" w:leader="none"/>
    </w:r>
    <w:proofErr w:type="spellStart"/>
    <w:r>
      <w:t>Linchuan</w:t>
    </w:r>
    <w:proofErr w:type="spellEnd"/>
    <w:r>
      <w:t xml:space="preserve"> Zhang</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i Yin">
    <w15:presenceInfo w15:providerId="AD" w15:userId="S::yy2633@columbia.edu::e292bf75-7718-43d6-8642-e93c0e73b838"/>
  </w15:person>
  <w15:person w15:author="Tangning Pan">
    <w15:presenceInfo w15:providerId="Windows Live" w15:userId="114b8579b8a424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embedSystemFonts/>
  <w:bordersDoNotSurroundHeader/>
  <w:bordersDoNotSurroundFooter/>
  <w:proofState w:spelling="clean" w:grammar="clean"/>
  <w:trackRevision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I1MTYwNTQ1NTQ3NTdT0lEKTi0uzszPAykwqgUAh375oCwAAAA="/>
  </w:docVars>
  <w:rsids>
    <w:rsidRoot w:val="289B0C7C"/>
    <w:rsid w:val="00014BC7"/>
    <w:rsid w:val="000153CF"/>
    <w:rsid w:val="000A5FD2"/>
    <w:rsid w:val="000F5DD7"/>
    <w:rsid w:val="00136259"/>
    <w:rsid w:val="00197530"/>
    <w:rsid w:val="001F063B"/>
    <w:rsid w:val="0022087A"/>
    <w:rsid w:val="00226E64"/>
    <w:rsid w:val="0023391F"/>
    <w:rsid w:val="00304E94"/>
    <w:rsid w:val="003A5A74"/>
    <w:rsid w:val="004650B3"/>
    <w:rsid w:val="004B0865"/>
    <w:rsid w:val="004C267D"/>
    <w:rsid w:val="004C7688"/>
    <w:rsid w:val="00501213"/>
    <w:rsid w:val="005071B7"/>
    <w:rsid w:val="005E28D3"/>
    <w:rsid w:val="00605944"/>
    <w:rsid w:val="00625930"/>
    <w:rsid w:val="00636D09"/>
    <w:rsid w:val="006D1F9C"/>
    <w:rsid w:val="006E5A49"/>
    <w:rsid w:val="00704A7C"/>
    <w:rsid w:val="007254C2"/>
    <w:rsid w:val="00755195"/>
    <w:rsid w:val="00776B45"/>
    <w:rsid w:val="007A79E5"/>
    <w:rsid w:val="007B2B75"/>
    <w:rsid w:val="007D3A0F"/>
    <w:rsid w:val="007F571C"/>
    <w:rsid w:val="008A1D4C"/>
    <w:rsid w:val="008C0D68"/>
    <w:rsid w:val="00957AF9"/>
    <w:rsid w:val="009E4E2E"/>
    <w:rsid w:val="00AE2AA5"/>
    <w:rsid w:val="00AF38AB"/>
    <w:rsid w:val="00B47E29"/>
    <w:rsid w:val="00BC3A21"/>
    <w:rsid w:val="00BD45AF"/>
    <w:rsid w:val="00BD6893"/>
    <w:rsid w:val="00BF59DB"/>
    <w:rsid w:val="00C22EA1"/>
    <w:rsid w:val="00D03178"/>
    <w:rsid w:val="00D1776E"/>
    <w:rsid w:val="00D942BB"/>
    <w:rsid w:val="00D965F8"/>
    <w:rsid w:val="00E400A9"/>
    <w:rsid w:val="00E7091A"/>
    <w:rsid w:val="00EA11CE"/>
    <w:rsid w:val="00F03177"/>
    <w:rsid w:val="00F70AA2"/>
    <w:rsid w:val="00FB2FC6"/>
    <w:rsid w:val="00FF2607"/>
    <w:rsid w:val="00FF2C6E"/>
    <w:rsid w:val="10127D57"/>
    <w:rsid w:val="289B0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13A8E7"/>
  <w15:docId w15:val="{BE1BC5E8-F8F5-46C0-9D8E-E378C4C4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qFormat/>
  </w:style>
  <w:style w:type="paragraph" w:styleId="Header">
    <w:name w:val="header"/>
    <w:basedOn w:val="Normal"/>
    <w:link w:val="HeaderChar"/>
    <w:rsid w:val="009E4E2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9E4E2E"/>
    <w:rPr>
      <w:rFonts w:asciiTheme="minorHAnsi" w:eastAsiaTheme="minorEastAsia" w:hAnsiTheme="minorHAnsi" w:cstheme="minorBidi"/>
      <w:kern w:val="2"/>
      <w:sz w:val="18"/>
      <w:szCs w:val="18"/>
    </w:rPr>
  </w:style>
  <w:style w:type="paragraph" w:styleId="Footer">
    <w:name w:val="footer"/>
    <w:basedOn w:val="Normal"/>
    <w:link w:val="FooterChar"/>
    <w:rsid w:val="009E4E2E"/>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9E4E2E"/>
    <w:rPr>
      <w:rFonts w:asciiTheme="minorHAnsi" w:eastAsiaTheme="minorEastAsia" w:hAnsiTheme="minorHAnsi" w:cstheme="minorBidi"/>
      <w:kern w:val="2"/>
      <w:sz w:val="18"/>
      <w:szCs w:val="18"/>
    </w:rPr>
  </w:style>
  <w:style w:type="character" w:styleId="CommentReference">
    <w:name w:val="annotation reference"/>
    <w:basedOn w:val="DefaultParagraphFont"/>
    <w:rsid w:val="009E4E2E"/>
    <w:rPr>
      <w:sz w:val="21"/>
      <w:szCs w:val="21"/>
    </w:rPr>
  </w:style>
  <w:style w:type="paragraph" w:styleId="CommentText">
    <w:name w:val="annotation text"/>
    <w:basedOn w:val="Normal"/>
    <w:link w:val="CommentTextChar"/>
    <w:rsid w:val="009E4E2E"/>
    <w:pPr>
      <w:jc w:val="left"/>
    </w:pPr>
  </w:style>
  <w:style w:type="character" w:customStyle="1" w:styleId="CommentTextChar">
    <w:name w:val="Comment Text Char"/>
    <w:basedOn w:val="DefaultParagraphFont"/>
    <w:link w:val="CommentText"/>
    <w:rsid w:val="009E4E2E"/>
    <w:rPr>
      <w:rFonts w:asciiTheme="minorHAnsi" w:eastAsiaTheme="minorEastAsia" w:hAnsiTheme="minorHAnsi" w:cstheme="minorBidi"/>
      <w:kern w:val="2"/>
      <w:sz w:val="21"/>
      <w:szCs w:val="24"/>
    </w:rPr>
  </w:style>
  <w:style w:type="paragraph" w:styleId="CommentSubject">
    <w:name w:val="annotation subject"/>
    <w:basedOn w:val="CommentText"/>
    <w:next w:val="CommentText"/>
    <w:link w:val="CommentSubjectChar"/>
    <w:rsid w:val="009E4E2E"/>
    <w:rPr>
      <w:b/>
      <w:bCs/>
    </w:rPr>
  </w:style>
  <w:style w:type="character" w:customStyle="1" w:styleId="CommentSubjectChar">
    <w:name w:val="Comment Subject Char"/>
    <w:basedOn w:val="CommentTextChar"/>
    <w:link w:val="CommentSubject"/>
    <w:rsid w:val="009E4E2E"/>
    <w:rPr>
      <w:rFonts w:asciiTheme="minorHAnsi" w:eastAsiaTheme="minorEastAsia" w:hAnsiTheme="minorHAnsi" w:cstheme="minorBidi"/>
      <w:b/>
      <w:bCs/>
      <w:kern w:val="2"/>
      <w:sz w:val="21"/>
      <w:szCs w:val="24"/>
    </w:rPr>
  </w:style>
  <w:style w:type="paragraph" w:styleId="Revision">
    <w:name w:val="Revision"/>
    <w:hidden/>
    <w:uiPriority w:val="99"/>
    <w:semiHidden/>
    <w:rsid w:val="009E4E2E"/>
    <w:rPr>
      <w:rFonts w:asciiTheme="minorHAnsi" w:eastAsiaTheme="minorEastAsia" w:hAnsiTheme="minorHAnsi" w:cstheme="minorBidi"/>
      <w:kern w:val="2"/>
      <w:sz w:val="21"/>
      <w:szCs w:val="24"/>
    </w:rPr>
  </w:style>
  <w:style w:type="paragraph" w:styleId="BalloonText">
    <w:name w:val="Balloon Text"/>
    <w:basedOn w:val="Normal"/>
    <w:link w:val="BalloonTextChar"/>
    <w:rsid w:val="009E4E2E"/>
    <w:rPr>
      <w:sz w:val="18"/>
      <w:szCs w:val="18"/>
    </w:rPr>
  </w:style>
  <w:style w:type="character" w:customStyle="1" w:styleId="BalloonTextChar">
    <w:name w:val="Balloon Text Char"/>
    <w:basedOn w:val="DefaultParagraphFont"/>
    <w:link w:val="BalloonText"/>
    <w:rsid w:val="009E4E2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947925">
      <w:bodyDiv w:val="1"/>
      <w:marLeft w:val="0"/>
      <w:marRight w:val="0"/>
      <w:marTop w:val="0"/>
      <w:marBottom w:val="0"/>
      <w:divBdr>
        <w:top w:val="none" w:sz="0" w:space="0" w:color="auto"/>
        <w:left w:val="none" w:sz="0" w:space="0" w:color="auto"/>
        <w:bottom w:val="none" w:sz="0" w:space="0" w:color="auto"/>
        <w:right w:val="none" w:sz="0" w:space="0" w:color="auto"/>
      </w:divBdr>
    </w:div>
    <w:div w:id="1775441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381D24-3753-4144-BECF-7136D00E0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1505</Words>
  <Characters>8359</Characters>
  <Application>Microsoft Office Word</Application>
  <DocSecurity>0</DocSecurity>
  <Lines>101</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zlc</dc:creator>
  <cp:lastModifiedBy>Yi Yin</cp:lastModifiedBy>
  <cp:revision>3</cp:revision>
  <dcterms:created xsi:type="dcterms:W3CDTF">2019-01-30T02:02:00Z</dcterms:created>
  <dcterms:modified xsi:type="dcterms:W3CDTF">2019-01-30T02:18:00Z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