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DC4F7" w14:textId="3F9800B5" w:rsidR="001A648E" w:rsidRDefault="00036A93">
      <w:pPr>
        <w:ind w:firstLine="720"/>
        <w:contextualSpacing w:val="0"/>
        <w:rPr>
          <w:rFonts w:ascii="Times New Roman" w:eastAsia="Times New Roman" w:hAnsi="Times New Roman" w:cs="Times New Roman"/>
        </w:rPr>
      </w:pPr>
      <w:bookmarkStart w:id="0" w:name="_GoBack"/>
      <w:bookmarkEnd w:id="0"/>
      <w:ins w:id="1" w:author="Yi Yin" w:date="2018-12-08T18:24:00Z">
        <w:r>
          <w:rPr>
            <w:noProof/>
          </w:rPr>
          <w:drawing>
            <wp:anchor distT="114300" distB="114300" distL="114300" distR="114300" simplePos="0" relativeHeight="251658240" behindDoc="0" locked="0" layoutInCell="1" allowOverlap="1" wp14:anchorId="5F091623" wp14:editId="7AA32157">
              <wp:simplePos x="0" y="0"/>
              <wp:positionH relativeFrom="column">
                <wp:posOffset>6985</wp:posOffset>
              </wp:positionH>
              <wp:positionV relativeFrom="paragraph">
                <wp:posOffset>-673677</wp:posOffset>
              </wp:positionV>
              <wp:extent cx="5943600" cy="2120900"/>
              <wp:effectExtent l="25400" t="25400" r="25400" b="2540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532427598" name="image1.png"/>
                      <pic:cNvPicPr/>
                    </pic:nvPicPr>
                    <pic:blipFill>
                      <a:blip r:embed="rId6"/>
                      <a:stretch>
                        <a:fillRect/>
                      </a:stretch>
                    </pic:blipFill>
                    <pic:spPr>
                      <a:xfrm>
                        <a:off x="0" y="0"/>
                        <a:ext cx="5943600" cy="2120900"/>
                      </a:xfrm>
                      <a:prstGeom prst="rect">
                        <a:avLst/>
                      </a:prstGeom>
                      <a:ln w="25400">
                        <a:solidFill>
                          <a:srgbClr val="FF0000"/>
                        </a:solidFill>
                      </a:ln>
                    </pic:spPr>
                  </pic:pic>
                </a:graphicData>
              </a:graphic>
            </wp:anchor>
          </w:drawing>
        </w:r>
      </w:ins>
      <w:r w:rsidR="00A42B0F">
        <w:rPr>
          <w:rFonts w:ascii="Times New Roman" w:eastAsia="Times New Roman" w:hAnsi="Times New Roman" w:cs="Times New Roman"/>
        </w:rPr>
        <w:t>As a Communication and Psychology double major, I undertook a number of multidisciplinary research projects during my undergraduate years, through which my keen interest in the dynamic interactions between the human brain and mediated messages has been promoted step by step. However, through my professional and lab experiences, I realized that, without strategic use of data, any attempt to understand this complex topic is in vain. I am therefore prompted to pursue a Master’s of Arts degree in Quantitative Methods in the Social Sciences</w:t>
      </w:r>
      <w:r w:rsidR="00370378">
        <w:rPr>
          <w:rFonts w:ascii="Times New Roman" w:eastAsia="Times New Roman" w:hAnsi="Times New Roman" w:cs="Times New Roman"/>
        </w:rPr>
        <w:t xml:space="preserve"> </w:t>
      </w:r>
      <w:r w:rsidR="000A4055" w:rsidRPr="00226BC9">
        <w:rPr>
          <w:rFonts w:ascii="Times New Roman" w:eastAsia="Times New Roman" w:hAnsi="Times New Roman" w:cs="Times New Roman"/>
        </w:rPr>
        <w:t>(QMSS)</w:t>
      </w:r>
      <w:r w:rsidR="00A42B0F">
        <w:rPr>
          <w:rFonts w:ascii="Times New Roman" w:eastAsia="Times New Roman" w:hAnsi="Times New Roman" w:cs="Times New Roman"/>
        </w:rPr>
        <w:t xml:space="preserve"> at Columbia University, with an experiments focus, to equip myself with knowledge and skill sets necessary for exploration at the intersection of communication, technology and neuroscience. </w:t>
      </w:r>
      <w:del w:id="2" w:author="Yi Yin" w:date="2018-12-08T18:24:00Z">
        <w:r w:rsidR="0004321A">
          <w:rPr>
            <w:noProof/>
          </w:rPr>
          <w:drawing>
            <wp:anchor distT="114300" distB="114300" distL="114300" distR="114300" simplePos="0" relativeHeight="251660288" behindDoc="0" locked="0" layoutInCell="1" hidden="0" allowOverlap="1" wp14:anchorId="455FFE2A" wp14:editId="0EA66601">
              <wp:simplePos x="0" y="0"/>
              <wp:positionH relativeFrom="column">
                <wp:posOffset>57151</wp:posOffset>
              </wp:positionH>
              <wp:positionV relativeFrom="paragraph">
                <wp:posOffset>114300</wp:posOffset>
              </wp:positionV>
              <wp:extent cx="5943600" cy="2120900"/>
              <wp:effectExtent l="25400" t="25400" r="25400" b="2540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20900"/>
                      </a:xfrm>
                      <a:prstGeom prst="rect">
                        <a:avLst/>
                      </a:prstGeom>
                      <a:ln w="25400">
                        <a:solidFill>
                          <a:srgbClr val="FF0000"/>
                        </a:solidFill>
                        <a:prstDash val="solid"/>
                      </a:ln>
                    </pic:spPr>
                  </pic:pic>
                </a:graphicData>
              </a:graphic>
            </wp:anchor>
          </w:drawing>
        </w:r>
      </w:del>
    </w:p>
    <w:p w14:paraId="63C9F8C4" w14:textId="77777777" w:rsidR="009D10FE" w:rsidRDefault="009D10FE">
      <w:pPr>
        <w:ind w:firstLine="720"/>
        <w:contextualSpacing w:val="0"/>
        <w:rPr>
          <w:ins w:id="3" w:author="Yi Yin" w:date="2018-12-08T18:24:00Z"/>
          <w:rFonts w:ascii="Times New Roman" w:eastAsia="Times New Roman" w:hAnsi="Times New Roman" w:cs="Times New Roman"/>
        </w:rPr>
      </w:pPr>
    </w:p>
    <w:p w14:paraId="56596A84" w14:textId="1C68278F" w:rsidR="00AA74CE" w:rsidRPr="00A42B0F" w:rsidRDefault="00036A93" w:rsidP="00194820">
      <w:pPr>
        <w:ind w:firstLine="720"/>
        <w:contextualSpacing w:val="0"/>
        <w:rPr>
          <w:rFonts w:ascii="Times New Roman" w:hAnsi="Times New Roman"/>
          <w:lang w:val="en-US"/>
          <w:rPrChange w:id="4" w:author="Yi Yin" w:date="2018-12-08T18:24:00Z">
            <w:rPr>
              <w:rFonts w:ascii="Times New Roman" w:hAnsi="Times New Roman"/>
            </w:rPr>
          </w:rPrChange>
        </w:rPr>
      </w:pPr>
      <w:r>
        <w:rPr>
          <w:rFonts w:ascii="Times New Roman" w:eastAsia="Times New Roman" w:hAnsi="Times New Roman" w:cs="Times New Roman"/>
        </w:rPr>
        <w:t xml:space="preserve">During my internship at Tencent Online Media Group in 2017, </w:t>
      </w:r>
      <w:ins w:id="5" w:author="Yi Yin" w:date="2018-12-08T18:24:00Z">
        <w:r w:rsidR="001A648E">
          <w:rPr>
            <w:rFonts w:ascii="Times New Roman" w:eastAsia="Times New Roman" w:hAnsi="Times New Roman" w:cs="Times New Roman"/>
          </w:rPr>
          <w:t xml:space="preserve">as a news writer, </w:t>
        </w:r>
      </w:ins>
      <w:r>
        <w:rPr>
          <w:rFonts w:ascii="Times New Roman" w:eastAsia="Times New Roman" w:hAnsi="Times New Roman" w:cs="Times New Roman"/>
        </w:rPr>
        <w:t xml:space="preserve">I </w:t>
      </w:r>
      <w:del w:id="6" w:author="Yi Yin" w:date="2018-12-08T18:24:00Z">
        <w:r w:rsidR="0004321A">
          <w:rPr>
            <w:rFonts w:ascii="Times New Roman" w:eastAsia="Times New Roman" w:hAnsi="Times New Roman" w:cs="Times New Roman"/>
          </w:rPr>
          <w:delText>leveraged my writing skills</w:delText>
        </w:r>
      </w:del>
      <w:ins w:id="7" w:author="Yi Yin" w:date="2018-12-08T18:24:00Z">
        <w:r w:rsidR="001A648E">
          <w:rPr>
            <w:rFonts w:ascii="Times New Roman" w:eastAsia="Times New Roman" w:hAnsi="Times New Roman" w:cs="Times New Roman"/>
          </w:rPr>
          <w:t>was responsible</w:t>
        </w:r>
      </w:ins>
      <w:r w:rsidR="001A648E">
        <w:rPr>
          <w:rFonts w:ascii="Times New Roman" w:eastAsia="Times New Roman" w:hAnsi="Times New Roman" w:cs="Times New Roman"/>
        </w:rPr>
        <w:t xml:space="preserve"> to </w:t>
      </w:r>
      <w:r>
        <w:rPr>
          <w:rFonts w:ascii="Times New Roman" w:eastAsia="Times New Roman" w:hAnsi="Times New Roman" w:cs="Times New Roman"/>
        </w:rPr>
        <w:t xml:space="preserve">produce news stories for the Global News Channel. </w:t>
      </w:r>
      <w:del w:id="8" w:author="Yi Yin" w:date="2018-12-08T18:24:00Z">
        <w:r w:rsidR="0004321A">
          <w:rPr>
            <w:rFonts w:ascii="Times New Roman" w:eastAsia="Times New Roman" w:hAnsi="Times New Roman" w:cs="Times New Roman"/>
          </w:rPr>
          <w:delText xml:space="preserve">As a news writer, the </w:delText>
        </w:r>
      </w:del>
      <w:ins w:id="9" w:author="Yi Yin" w:date="2018-12-08T18:24:00Z">
        <w:r w:rsidR="001A648E">
          <w:rPr>
            <w:rFonts w:ascii="Times New Roman" w:eastAsia="Times New Roman" w:hAnsi="Times New Roman" w:cs="Times New Roman"/>
          </w:rPr>
          <w:t>T</w:t>
        </w:r>
        <w:r>
          <w:rPr>
            <w:rFonts w:ascii="Times New Roman" w:eastAsia="Times New Roman" w:hAnsi="Times New Roman" w:cs="Times New Roman"/>
          </w:rPr>
          <w:t xml:space="preserve">he </w:t>
        </w:r>
      </w:ins>
      <w:r>
        <w:rPr>
          <w:rFonts w:ascii="Times New Roman" w:eastAsia="Times New Roman" w:hAnsi="Times New Roman" w:cs="Times New Roman"/>
        </w:rPr>
        <w:t xml:space="preserve">most challenging </w:t>
      </w:r>
      <w:del w:id="10" w:author="Yi Yin" w:date="2018-12-08T18:24:00Z">
        <w:r w:rsidR="0004321A">
          <w:rPr>
            <w:rFonts w:ascii="Times New Roman" w:eastAsia="Times New Roman" w:hAnsi="Times New Roman" w:cs="Times New Roman"/>
          </w:rPr>
          <w:delText>parts are processing</w:delText>
        </w:r>
      </w:del>
      <w:ins w:id="11" w:author="Yi Yin" w:date="2018-12-08T18:24:00Z">
        <w:r>
          <w:rPr>
            <w:rFonts w:ascii="Times New Roman" w:eastAsia="Times New Roman" w:hAnsi="Times New Roman" w:cs="Times New Roman"/>
          </w:rPr>
          <w:t>part</w:t>
        </w:r>
        <w:r w:rsidR="00A3244C">
          <w:rPr>
            <w:rFonts w:ascii="Times New Roman" w:eastAsia="Times New Roman" w:hAnsi="Times New Roman" w:cs="Times New Roman"/>
          </w:rPr>
          <w:t xml:space="preserve"> is selecting the topic among</w:t>
        </w:r>
      </w:ins>
      <w:r w:rsidR="00A3244C">
        <w:rPr>
          <w:rFonts w:ascii="Times New Roman" w:eastAsia="Times New Roman" w:hAnsi="Times New Roman" w:cs="Times New Roman"/>
        </w:rPr>
        <w:t xml:space="preserve"> large amounts of information </w:t>
      </w:r>
      <w:del w:id="12" w:author="Yi Yin" w:date="2018-12-08T18:24:00Z">
        <w:r w:rsidR="0004321A">
          <w:rPr>
            <w:rFonts w:ascii="Times New Roman" w:eastAsia="Times New Roman" w:hAnsi="Times New Roman" w:cs="Times New Roman"/>
          </w:rPr>
          <w:delText xml:space="preserve">at a high speed while identifying and </w:delText>
        </w:r>
      </w:del>
      <w:r w:rsidR="00A3244C">
        <w:rPr>
          <w:rFonts w:ascii="Times New Roman" w:eastAsia="Times New Roman" w:hAnsi="Times New Roman" w:cs="Times New Roman"/>
        </w:rPr>
        <w:t>catering to user preferences</w:t>
      </w:r>
      <w:del w:id="13" w:author="Yi Yin" w:date="2018-12-08T18:24:00Z">
        <w:r w:rsidR="0004321A">
          <w:rPr>
            <w:rFonts w:ascii="Times New Roman" w:eastAsia="Times New Roman" w:hAnsi="Times New Roman" w:cs="Times New Roman"/>
          </w:rPr>
          <w:delText>.</w:delText>
        </w:r>
      </w:del>
      <w:ins w:id="14" w:author="Yi Yin" w:date="2018-12-08T18:24:00Z">
        <w:r w:rsidR="00A3244C">
          <w:rPr>
            <w:rFonts w:ascii="Times New Roman" w:eastAsia="Times New Roman" w:hAnsi="Times New Roman" w:cs="Times New Roman"/>
          </w:rPr>
          <w:t xml:space="preserve"> in a daily basis. To tackle with this challenge,</w:t>
        </w:r>
      </w:ins>
      <w:r w:rsidR="00A3244C">
        <w:rPr>
          <w:rFonts w:ascii="Times New Roman" w:eastAsia="Times New Roman" w:hAnsi="Times New Roman" w:cs="Times New Roman"/>
        </w:rPr>
        <w:t xml:space="preserve"> </w:t>
      </w:r>
      <w:r>
        <w:rPr>
          <w:rFonts w:ascii="Times New Roman" w:eastAsia="Times New Roman" w:hAnsi="Times New Roman" w:cs="Times New Roman"/>
        </w:rPr>
        <w:t>I paid close attention to user responses</w:t>
      </w:r>
      <w:del w:id="15" w:author="Yi Yin" w:date="2018-12-08T18:24:00Z">
        <w:r w:rsidR="0004321A">
          <w:rPr>
            <w:rFonts w:ascii="Times New Roman" w:eastAsia="Times New Roman" w:hAnsi="Times New Roman" w:cs="Times New Roman"/>
          </w:rPr>
          <w:delText xml:space="preserve"> to my news articles</w:delText>
        </w:r>
      </w:del>
      <w:r>
        <w:rPr>
          <w:rFonts w:ascii="Times New Roman" w:eastAsia="Times New Roman" w:hAnsi="Times New Roman" w:cs="Times New Roman"/>
        </w:rPr>
        <w:t xml:space="preserve"> including their comments and page views, which led to my discovery that Tencent users were into articles with visual aids and historical anecdotes. I shared my observations with my colleagues and improved my articles accordingly,</w:t>
      </w:r>
      <w:r w:rsidR="00B17779">
        <w:rPr>
          <w:rFonts w:ascii="Times New Roman" w:eastAsia="Times New Roman" w:hAnsi="Times New Roman" w:cs="Times New Roman"/>
        </w:rPr>
        <w:t xml:space="preserve"> which </w:t>
      </w:r>
      <w:r w:rsidR="00B17779" w:rsidRPr="00B17779">
        <w:rPr>
          <w:rFonts w:ascii="Times New Roman" w:eastAsia="Times New Roman" w:hAnsi="Times New Roman" w:cs="Times New Roman"/>
        </w:rPr>
        <w:t>increased the number of reads by over fifty times</w:t>
      </w:r>
      <w:r>
        <w:rPr>
          <w:rFonts w:ascii="Times New Roman" w:eastAsia="Times New Roman" w:hAnsi="Times New Roman" w:cs="Times New Roman"/>
        </w:rPr>
        <w:t xml:space="preserve">. </w:t>
      </w:r>
      <w:r w:rsidRPr="00A3244C">
        <w:rPr>
          <w:rFonts w:ascii="Times New Roman" w:eastAsia="Times New Roman" w:hAnsi="Times New Roman" w:cs="Times New Roman"/>
        </w:rPr>
        <w:t xml:space="preserve">I was impressed by the power of </w:t>
      </w:r>
      <w:ins w:id="16" w:author="Yi Yin" w:date="2018-12-08T18:24:00Z">
        <w:r>
          <w:rPr>
            <w:rFonts w:ascii="Times New Roman" w:eastAsia="Times New Roman" w:hAnsi="Times New Roman" w:cs="Times New Roman"/>
            <w:lang w:val="en-US"/>
          </w:rPr>
          <w:t xml:space="preserve">digital trace </w:t>
        </w:r>
        <w:r>
          <w:rPr>
            <w:rFonts w:ascii="Times New Roman" w:eastAsia="Times New Roman" w:hAnsi="Times New Roman" w:cs="Times New Roman" w:hint="eastAsia"/>
            <w:lang w:val="en-US"/>
          </w:rPr>
          <w:t>data</w:t>
        </w:r>
        <w:r>
          <w:rPr>
            <w:rFonts w:ascii="Times New Roman" w:eastAsia="Times New Roman" w:hAnsi="Times New Roman" w:cs="Times New Roman"/>
            <w:lang w:val="en-US"/>
          </w:rPr>
          <w:t xml:space="preserve"> for </w:t>
        </w:r>
      </w:ins>
      <w:r w:rsidRPr="00A3244C">
        <w:rPr>
          <w:rFonts w:ascii="Times New Roman" w:eastAsia="Times New Roman" w:hAnsi="Times New Roman" w:cs="Times New Roman"/>
        </w:rPr>
        <w:t xml:space="preserve">understanding </w:t>
      </w:r>
      <w:del w:id="17" w:author="Yi Yin" w:date="2018-12-08T18:24:00Z">
        <w:r w:rsidR="0004321A">
          <w:rPr>
            <w:rFonts w:ascii="Times New Roman" w:eastAsia="Times New Roman" w:hAnsi="Times New Roman" w:cs="Times New Roman"/>
          </w:rPr>
          <w:delText>human decisions in order</w:delText>
        </w:r>
      </w:del>
      <w:ins w:id="18" w:author="Yi Yin" w:date="2018-12-08T18:24:00Z">
        <w:r>
          <w:rPr>
            <w:rFonts w:ascii="Times New Roman" w:eastAsia="Times New Roman" w:hAnsi="Times New Roman" w:cs="Times New Roman"/>
            <w:lang w:val="en-US"/>
          </w:rPr>
          <w:t>customer preference</w:t>
        </w:r>
      </w:ins>
      <w:r>
        <w:rPr>
          <w:rFonts w:ascii="Times New Roman" w:hAnsi="Times New Roman"/>
          <w:lang w:val="en-US"/>
          <w:rPrChange w:id="19" w:author="Yi Yin" w:date="2018-12-08T18:24:00Z">
            <w:rPr>
              <w:rFonts w:ascii="Times New Roman" w:hAnsi="Times New Roman"/>
            </w:rPr>
          </w:rPrChange>
        </w:rPr>
        <w:t xml:space="preserve"> </w:t>
      </w:r>
      <w:r w:rsidRPr="00A3244C">
        <w:rPr>
          <w:rFonts w:ascii="Times New Roman" w:eastAsia="Times New Roman" w:hAnsi="Times New Roman" w:cs="Times New Roman"/>
        </w:rPr>
        <w:t>to increase product or service effectiveness,</w:t>
      </w:r>
      <w:r w:rsidR="00A3244C">
        <w:rPr>
          <w:rFonts w:ascii="Times New Roman" w:eastAsia="Times New Roman" w:hAnsi="Times New Roman" w:cs="Times New Roman"/>
        </w:rPr>
        <w:t xml:space="preserve"> </w:t>
      </w:r>
      <w:r w:rsidRPr="00A3244C">
        <w:rPr>
          <w:rFonts w:ascii="Times New Roman" w:eastAsia="Times New Roman" w:hAnsi="Times New Roman" w:cs="Times New Roman"/>
        </w:rPr>
        <w:t xml:space="preserve">and started to </w:t>
      </w:r>
      <w:del w:id="20" w:author="Yi Yin" w:date="2018-12-08T18:24:00Z">
        <w:r w:rsidR="0004321A">
          <w:rPr>
            <w:rFonts w:ascii="Times New Roman" w:eastAsia="Times New Roman" w:hAnsi="Times New Roman" w:cs="Times New Roman"/>
          </w:rPr>
          <w:delText>wonder how this process could be</w:delText>
        </w:r>
      </w:del>
      <w:ins w:id="21" w:author="Yi Yin" w:date="2018-12-08T18:24:00Z">
        <w:r w:rsidRPr="00AA74CE">
          <w:rPr>
            <w:rFonts w:ascii="Times New Roman" w:eastAsia="Times New Roman" w:hAnsi="Times New Roman" w:cs="Times New Roman"/>
            <w:lang w:val="en-US"/>
          </w:rPr>
          <w:t>interested</w:t>
        </w:r>
        <w:r>
          <w:rPr>
            <w:rFonts w:ascii="Times New Roman" w:eastAsia="Times New Roman" w:hAnsi="Times New Roman" w:cs="Times New Roman"/>
            <w:lang w:val="en-US"/>
          </w:rPr>
          <w:t xml:space="preserve"> </w:t>
        </w:r>
        <w:r>
          <w:rPr>
            <w:rFonts w:ascii="Times New Roman" w:eastAsia="Times New Roman" w:hAnsi="Times New Roman" w:cs="Times New Roman" w:hint="eastAsia"/>
            <w:lang w:val="en-US"/>
          </w:rPr>
          <w:t>in</w:t>
        </w:r>
        <w:r>
          <w:rPr>
            <w:rFonts w:ascii="Times New Roman" w:eastAsia="Times New Roman" w:hAnsi="Times New Roman" w:cs="Times New Roman"/>
            <w:lang w:val="en-US"/>
          </w:rPr>
          <w:t xml:space="preserve"> </w:t>
        </w:r>
        <w:r w:rsidR="00E80406">
          <w:rPr>
            <w:rFonts w:ascii="Times New Roman" w:eastAsia="Times New Roman" w:hAnsi="Times New Roman" w:cs="Times New Roman"/>
            <w:lang w:val="en-US"/>
          </w:rPr>
          <w:t xml:space="preserve">collecting and </w:t>
        </w:r>
        <w:r w:rsidR="00194820">
          <w:rPr>
            <w:rFonts w:ascii="Times New Roman" w:eastAsia="Times New Roman" w:hAnsi="Times New Roman" w:cs="Times New Roman"/>
            <w:lang w:val="en-US"/>
          </w:rPr>
          <w:t>analyzin</w:t>
        </w:r>
        <w:r w:rsidR="00E80406">
          <w:rPr>
            <w:rFonts w:ascii="Times New Roman" w:eastAsia="Times New Roman" w:hAnsi="Times New Roman" w:cs="Times New Roman"/>
            <w:lang w:val="en-US"/>
          </w:rPr>
          <w:t>g those digital trace data in an</w:t>
        </w:r>
      </w:ins>
      <w:r w:rsidR="00E80406">
        <w:rPr>
          <w:rFonts w:ascii="Times New Roman" w:hAnsi="Times New Roman"/>
          <w:lang w:val="en-US"/>
          <w:rPrChange w:id="22" w:author="Yi Yin" w:date="2018-12-08T18:24:00Z">
            <w:rPr>
              <w:rFonts w:ascii="Times New Roman" w:hAnsi="Times New Roman"/>
            </w:rPr>
          </w:rPrChange>
        </w:rPr>
        <w:t xml:space="preserve"> </w:t>
      </w:r>
      <w:r w:rsidRPr="00A3244C">
        <w:rPr>
          <w:rFonts w:ascii="Times New Roman" w:eastAsia="Times New Roman" w:hAnsi="Times New Roman" w:cs="Times New Roman"/>
        </w:rPr>
        <w:t xml:space="preserve">automated </w:t>
      </w:r>
      <w:ins w:id="23" w:author="Yi Yin" w:date="2018-12-08T18:24:00Z">
        <w:r w:rsidR="00E80406">
          <w:rPr>
            <w:rFonts w:ascii="Times New Roman" w:eastAsia="Times New Roman" w:hAnsi="Times New Roman" w:cs="Times New Roman"/>
          </w:rPr>
          <w:t xml:space="preserve">fashion </w:t>
        </w:r>
      </w:ins>
      <w:r w:rsidRPr="00A3244C">
        <w:rPr>
          <w:rFonts w:ascii="Times New Roman" w:eastAsia="Times New Roman" w:hAnsi="Times New Roman" w:cs="Times New Roman"/>
        </w:rPr>
        <w:t xml:space="preserve">through </w:t>
      </w:r>
      <w:ins w:id="24" w:author="Yi Yin" w:date="2018-12-08T18:24:00Z">
        <w:r w:rsidR="00E80406">
          <w:rPr>
            <w:rFonts w:ascii="Times New Roman" w:eastAsia="Times New Roman" w:hAnsi="Times New Roman" w:cs="Times New Roman"/>
          </w:rPr>
          <w:t xml:space="preserve">the application of web service and </w:t>
        </w:r>
      </w:ins>
      <w:r w:rsidRPr="00A3244C">
        <w:rPr>
          <w:rFonts w:ascii="Times New Roman" w:eastAsia="Times New Roman" w:hAnsi="Times New Roman" w:cs="Times New Roman"/>
        </w:rPr>
        <w:t>machine learning algorithms.</w:t>
      </w:r>
      <w:del w:id="25" w:author="Yi Yin" w:date="2018-12-08T18:24:00Z">
        <w:r w:rsidR="0004321A">
          <w:rPr>
            <w:rFonts w:ascii="Times New Roman" w:eastAsia="Times New Roman" w:hAnsi="Times New Roman" w:cs="Times New Roman"/>
          </w:rPr>
          <w:delText xml:space="preserve"> </w:delText>
        </w:r>
      </w:del>
    </w:p>
    <w:p w14:paraId="3F5838B3" w14:textId="62C24EAC" w:rsidR="00C54BE0" w:rsidRDefault="0021507B" w:rsidP="00A42B0F">
      <w:pPr>
        <w:ind w:firstLine="720"/>
        <w:contextualSpacing w:val="0"/>
        <w:rPr>
          <w:ins w:id="26" w:author="Yi Yin" w:date="2018-12-08T18:24:00Z"/>
          <w:rFonts w:ascii="Times New Roman" w:eastAsia="Times New Roman" w:hAnsi="Times New Roman" w:cs="Times New Roman"/>
        </w:rPr>
      </w:pPr>
      <w:del w:id="27" w:author="Yi Yin" w:date="2018-12-08T18:24:00Z">
        <w:r>
          <w:rPr>
            <w:rFonts w:ascii="Times New Roman" w:eastAsia="Times New Roman" w:hAnsi="Times New Roman" w:cs="Times New Roman"/>
          </w:rPr>
          <w:delText>Trigger</w:delText>
        </w:r>
        <w:r w:rsidR="00E868A6" w:rsidRPr="00E868A6">
          <w:rPr>
            <w:rFonts w:ascii="Times New Roman" w:eastAsia="Times New Roman" w:hAnsi="Times New Roman" w:cs="Times New Roman"/>
          </w:rPr>
          <w:delText>ed by</w:delText>
        </w:r>
      </w:del>
    </w:p>
    <w:p w14:paraId="3683F056" w14:textId="166E991C" w:rsidR="009D10FE" w:rsidRPr="00A42B0F" w:rsidRDefault="00036A93" w:rsidP="00A42B0F">
      <w:pPr>
        <w:ind w:firstLine="720"/>
        <w:contextualSpacing w:val="0"/>
        <w:rPr>
          <w:rFonts w:ascii="Times New Roman" w:hAnsi="Times New Roman"/>
          <w:lang w:val="en-US"/>
          <w:rPrChange w:id="28" w:author="Yi Yin" w:date="2018-12-08T18:24:00Z">
            <w:rPr>
              <w:rFonts w:ascii="Times New Roman" w:hAnsi="Times New Roman"/>
            </w:rPr>
          </w:rPrChange>
        </w:rPr>
      </w:pPr>
      <w:ins w:id="29" w:author="Yi Yin" w:date="2018-12-08T18:24:00Z">
        <w:r>
          <w:rPr>
            <w:rFonts w:ascii="Times New Roman" w:eastAsia="Times New Roman" w:hAnsi="Times New Roman" w:cs="Times New Roman"/>
          </w:rPr>
          <w:t>Realized the importance of data analytics in</w:t>
        </w:r>
      </w:ins>
      <w:r w:rsidR="00E868A6" w:rsidRPr="00E868A6">
        <w:rPr>
          <w:rFonts w:ascii="Times New Roman" w:eastAsia="Times New Roman" w:hAnsi="Times New Roman" w:cs="Times New Roman"/>
        </w:rPr>
        <w:t xml:space="preserve"> my internship experience, I </w:t>
      </w:r>
      <w:del w:id="30" w:author="Yi Yin" w:date="2018-12-08T18:24:00Z">
        <w:r w:rsidR="00E868A6" w:rsidRPr="00E868A6">
          <w:rPr>
            <w:rFonts w:ascii="Times New Roman" w:eastAsia="Times New Roman" w:hAnsi="Times New Roman" w:cs="Times New Roman"/>
          </w:rPr>
          <w:delText>desired</w:delText>
        </w:r>
      </w:del>
      <w:ins w:id="31" w:author="Yi Yin" w:date="2018-12-08T18:24:00Z">
        <w:r w:rsidR="00194820">
          <w:rPr>
            <w:rFonts w:ascii="Times New Roman" w:eastAsia="Times New Roman" w:hAnsi="Times New Roman" w:cs="Times New Roman"/>
            <w:lang w:val="en-US"/>
          </w:rPr>
          <w:t>began</w:t>
        </w:r>
      </w:ins>
      <w:r w:rsidR="00194820">
        <w:rPr>
          <w:rFonts w:ascii="Times New Roman" w:hAnsi="Times New Roman"/>
          <w:lang w:val="en-US"/>
          <w:rPrChange w:id="32" w:author="Yi Yin" w:date="2018-12-08T18:24:00Z">
            <w:rPr>
              <w:rFonts w:ascii="Times New Roman" w:hAnsi="Times New Roman"/>
            </w:rPr>
          </w:rPrChange>
        </w:rPr>
        <w:t xml:space="preserve"> to </w:t>
      </w:r>
      <w:del w:id="33" w:author="Yi Yin" w:date="2018-12-08T18:24:00Z">
        <w:r w:rsidR="00E868A6" w:rsidRPr="00E868A6">
          <w:rPr>
            <w:rFonts w:ascii="Times New Roman" w:eastAsia="Times New Roman" w:hAnsi="Times New Roman" w:cs="Times New Roman"/>
          </w:rPr>
          <w:delText>acquire more knowledge about data science.</w:delText>
        </w:r>
        <w:r w:rsidR="00E868A6" w:rsidRPr="00E868A6">
          <w:delText xml:space="preserve"> </w:delText>
        </w:r>
        <w:r w:rsidR="00E868A6" w:rsidRPr="00E868A6">
          <w:rPr>
            <w:rFonts w:ascii="Times New Roman" w:eastAsia="Times New Roman" w:hAnsi="Times New Roman" w:cs="Times New Roman"/>
          </w:rPr>
          <w:delText xml:space="preserve">During </w:delText>
        </w:r>
        <w:r w:rsidR="00E868A6" w:rsidRPr="000A03EA">
          <w:rPr>
            <w:rFonts w:ascii="Times New Roman" w:eastAsia="Times New Roman" w:hAnsi="Times New Roman" w:cs="Times New Roman"/>
            <w:color w:val="FF0000"/>
          </w:rPr>
          <w:delText>XXX</w:delText>
        </w:r>
        <w:r w:rsidR="00E868A6" w:rsidRPr="00E868A6">
          <w:rPr>
            <w:rFonts w:ascii="Times New Roman" w:eastAsia="Times New Roman" w:hAnsi="Times New Roman" w:cs="Times New Roman"/>
          </w:rPr>
          <w:delText xml:space="preserve">, </w:delText>
        </w:r>
        <w:r w:rsidR="0004321A">
          <w:rPr>
            <w:rFonts w:ascii="Times New Roman" w:eastAsia="Times New Roman" w:hAnsi="Times New Roman" w:cs="Times New Roman"/>
          </w:rPr>
          <w:delText>I found the opportunity to work</w:delText>
        </w:r>
      </w:del>
      <w:ins w:id="34" w:author="Yi Yin" w:date="2018-12-08T18:24:00Z">
        <w:r w:rsidR="00194820">
          <w:rPr>
            <w:rFonts w:ascii="Times New Roman" w:eastAsia="Times New Roman" w:hAnsi="Times New Roman" w:cs="Times New Roman" w:hint="eastAsia"/>
            <w:lang w:val="en-US"/>
          </w:rPr>
          <w:t>de</w:t>
        </w:r>
        <w:r w:rsidR="00194820">
          <w:rPr>
            <w:rFonts w:ascii="Times New Roman" w:eastAsia="Times New Roman" w:hAnsi="Times New Roman" w:cs="Times New Roman"/>
            <w:lang w:val="en-US"/>
          </w:rPr>
          <w:t xml:space="preserve">velop </w:t>
        </w:r>
        <w:r>
          <w:rPr>
            <w:rFonts w:ascii="Times New Roman" w:eastAsia="Times New Roman" w:hAnsi="Times New Roman" w:cs="Times New Roman"/>
            <w:lang w:val="en-US"/>
          </w:rPr>
          <w:t>data analysis skills</w:t>
        </w:r>
      </w:ins>
      <w:r>
        <w:rPr>
          <w:rFonts w:ascii="Times New Roman" w:hAnsi="Times New Roman"/>
          <w:lang w:val="en-US"/>
          <w:rPrChange w:id="35" w:author="Yi Yin" w:date="2018-12-08T18:24:00Z">
            <w:rPr>
              <w:rFonts w:ascii="Times New Roman" w:hAnsi="Times New Roman"/>
            </w:rPr>
          </w:rPrChange>
        </w:rPr>
        <w:t xml:space="preserve"> </w:t>
      </w:r>
      <w:r w:rsidR="0004321A">
        <w:rPr>
          <w:rFonts w:ascii="Times New Roman" w:eastAsia="Times New Roman" w:hAnsi="Times New Roman" w:cs="Times New Roman"/>
        </w:rPr>
        <w:t xml:space="preserve">as a research assistant at the Media Neuroscience Lab at </w:t>
      </w:r>
      <w:ins w:id="36" w:author="Yi Yin" w:date="2018-12-08T18:24:00Z">
        <w:r w:rsidRPr="009228BA">
          <w:rPr>
            <w:rFonts w:ascii="Times New Roman" w:eastAsia="Times New Roman" w:hAnsi="Times New Roman" w:cs="Times New Roman"/>
          </w:rPr>
          <w:t>the University of California, Santa Barbara</w:t>
        </w:r>
        <w:r w:rsidRPr="00A42B0F">
          <w:rPr>
            <w:rFonts w:ascii="Times New Roman" w:eastAsia="Times New Roman" w:hAnsi="Times New Roman" w:cs="Times New Roman"/>
          </w:rPr>
          <w:t xml:space="preserve"> (</w:t>
        </w:r>
      </w:ins>
      <w:r w:rsidR="0004321A" w:rsidRPr="009228BA">
        <w:rPr>
          <w:rFonts w:ascii="Times New Roman" w:eastAsia="Times New Roman" w:hAnsi="Times New Roman" w:cs="Times New Roman"/>
        </w:rPr>
        <w:t>UCSB</w:t>
      </w:r>
      <w:del w:id="37" w:author="Yi Yin" w:date="2018-12-08T18:24:00Z">
        <w:r w:rsidR="0004321A">
          <w:rPr>
            <w:rFonts w:ascii="Times New Roman" w:eastAsia="Times New Roman" w:hAnsi="Times New Roman" w:cs="Times New Roman"/>
          </w:rPr>
          <w:delText>, where I had my first exposure to rigorous scientific experiments involving data analytics.</w:delText>
        </w:r>
      </w:del>
      <w:ins w:id="38" w:author="Yi Yin" w:date="2018-12-08T18:24:00Z">
        <w:r>
          <w:rPr>
            <w:rFonts w:ascii="SimSun" w:eastAsia="SimSun" w:hAnsi="SimSun" w:cs="SimSun"/>
          </w:rPr>
          <w:t>)</w:t>
        </w:r>
        <w:r w:rsidR="0004321A">
          <w:rPr>
            <w:rFonts w:ascii="Times New Roman" w:eastAsia="Times New Roman" w:hAnsi="Times New Roman" w:cs="Times New Roman"/>
          </w:rPr>
          <w:t>.</w:t>
        </w:r>
      </w:ins>
      <w:r w:rsidR="0004321A">
        <w:rPr>
          <w:rFonts w:ascii="Times New Roman" w:eastAsia="Times New Roman" w:hAnsi="Times New Roman" w:cs="Times New Roman"/>
        </w:rPr>
        <w:t xml:space="preserve"> </w:t>
      </w:r>
      <w:r w:rsidR="00E868A6">
        <w:rPr>
          <w:rFonts w:ascii="Times New Roman" w:eastAsia="Times New Roman" w:hAnsi="Times New Roman" w:cs="Times New Roman"/>
        </w:rPr>
        <w:t xml:space="preserve">I mainly worked on </w:t>
      </w:r>
      <w:r w:rsidR="0004321A">
        <w:rPr>
          <w:rFonts w:ascii="Times New Roman" w:eastAsia="Times New Roman" w:hAnsi="Times New Roman" w:cs="Times New Roman"/>
        </w:rPr>
        <w:t xml:space="preserve">two ongoing projects, one of them was a </w:t>
      </w:r>
      <w:del w:id="39" w:author="Yi Yin" w:date="2018-12-08T18:24:00Z">
        <w:r w:rsidR="0004321A">
          <w:rPr>
            <w:rFonts w:ascii="Times New Roman" w:eastAsia="Times New Roman" w:hAnsi="Times New Roman" w:cs="Times New Roman"/>
          </w:rPr>
          <w:delText>Functional magnetic resonance imaging</w:delText>
        </w:r>
      </w:del>
      <w:ins w:id="40" w:author="Yi Yin" w:date="2018-12-08T18:24:00Z">
        <w:r w:rsidR="00B007B2">
          <w:rPr>
            <w:rFonts w:ascii="Times New Roman" w:eastAsia="Times New Roman" w:hAnsi="Times New Roman" w:cs="Times New Roman" w:hint="eastAsia"/>
          </w:rPr>
          <w:t>f</w:t>
        </w:r>
        <w:r w:rsidR="0004321A">
          <w:rPr>
            <w:rFonts w:ascii="Times New Roman" w:eastAsia="Times New Roman" w:hAnsi="Times New Roman" w:cs="Times New Roman"/>
          </w:rPr>
          <w:t xml:space="preserve">unctional </w:t>
        </w:r>
        <w:r w:rsidR="00B007B2">
          <w:rPr>
            <w:rFonts w:ascii="Times New Roman" w:eastAsia="Times New Roman" w:hAnsi="Times New Roman" w:cs="Times New Roman"/>
          </w:rPr>
          <w:t>M</w:t>
        </w:r>
        <w:r w:rsidR="0004321A">
          <w:rPr>
            <w:rFonts w:ascii="Times New Roman" w:eastAsia="Times New Roman" w:hAnsi="Times New Roman" w:cs="Times New Roman"/>
          </w:rPr>
          <w:t xml:space="preserve">agnetic </w:t>
        </w:r>
        <w:r w:rsidR="00B007B2">
          <w:rPr>
            <w:rFonts w:ascii="Times New Roman" w:eastAsia="Times New Roman" w:hAnsi="Times New Roman" w:cs="Times New Roman"/>
          </w:rPr>
          <w:t>R</w:t>
        </w:r>
        <w:r w:rsidR="0004321A">
          <w:rPr>
            <w:rFonts w:ascii="Times New Roman" w:eastAsia="Times New Roman" w:hAnsi="Times New Roman" w:cs="Times New Roman"/>
          </w:rPr>
          <w:t xml:space="preserve">esonance </w:t>
        </w:r>
        <w:r w:rsidR="00B007B2">
          <w:rPr>
            <w:rFonts w:ascii="Times New Roman" w:eastAsia="Times New Roman" w:hAnsi="Times New Roman" w:cs="Times New Roman"/>
          </w:rPr>
          <w:t>I</w:t>
        </w:r>
        <w:r w:rsidR="0004321A">
          <w:rPr>
            <w:rFonts w:ascii="Times New Roman" w:eastAsia="Times New Roman" w:hAnsi="Times New Roman" w:cs="Times New Roman"/>
          </w:rPr>
          <w:t>maging</w:t>
        </w:r>
      </w:ins>
      <w:r w:rsidR="0004321A">
        <w:rPr>
          <w:rFonts w:ascii="Times New Roman" w:eastAsia="Times New Roman" w:hAnsi="Times New Roman" w:cs="Times New Roman"/>
        </w:rPr>
        <w:t xml:space="preserve"> (fMRI) study aimed at investigating brain networks underlying cognitive and perceptual processing during video game play, and the other focused on developing a narrative analysis system so as to examine the dynamics between moral domains in mediated narratives and audience response. </w:t>
      </w:r>
      <w:r w:rsidR="00E868A6" w:rsidRPr="009A2541">
        <w:rPr>
          <w:rFonts w:ascii="Times New Roman" w:eastAsia="Times New Roman" w:hAnsi="Times New Roman" w:cs="Times New Roman"/>
        </w:rPr>
        <w:t xml:space="preserve">In </w:t>
      </w:r>
      <w:ins w:id="41" w:author="Yi Yin" w:date="2018-12-08T18:24:00Z">
        <w:r w:rsidR="009A2541" w:rsidRPr="00A42B0F">
          <w:rPr>
            <w:rFonts w:ascii="Times New Roman" w:eastAsia="Times New Roman" w:hAnsi="Times New Roman" w:cs="Times New Roman"/>
          </w:rPr>
          <w:t>these two projects</w:t>
        </w:r>
        <w:r w:rsidR="00E868A6">
          <w:rPr>
            <w:rFonts w:ascii="Times New Roman" w:eastAsia="Times New Roman" w:hAnsi="Times New Roman" w:cs="Times New Roman"/>
          </w:rPr>
          <w:t xml:space="preserve">, </w:t>
        </w:r>
        <w:r w:rsidR="0004321A">
          <w:rPr>
            <w:rFonts w:ascii="Times New Roman" w:eastAsia="Times New Roman" w:hAnsi="Times New Roman" w:cs="Times New Roman"/>
          </w:rPr>
          <w:t xml:space="preserve">I </w:t>
        </w:r>
        <w:r w:rsidR="009A2541">
          <w:rPr>
            <w:rFonts w:ascii="Times New Roman" w:eastAsia="Times New Roman" w:hAnsi="Times New Roman" w:cs="Times New Roman"/>
          </w:rPr>
          <w:t xml:space="preserve">assisted </w:t>
        </w:r>
      </w:ins>
      <w:r w:rsidR="009A2541">
        <w:rPr>
          <w:rFonts w:ascii="Times New Roman" w:eastAsia="Times New Roman" w:hAnsi="Times New Roman" w:cs="Times New Roman"/>
        </w:rPr>
        <w:t xml:space="preserve">the </w:t>
      </w:r>
      <w:del w:id="42" w:author="Yi Yin" w:date="2018-12-08T18:24:00Z">
        <w:r w:rsidR="00E868A6">
          <w:rPr>
            <w:rFonts w:ascii="Times New Roman" w:eastAsia="Times New Roman" w:hAnsi="Times New Roman" w:cs="Times New Roman"/>
          </w:rPr>
          <w:delText xml:space="preserve">process, </w:delText>
        </w:r>
        <w:r w:rsidR="0004321A">
          <w:rPr>
            <w:rFonts w:ascii="Times New Roman" w:eastAsia="Times New Roman" w:hAnsi="Times New Roman" w:cs="Times New Roman"/>
          </w:rPr>
          <w:delText>I learned how</w:delText>
        </w:r>
      </w:del>
      <w:ins w:id="43" w:author="Yi Yin" w:date="2018-12-08T18:24:00Z">
        <w:r w:rsidR="009A2541">
          <w:rPr>
            <w:rFonts w:ascii="Times New Roman" w:eastAsia="Times New Roman" w:hAnsi="Times New Roman" w:cs="Times New Roman"/>
          </w:rPr>
          <w:t>researchers</w:t>
        </w:r>
      </w:ins>
      <w:r w:rsidR="009A2541">
        <w:rPr>
          <w:rFonts w:ascii="Times New Roman" w:eastAsia="Times New Roman" w:hAnsi="Times New Roman" w:cs="Times New Roman"/>
        </w:rPr>
        <w:t xml:space="preserve"> </w:t>
      </w:r>
      <w:r w:rsidR="0004321A">
        <w:rPr>
          <w:rFonts w:ascii="Times New Roman" w:eastAsia="Times New Roman" w:hAnsi="Times New Roman" w:cs="Times New Roman"/>
        </w:rPr>
        <w:t>to set up fMRI, run participants at the computer lab, and code categories of moral information in news data using Excel. Most importantly, I</w:t>
      </w:r>
      <w:r w:rsidR="00E868A6">
        <w:rPr>
          <w:rFonts w:ascii="Times New Roman" w:eastAsia="Times New Roman" w:hAnsi="Times New Roman" w:cs="Times New Roman"/>
        </w:rPr>
        <w:t xml:space="preserve"> gained</w:t>
      </w:r>
      <w:r w:rsidR="0004321A">
        <w:rPr>
          <w:rFonts w:ascii="Times New Roman" w:eastAsia="Times New Roman" w:hAnsi="Times New Roman" w:cs="Times New Roman"/>
        </w:rPr>
        <w:t xml:space="preserve"> valuable insights into how automated computational methods and hand coding could be used for content analysis of news articles, as well as how neuroimaging technology could be harnessed to enrich mass communication research from a neurophysiological perspective. </w:t>
      </w:r>
    </w:p>
    <w:p w14:paraId="2BF49386" w14:textId="77777777" w:rsidR="00E50DD3" w:rsidRPr="000A03EA" w:rsidRDefault="00B935A5">
      <w:pPr>
        <w:ind w:firstLine="720"/>
        <w:contextualSpacing w:val="0"/>
        <w:rPr>
          <w:del w:id="44" w:author="Yi Yin" w:date="2018-12-08T18:24:00Z"/>
          <w:rFonts w:ascii="Times New Roman" w:hAnsi="Times New Roman" w:cs="Times New Roman"/>
        </w:rPr>
      </w:pPr>
      <w:del w:id="45" w:author="Yi Yin" w:date="2018-12-08T18:24:00Z">
        <w:r>
          <w:rPr>
            <w:rFonts w:ascii="Times New Roman" w:eastAsia="Times New Roman" w:hAnsi="Times New Roman" w:cs="Times New Roman"/>
          </w:rPr>
          <w:delText xml:space="preserve">With the knowledge gained in the lab, I initiated my first research project when I took the course </w:delText>
        </w:r>
        <w:r w:rsidRPr="00240BD4">
          <w:rPr>
            <w:rFonts w:ascii="Times New Roman" w:eastAsia="Times New Roman" w:hAnsi="Times New Roman" w:cs="Times New Roman"/>
            <w:i/>
          </w:rPr>
          <w:delText>Laboratory in Advanced Research Methods</w:delText>
        </w:r>
        <w:r>
          <w:rPr>
            <w:rFonts w:ascii="Times New Roman" w:eastAsia="Times New Roman" w:hAnsi="Times New Roman" w:cs="Times New Roman"/>
          </w:rPr>
          <w:delText xml:space="preserve">. </w:delText>
        </w:r>
        <w:r w:rsidR="0004321A">
          <w:rPr>
            <w:rFonts w:ascii="Times New Roman" w:eastAsia="Times New Roman" w:hAnsi="Times New Roman" w:cs="Times New Roman"/>
          </w:rPr>
          <w:delText xml:space="preserve">I led a group of four to investigate the relationship between perceived self-esteem and likability of online profiles in an online dating context, with raters’ gender and own self-esteem as two moderators. We worked step by step from brainstorming research topics, </w:delText>
        </w:r>
        <w:r w:rsidR="00E50DD3">
          <w:rPr>
            <w:rFonts w:ascii="Times New Roman" w:eastAsia="Times New Roman" w:hAnsi="Times New Roman" w:cs="Times New Roman"/>
          </w:rPr>
          <w:delText xml:space="preserve">conducting </w:delText>
        </w:r>
        <w:r w:rsidR="0004321A">
          <w:rPr>
            <w:rFonts w:ascii="Times New Roman" w:eastAsia="Times New Roman" w:hAnsi="Times New Roman" w:cs="Times New Roman"/>
          </w:rPr>
          <w:delText>literature review</w:delText>
        </w:r>
        <w:r w:rsidR="00E50DD3">
          <w:rPr>
            <w:rFonts w:ascii="Times New Roman" w:eastAsia="Times New Roman" w:hAnsi="Times New Roman" w:cs="Times New Roman"/>
          </w:rPr>
          <w:delText>s</w:delText>
        </w:r>
        <w:r w:rsidR="0004321A">
          <w:rPr>
            <w:rFonts w:ascii="Times New Roman" w:eastAsia="Times New Roman" w:hAnsi="Times New Roman" w:cs="Times New Roman"/>
          </w:rPr>
          <w:delText xml:space="preserve">, </w:delText>
        </w:r>
        <w:r w:rsidR="00E50DD3">
          <w:rPr>
            <w:rFonts w:ascii="Times New Roman" w:eastAsia="Times New Roman" w:hAnsi="Times New Roman" w:cs="Times New Roman"/>
          </w:rPr>
          <w:delText xml:space="preserve">designing </w:delText>
        </w:r>
        <w:r w:rsidR="0004321A">
          <w:rPr>
            <w:rFonts w:ascii="Times New Roman" w:eastAsia="Times New Roman" w:hAnsi="Times New Roman" w:cs="Times New Roman"/>
          </w:rPr>
          <w:delText>experiment</w:delText>
        </w:r>
        <w:r w:rsidR="00E50DD3">
          <w:rPr>
            <w:rFonts w:ascii="Times New Roman" w:eastAsia="Times New Roman" w:hAnsi="Times New Roman" w:cs="Times New Roman"/>
          </w:rPr>
          <w:delText>s</w:delText>
        </w:r>
        <w:r w:rsidR="0004321A">
          <w:rPr>
            <w:rFonts w:ascii="Times New Roman" w:eastAsia="Times New Roman" w:hAnsi="Times New Roman" w:cs="Times New Roman"/>
          </w:rPr>
          <w:delText xml:space="preserve">, </w:delText>
        </w:r>
        <w:r w:rsidR="00E50DD3">
          <w:rPr>
            <w:rFonts w:ascii="Times New Roman" w:eastAsia="Times New Roman" w:hAnsi="Times New Roman" w:cs="Times New Roman"/>
          </w:rPr>
          <w:delText xml:space="preserve">recruiting </w:delText>
        </w:r>
        <w:r w:rsidR="0004321A">
          <w:rPr>
            <w:rFonts w:ascii="Times New Roman" w:eastAsia="Times New Roman" w:hAnsi="Times New Roman" w:cs="Times New Roman"/>
          </w:rPr>
          <w:delText xml:space="preserve">participants, </w:delText>
        </w:r>
        <w:r w:rsidR="00E50DD3">
          <w:rPr>
            <w:rFonts w:ascii="Times New Roman" w:eastAsia="Times New Roman" w:hAnsi="Times New Roman" w:cs="Times New Roman"/>
          </w:rPr>
          <w:delText xml:space="preserve">analyzing </w:delText>
        </w:r>
        <w:r w:rsidR="0004321A">
          <w:rPr>
            <w:rFonts w:ascii="Times New Roman" w:eastAsia="Times New Roman" w:hAnsi="Times New Roman" w:cs="Times New Roman"/>
          </w:rPr>
          <w:delText>data and visualiz</w:delText>
        </w:r>
        <w:r w:rsidR="00E50DD3">
          <w:rPr>
            <w:rFonts w:ascii="Times New Roman" w:eastAsia="Times New Roman" w:hAnsi="Times New Roman" w:cs="Times New Roman"/>
          </w:rPr>
          <w:delText>ing the results</w:delText>
        </w:r>
        <w:r w:rsidR="0004321A">
          <w:rPr>
            <w:rFonts w:ascii="Times New Roman" w:eastAsia="Times New Roman" w:hAnsi="Times New Roman" w:cs="Times New Roman"/>
          </w:rPr>
          <w:delText xml:space="preserve"> using SPSS, to </w:delText>
        </w:r>
        <w:r w:rsidR="00E50DD3">
          <w:rPr>
            <w:rFonts w:ascii="Times New Roman" w:eastAsia="Times New Roman" w:hAnsi="Times New Roman" w:cs="Times New Roman"/>
          </w:rPr>
          <w:delText xml:space="preserve">writing </w:delText>
        </w:r>
        <w:r w:rsidR="0004321A">
          <w:rPr>
            <w:rFonts w:ascii="Times New Roman" w:eastAsia="Times New Roman" w:hAnsi="Times New Roman" w:cs="Times New Roman"/>
          </w:rPr>
          <w:delText xml:space="preserve">final research paper and </w:delText>
        </w:r>
        <w:r w:rsidR="00E50DD3">
          <w:rPr>
            <w:rFonts w:ascii="Times New Roman" w:eastAsia="Times New Roman" w:hAnsi="Times New Roman" w:cs="Times New Roman"/>
          </w:rPr>
          <w:delText xml:space="preserve">delivering a </w:delText>
        </w:r>
        <w:r w:rsidR="0004321A">
          <w:rPr>
            <w:rFonts w:ascii="Times New Roman" w:eastAsia="Times New Roman" w:hAnsi="Times New Roman" w:cs="Times New Roman"/>
          </w:rPr>
          <w:delText xml:space="preserve">poster presentation. </w:delText>
        </w:r>
        <w:r w:rsidR="00E50DD3" w:rsidRPr="00E50DD3">
          <w:rPr>
            <w:rFonts w:ascii="Times New Roman" w:eastAsia="Times New Roman" w:hAnsi="Times New Roman" w:cs="Times New Roman"/>
          </w:rPr>
          <w:delText xml:space="preserve">This experience made me </w:delText>
        </w:r>
        <w:r w:rsidR="00E50DD3">
          <w:rPr>
            <w:rFonts w:ascii="Times New Roman" w:eastAsia="Times New Roman" w:hAnsi="Times New Roman" w:cs="Times New Roman"/>
          </w:rPr>
          <w:delText xml:space="preserve">realize </w:delText>
        </w:r>
        <w:r w:rsidR="00E50DD3" w:rsidRPr="00E50DD3">
          <w:rPr>
            <w:rFonts w:ascii="Times New Roman" w:eastAsia="Times New Roman" w:hAnsi="Times New Roman" w:cs="Times New Roman"/>
          </w:rPr>
          <w:delText>that</w:delText>
        </w:r>
        <w:r w:rsidR="00E50DD3">
          <w:rPr>
            <w:rFonts w:ascii="Times New Roman" w:eastAsia="Times New Roman" w:hAnsi="Times New Roman" w:cs="Times New Roman"/>
          </w:rPr>
          <w:delText>,</w:delText>
        </w:r>
        <w:r w:rsidR="00E50DD3" w:rsidRPr="00E50DD3">
          <w:rPr>
            <w:rFonts w:ascii="Times New Roman" w:eastAsia="Times New Roman" w:hAnsi="Times New Roman" w:cs="Times New Roman"/>
          </w:rPr>
          <w:delText xml:space="preserve"> in addition to</w:delText>
        </w:r>
        <w:r w:rsidR="00E50DD3" w:rsidRPr="00E50DD3" w:rsidDel="00E50DD3">
          <w:rPr>
            <w:rFonts w:ascii="Times New Roman" w:eastAsia="Times New Roman" w:hAnsi="Times New Roman" w:cs="Times New Roman"/>
          </w:rPr>
          <w:delText xml:space="preserve"> </w:delText>
        </w:r>
        <w:r w:rsidR="0004321A">
          <w:rPr>
            <w:rFonts w:ascii="Times New Roman" w:eastAsia="Times New Roman" w:hAnsi="Times New Roman" w:cs="Times New Roman"/>
          </w:rPr>
          <w:delText xml:space="preserve">solid research knowledge and analytics skills, </w:delText>
        </w:r>
        <w:r w:rsidR="00E50DD3" w:rsidRPr="00E50DD3">
          <w:rPr>
            <w:rFonts w:ascii="Times New Roman" w:eastAsia="Times New Roman" w:hAnsi="Times New Roman" w:cs="Times New Roman"/>
          </w:rPr>
          <w:delText>the capability of handling a great deal of tedious and repetitive work</w:delText>
        </w:r>
        <w:r w:rsidR="00E50DD3">
          <w:rPr>
            <w:rFonts w:ascii="Times New Roman" w:eastAsia="Times New Roman" w:hAnsi="Times New Roman" w:cs="Times New Roman"/>
          </w:rPr>
          <w:delText xml:space="preserve"> </w:delText>
        </w:r>
        <w:r w:rsidR="0004321A">
          <w:rPr>
            <w:rFonts w:ascii="Times New Roman" w:eastAsia="Times New Roman" w:hAnsi="Times New Roman" w:cs="Times New Roman"/>
          </w:rPr>
          <w:delText xml:space="preserve">is crucial to any researcher. </w:delText>
        </w:r>
      </w:del>
    </w:p>
    <w:p w14:paraId="7EA7EDC1" w14:textId="60CC590A" w:rsidR="00F10DFA" w:rsidRDefault="0004321A">
      <w:pPr>
        <w:ind w:firstLine="720"/>
        <w:contextualSpacing w:val="0"/>
        <w:rPr>
          <w:ins w:id="46" w:author="Yi Yin" w:date="2018-12-08T18:24:00Z"/>
          <w:rFonts w:ascii="Times New Roman" w:eastAsia="Times New Roman" w:hAnsi="Times New Roman" w:cs="Times New Roman"/>
        </w:rPr>
      </w:pPr>
      <w:del w:id="47" w:author="Yi Yin" w:date="2018-12-08T18:24:00Z">
        <w:r>
          <w:rPr>
            <w:rFonts w:ascii="Times New Roman" w:eastAsia="Times New Roman" w:hAnsi="Times New Roman" w:cs="Times New Roman"/>
          </w:rPr>
          <w:delText>Intrigued by the use of lab experiments to establish causal inferences, I started my</w:delText>
        </w:r>
      </w:del>
    </w:p>
    <w:p w14:paraId="0B58EF24" w14:textId="398115BD" w:rsidR="009D10FE" w:rsidRDefault="00036A93">
      <w:pPr>
        <w:ind w:firstLine="720"/>
        <w:contextualSpacing w:val="0"/>
        <w:rPr>
          <w:rFonts w:ascii="Times New Roman" w:eastAsia="Times New Roman" w:hAnsi="Times New Roman" w:cs="Times New Roman"/>
        </w:rPr>
      </w:pPr>
      <w:ins w:id="48" w:author="Yi Yin" w:date="2018-12-08T18:24:00Z">
        <w:r>
          <w:rPr>
            <w:rFonts w:ascii="Times New Roman" w:eastAsia="Times New Roman" w:hAnsi="Times New Roman" w:cs="Times New Roman"/>
          </w:rPr>
          <w:lastRenderedPageBreak/>
          <w:t xml:space="preserve">Currently, </w:t>
        </w:r>
        <w:r w:rsidR="00A42B0F">
          <w:rPr>
            <w:rFonts w:ascii="Times New Roman" w:eastAsia="Times New Roman" w:hAnsi="Times New Roman" w:cs="Times New Roman"/>
          </w:rPr>
          <w:t xml:space="preserve">I </w:t>
        </w:r>
        <w:r>
          <w:rPr>
            <w:rFonts w:ascii="Times New Roman" w:eastAsia="Times New Roman" w:hAnsi="Times New Roman" w:cs="Times New Roman"/>
          </w:rPr>
          <w:t>am working on an</w:t>
        </w:r>
      </w:ins>
      <w:r>
        <w:rPr>
          <w:rFonts w:ascii="Times New Roman" w:eastAsia="Times New Roman" w:hAnsi="Times New Roman" w:cs="Times New Roman"/>
        </w:rPr>
        <w:t xml:space="preserve"> </w:t>
      </w:r>
      <w:r w:rsidR="00E7262E">
        <w:rPr>
          <w:rFonts w:ascii="Times New Roman" w:eastAsia="Times New Roman" w:hAnsi="Times New Roman" w:cs="Times New Roman"/>
        </w:rPr>
        <w:t xml:space="preserve">independent </w:t>
      </w:r>
      <w:r w:rsidR="00A42B0F">
        <w:rPr>
          <w:rFonts w:ascii="Times New Roman" w:eastAsia="Times New Roman" w:hAnsi="Times New Roman" w:cs="Times New Roman"/>
        </w:rPr>
        <w:t>research project under the supervision of Dr. Rene Weber at the Media Neuroscience Lab. As a bilingual, I am interested in how juggling two tasks involving media use in different languages affect task performance among bilingual college students.</w:t>
      </w:r>
      <w:r w:rsidR="00E459E7">
        <w:rPr>
          <w:rFonts w:ascii="Times New Roman" w:eastAsia="Times New Roman" w:hAnsi="Times New Roman" w:cs="Times New Roman"/>
        </w:rPr>
        <w:t xml:space="preserve"> Through the</w:t>
      </w:r>
      <w:del w:id="49" w:author="Yi Yin" w:date="2018-12-08T18:24:00Z">
        <w:r w:rsidR="00E459E7">
          <w:rPr>
            <w:rFonts w:ascii="Times New Roman" w:eastAsia="Times New Roman" w:hAnsi="Times New Roman" w:cs="Times New Roman"/>
          </w:rPr>
          <w:delText xml:space="preserve"> method of</w:delText>
        </w:r>
      </w:del>
      <w:r w:rsidR="00E459E7">
        <w:rPr>
          <w:rFonts w:ascii="Times New Roman" w:eastAsia="Times New Roman" w:hAnsi="Times New Roman" w:cs="Times New Roman"/>
        </w:rPr>
        <w:t xml:space="preserve"> </w:t>
      </w:r>
      <w:r w:rsidR="00A42B0F">
        <w:rPr>
          <w:rFonts w:ascii="Times New Roman" w:eastAsia="Times New Roman" w:hAnsi="Times New Roman" w:cs="Times New Roman"/>
        </w:rPr>
        <w:t xml:space="preserve">literature review, I realized that this area of research </w:t>
      </w:r>
      <w:r w:rsidR="00E459E7">
        <w:rPr>
          <w:rFonts w:ascii="Times New Roman" w:eastAsia="Times New Roman" w:hAnsi="Times New Roman" w:cs="Times New Roman"/>
        </w:rPr>
        <w:t>wa</w:t>
      </w:r>
      <w:r w:rsidR="00A42B0F">
        <w:rPr>
          <w:rFonts w:ascii="Times New Roman" w:eastAsia="Times New Roman" w:hAnsi="Times New Roman" w:cs="Times New Roman"/>
        </w:rPr>
        <w:t>s in its incipient stage and thus decided to design an exploratory study. I constructed an online picture-word matching task accompanied by audiobook clips in English, Mandarin and Spanish using PsychoPy, a software package in Python. To smooth the designing process, I programmed an image sorter that could extract words from file names to help me organize numerous pictures. So far, I have collected data</w:t>
      </w:r>
      <w:r w:rsidR="00321306">
        <w:rPr>
          <w:rFonts w:ascii="Times New Roman" w:eastAsia="Times New Roman" w:hAnsi="Times New Roman" w:cs="Times New Roman"/>
        </w:rPr>
        <w:t xml:space="preserve"> from</w:t>
      </w:r>
      <w:r w:rsidR="00A42B0F">
        <w:rPr>
          <w:rFonts w:ascii="Times New Roman" w:eastAsia="Times New Roman" w:hAnsi="Times New Roman" w:cs="Times New Roman"/>
        </w:rPr>
        <w:t xml:space="preserve"> 80 participants and </w:t>
      </w:r>
      <w:del w:id="50" w:author="Yi Yin" w:date="2018-12-08T18:24:00Z">
        <w:r w:rsidR="0004321A">
          <w:rPr>
            <w:rFonts w:ascii="Times New Roman" w:eastAsia="Times New Roman" w:hAnsi="Times New Roman" w:cs="Times New Roman"/>
          </w:rPr>
          <w:delText xml:space="preserve">am currently </w:delText>
        </w:r>
      </w:del>
      <w:r w:rsidR="009766F3">
        <w:rPr>
          <w:rFonts w:ascii="Times New Roman" w:eastAsia="Times New Roman" w:hAnsi="Times New Roman" w:cs="Times New Roman"/>
        </w:rPr>
        <w:t xml:space="preserve">analyzing the data </w:t>
      </w:r>
      <w:r w:rsidR="00A42B0F">
        <w:rPr>
          <w:rFonts w:ascii="Times New Roman" w:eastAsia="Times New Roman" w:hAnsi="Times New Roman" w:cs="Times New Roman"/>
        </w:rPr>
        <w:t xml:space="preserve">using the statistical program R. An extended abstract of the study has been submitted to International Communication Association and </w:t>
      </w:r>
      <w:ins w:id="51" w:author="Yi Yin" w:date="2018-12-08T18:24:00Z">
        <w:r w:rsidR="00344A32">
          <w:rPr>
            <w:rFonts w:ascii="Times New Roman" w:eastAsia="Times New Roman" w:hAnsi="Times New Roman" w:cs="Times New Roman"/>
          </w:rPr>
          <w:t xml:space="preserve">the </w:t>
        </w:r>
      </w:ins>
      <w:r w:rsidR="00A42B0F">
        <w:rPr>
          <w:rFonts w:ascii="Times New Roman" w:eastAsia="Times New Roman" w:hAnsi="Times New Roman" w:cs="Times New Roman"/>
        </w:rPr>
        <w:t>findings</w:t>
      </w:r>
      <w:r w:rsidR="00175BAF">
        <w:rPr>
          <w:rFonts w:ascii="Times New Roman" w:eastAsia="Times New Roman" w:hAnsi="Times New Roman" w:cs="Times New Roman"/>
        </w:rPr>
        <w:t xml:space="preserve"> </w:t>
      </w:r>
      <w:del w:id="52" w:author="Yi Yin" w:date="2018-12-08T18:24:00Z">
        <w:r w:rsidR="00175BAF">
          <w:rPr>
            <w:rFonts w:ascii="Times New Roman" w:eastAsia="Times New Roman" w:hAnsi="Times New Roman" w:cs="Times New Roman"/>
          </w:rPr>
          <w:delText xml:space="preserve">and </w:delText>
        </w:r>
      </w:del>
      <w:r w:rsidR="00A42B0F">
        <w:rPr>
          <w:rFonts w:ascii="Times New Roman" w:eastAsia="Times New Roman" w:hAnsi="Times New Roman" w:cs="Times New Roman"/>
        </w:rPr>
        <w:t>will be presented at ICA’s 2019 conference. I</w:t>
      </w:r>
      <w:r w:rsidR="003079C2">
        <w:rPr>
          <w:rFonts w:ascii="Times New Roman" w:eastAsia="Times New Roman" w:hAnsi="Times New Roman" w:cs="Times New Roman"/>
        </w:rPr>
        <w:t xml:space="preserve"> </w:t>
      </w:r>
      <w:del w:id="53" w:author="Yi Yin" w:date="2018-12-08T18:24:00Z">
        <w:r w:rsidR="003079C2">
          <w:rPr>
            <w:rFonts w:ascii="Times New Roman" w:eastAsia="Times New Roman" w:hAnsi="Times New Roman" w:cs="Times New Roman"/>
          </w:rPr>
          <w:delText>hope</w:delText>
        </w:r>
        <w:r w:rsidR="0004321A">
          <w:rPr>
            <w:rFonts w:ascii="Times New Roman" w:eastAsia="Times New Roman" w:hAnsi="Times New Roman" w:cs="Times New Roman"/>
          </w:rPr>
          <w:delText xml:space="preserve"> the</w:delText>
        </w:r>
      </w:del>
      <w:ins w:id="54" w:author="Yi Yin" w:date="2018-12-08T18:24:00Z">
        <w:r w:rsidR="00F10DFA">
          <w:rPr>
            <w:rFonts w:ascii="Times New Roman" w:eastAsia="Times New Roman" w:hAnsi="Times New Roman" w:cs="Times New Roman"/>
          </w:rPr>
          <w:t xml:space="preserve">believe </w:t>
        </w:r>
        <w:r w:rsidR="00A42B0F">
          <w:rPr>
            <w:rFonts w:ascii="Times New Roman" w:eastAsia="Times New Roman" w:hAnsi="Times New Roman" w:cs="Times New Roman"/>
          </w:rPr>
          <w:t>th</w:t>
        </w:r>
        <w:r w:rsidR="00F10DFA">
          <w:rPr>
            <w:rFonts w:ascii="Times New Roman" w:eastAsia="Times New Roman" w:hAnsi="Times New Roman" w:cs="Times New Roman"/>
          </w:rPr>
          <w:t>is</w:t>
        </w:r>
      </w:ins>
      <w:r w:rsidR="00A42B0F">
        <w:rPr>
          <w:rFonts w:ascii="Times New Roman" w:eastAsia="Times New Roman" w:hAnsi="Times New Roman" w:cs="Times New Roman"/>
        </w:rPr>
        <w:t xml:space="preserve"> study </w:t>
      </w:r>
      <w:r w:rsidR="003079C2">
        <w:rPr>
          <w:rFonts w:ascii="Times New Roman" w:eastAsia="Times New Roman" w:hAnsi="Times New Roman" w:cs="Times New Roman"/>
        </w:rPr>
        <w:t xml:space="preserve">will </w:t>
      </w:r>
      <w:del w:id="55" w:author="Yi Yin" w:date="2018-12-08T18:24:00Z">
        <w:r w:rsidR="0004321A">
          <w:rPr>
            <w:rFonts w:ascii="Times New Roman" w:eastAsia="Times New Roman" w:hAnsi="Times New Roman" w:cs="Times New Roman"/>
          </w:rPr>
          <w:delText>inform</w:delText>
        </w:r>
      </w:del>
      <w:ins w:id="56" w:author="Yi Yin" w:date="2018-12-08T18:24:00Z">
        <w:r w:rsidR="00F10DFA" w:rsidRPr="00F10DFA">
          <w:rPr>
            <w:rFonts w:ascii="Times New Roman" w:eastAsia="Times New Roman" w:hAnsi="Times New Roman" w:cs="Times New Roman"/>
          </w:rPr>
          <w:t>shed some light on</w:t>
        </w:r>
      </w:ins>
      <w:r w:rsidR="00F10DFA" w:rsidRPr="00F10DFA">
        <w:rPr>
          <w:rFonts w:ascii="Times New Roman" w:eastAsia="Times New Roman" w:hAnsi="Times New Roman" w:cs="Times New Roman"/>
        </w:rPr>
        <w:t xml:space="preserve"> </w:t>
      </w:r>
      <w:r w:rsidR="003079C2" w:rsidRPr="003079C2">
        <w:rPr>
          <w:rFonts w:ascii="Times New Roman" w:eastAsia="Times New Roman" w:hAnsi="Times New Roman" w:cs="Times New Roman"/>
        </w:rPr>
        <w:t xml:space="preserve">media-utilization behaviors </w:t>
      </w:r>
      <w:r w:rsidR="00A42B0F">
        <w:rPr>
          <w:rFonts w:ascii="Times New Roman" w:eastAsia="Times New Roman" w:hAnsi="Times New Roman" w:cs="Times New Roman"/>
        </w:rPr>
        <w:t xml:space="preserve">among bilinguals and provide customer insights for digital media companies. </w:t>
      </w:r>
    </w:p>
    <w:p w14:paraId="6DDAEC73" w14:textId="77777777" w:rsidR="00F10DFA" w:rsidRDefault="00F10DFA">
      <w:pPr>
        <w:ind w:firstLine="720"/>
        <w:contextualSpacing w:val="0"/>
        <w:rPr>
          <w:ins w:id="57" w:author="Yi Yin" w:date="2018-12-08T18:24:00Z"/>
          <w:rFonts w:ascii="Times New Roman" w:eastAsia="Times New Roman" w:hAnsi="Times New Roman" w:cs="Times New Roman"/>
        </w:rPr>
      </w:pPr>
    </w:p>
    <w:p w14:paraId="02ADF6B6" w14:textId="0B411B9C" w:rsidR="00BA48F0" w:rsidRPr="00A42B0F" w:rsidRDefault="00036A93">
      <w:pPr>
        <w:ind w:firstLine="720"/>
        <w:contextualSpacing w:val="0"/>
        <w:rPr>
          <w:rFonts w:ascii="Times New Roman" w:hAnsi="Times New Roman"/>
          <w:i/>
          <w:rPrChange w:id="58" w:author="Yi Yin" w:date="2018-12-08T18:24:00Z">
            <w:rPr>
              <w:rFonts w:ascii="Times New Roman" w:hAnsi="Times New Roman"/>
            </w:rPr>
          </w:rPrChange>
        </w:rPr>
      </w:pPr>
      <w:r>
        <w:rPr>
          <w:rFonts w:ascii="Times New Roman" w:eastAsia="Times New Roman" w:hAnsi="Times New Roman" w:cs="Times New Roman"/>
        </w:rPr>
        <w:t xml:space="preserve">In addition to </w:t>
      </w:r>
      <w:r w:rsidR="0004321A">
        <w:rPr>
          <w:rFonts w:ascii="Times New Roman" w:eastAsia="Times New Roman" w:hAnsi="Times New Roman" w:cs="Times New Roman"/>
        </w:rPr>
        <w:t xml:space="preserve">my rich research experiences, </w:t>
      </w:r>
      <w:r w:rsidR="007B534D">
        <w:rPr>
          <w:rFonts w:ascii="Times New Roman" w:eastAsia="Times New Roman" w:hAnsi="Times New Roman" w:cs="Times New Roman"/>
        </w:rPr>
        <w:t>I</w:t>
      </w:r>
      <w:r w:rsidR="00286051">
        <w:rPr>
          <w:rFonts w:ascii="Times New Roman" w:eastAsia="Times New Roman" w:hAnsi="Times New Roman" w:cs="Times New Roman"/>
        </w:rPr>
        <w:t xml:space="preserve"> am also</w:t>
      </w:r>
      <w:r w:rsidR="00286051" w:rsidRPr="00286051">
        <w:rPr>
          <w:rFonts w:ascii="Times New Roman" w:eastAsia="Times New Roman" w:hAnsi="Times New Roman" w:cs="Times New Roman"/>
        </w:rPr>
        <w:t xml:space="preserve"> taking online courses in programming (R and Python), probability and data</w:t>
      </w:r>
      <w:r w:rsidR="00286051">
        <w:rPr>
          <w:rFonts w:ascii="Times New Roman" w:eastAsia="Times New Roman" w:hAnsi="Times New Roman" w:cs="Times New Roman"/>
        </w:rPr>
        <w:t xml:space="preserve"> to </w:t>
      </w:r>
      <w:r w:rsidR="00286051" w:rsidRPr="00286051">
        <w:rPr>
          <w:rFonts w:ascii="Times New Roman" w:eastAsia="Times New Roman" w:hAnsi="Times New Roman" w:cs="Times New Roman"/>
        </w:rPr>
        <w:t>sharpen my quantitative skills</w:t>
      </w:r>
      <w:r w:rsidR="00286051">
        <w:rPr>
          <w:rFonts w:ascii="Times New Roman" w:eastAsia="Times New Roman" w:hAnsi="Times New Roman" w:cs="Times New Roman"/>
        </w:rPr>
        <w:t xml:space="preserve"> to prepare for the QMSS program</w:t>
      </w:r>
      <w:r w:rsidR="00286051" w:rsidRPr="00286051">
        <w:rPr>
          <w:rFonts w:ascii="Times New Roman" w:eastAsia="Times New Roman" w:hAnsi="Times New Roman" w:cs="Times New Roman"/>
        </w:rPr>
        <w:t>.</w:t>
      </w:r>
      <w:r w:rsidR="00286051">
        <w:rPr>
          <w:rFonts w:ascii="Times New Roman" w:eastAsia="Times New Roman" w:hAnsi="Times New Roman" w:cs="Times New Roman"/>
        </w:rPr>
        <w:t xml:space="preserve"> Furthermore,</w:t>
      </w:r>
      <w:r w:rsidR="00344A32">
        <w:rPr>
          <w:rFonts w:ascii="Times New Roman" w:eastAsia="Times New Roman" w:hAnsi="Times New Roman" w:cs="Times New Roman"/>
        </w:rPr>
        <w:t xml:space="preserve"> </w:t>
      </w:r>
      <w:r w:rsidR="00286051" w:rsidRPr="00F10DFA">
        <w:rPr>
          <w:rFonts w:ascii="Times New Roman" w:eastAsia="Times New Roman" w:hAnsi="Times New Roman" w:cs="Times New Roman"/>
        </w:rPr>
        <w:t>m</w:t>
      </w:r>
      <w:r w:rsidR="0004321A" w:rsidRPr="00F10DFA">
        <w:rPr>
          <w:rFonts w:ascii="Times New Roman" w:eastAsia="Times New Roman" w:hAnsi="Times New Roman" w:cs="Times New Roman"/>
        </w:rPr>
        <w:t xml:space="preserve">y solid </w:t>
      </w:r>
      <w:del w:id="59" w:author="Yi Yin" w:date="2018-12-08T18:24:00Z">
        <w:r w:rsidR="0004321A">
          <w:rPr>
            <w:rFonts w:ascii="Times New Roman" w:eastAsia="Times New Roman" w:hAnsi="Times New Roman" w:cs="Times New Roman"/>
          </w:rPr>
          <w:delText>educational</w:delText>
        </w:r>
      </w:del>
      <w:ins w:id="60" w:author="Yi Yin" w:date="2018-12-08T18:24:00Z">
        <w:r w:rsidR="00344A32" w:rsidRPr="001E70D8">
          <w:rPr>
            <w:rFonts w:ascii="Times New Roman" w:eastAsia="Times New Roman" w:hAnsi="Times New Roman" w:cs="Times New Roman"/>
            <w:color w:val="000000" w:themeColor="text1"/>
          </w:rPr>
          <w:t>substantial</w:t>
        </w:r>
      </w:ins>
      <w:r w:rsidR="00344A32" w:rsidRPr="001E70D8">
        <w:rPr>
          <w:rFonts w:ascii="Times New Roman" w:hAnsi="Times New Roman"/>
          <w:color w:val="000000" w:themeColor="text1"/>
          <w:rPrChange w:id="61" w:author="Yi Yin" w:date="2018-12-08T18:24:00Z">
            <w:rPr>
              <w:rFonts w:ascii="Times New Roman" w:hAnsi="Times New Roman"/>
            </w:rPr>
          </w:rPrChange>
        </w:rPr>
        <w:t xml:space="preserve"> background</w:t>
      </w:r>
      <w:del w:id="62" w:author="Yi Yin" w:date="2018-12-08T18:24:00Z">
        <w:r w:rsidR="0004321A">
          <w:rPr>
            <w:rFonts w:ascii="Times New Roman" w:eastAsia="Times New Roman" w:hAnsi="Times New Roman" w:cs="Times New Roman"/>
          </w:rPr>
          <w:delText xml:space="preserve"> </w:delText>
        </w:r>
        <w:r w:rsidR="00286051">
          <w:rPr>
            <w:rFonts w:ascii="Times New Roman" w:eastAsia="Times New Roman" w:hAnsi="Times New Roman" w:cs="Times New Roman"/>
          </w:rPr>
          <w:delText>in</w:delText>
        </w:r>
        <w:r w:rsidR="00286051" w:rsidRPr="000A03EA">
          <w:rPr>
            <w:rFonts w:ascii="Times New Roman" w:eastAsia="Times New Roman" w:hAnsi="Times New Roman" w:cs="Times New Roman"/>
            <w:color w:val="FF0000"/>
          </w:rPr>
          <w:delText xml:space="preserve"> XXX</w:delText>
        </w:r>
      </w:del>
      <w:r w:rsidR="00344A32" w:rsidRPr="001E70D8">
        <w:rPr>
          <w:rFonts w:ascii="Times New Roman" w:hAnsi="Times New Roman"/>
          <w:color w:val="000000" w:themeColor="text1"/>
          <w:rPrChange w:id="63" w:author="Yi Yin" w:date="2018-12-08T18:24:00Z">
            <w:rPr>
              <w:rFonts w:ascii="Times New Roman" w:hAnsi="Times New Roman"/>
              <w:color w:val="FF0000"/>
            </w:rPr>
          </w:rPrChange>
        </w:rPr>
        <w:t xml:space="preserve"> </w:t>
      </w:r>
      <w:r w:rsidR="0004321A" w:rsidRPr="00F10DFA">
        <w:rPr>
          <w:rFonts w:ascii="Times New Roman" w:eastAsia="Times New Roman" w:hAnsi="Times New Roman" w:cs="Times New Roman"/>
        </w:rPr>
        <w:t>also</w:t>
      </w:r>
      <w:r w:rsidR="00286051" w:rsidRPr="00F10DFA">
        <w:rPr>
          <w:rFonts w:ascii="Times New Roman" w:eastAsia="Times New Roman" w:hAnsi="Times New Roman" w:cs="Times New Roman"/>
        </w:rPr>
        <w:t xml:space="preserve"> makes me a promising candidate for your </w:t>
      </w:r>
      <w:r w:rsidR="0004321A" w:rsidRPr="00F10DFA">
        <w:rPr>
          <w:rFonts w:ascii="Times New Roman" w:eastAsia="Times New Roman" w:hAnsi="Times New Roman" w:cs="Times New Roman"/>
        </w:rPr>
        <w:t>program</w:t>
      </w:r>
      <w:r w:rsidR="0004321A">
        <w:rPr>
          <w:rFonts w:ascii="Times New Roman" w:eastAsia="Times New Roman" w:hAnsi="Times New Roman" w:cs="Times New Roman"/>
        </w:rPr>
        <w:t>. Throughout my undergraduate years, I took a variety of courses that allowed me to gain a systematic understanding of psychology, neuroscience and communication from different perspectives, for example,</w:t>
      </w:r>
      <w:commentRangeStart w:id="64"/>
      <w:r w:rsidR="0004321A">
        <w:rPr>
          <w:rFonts w:ascii="Times New Roman" w:eastAsia="Times New Roman" w:hAnsi="Times New Roman" w:cs="Times New Roman"/>
        </w:rPr>
        <w:t xml:space="preserve"> </w:t>
      </w:r>
      <w:del w:id="65" w:author="Yi Yin" w:date="2018-12-08T18:24:00Z">
        <w:r w:rsidR="0004321A">
          <w:rPr>
            <w:rFonts w:ascii="Times New Roman" w:eastAsia="Times New Roman" w:hAnsi="Times New Roman" w:cs="Times New Roman"/>
          </w:rPr>
          <w:delText>organizational</w:delText>
        </w:r>
      </w:del>
      <w:ins w:id="66" w:author="Yi Yin" w:date="2018-12-08T18:24:00Z">
        <w:r w:rsidR="00F10DFA" w:rsidRPr="00A42B0F">
          <w:rPr>
            <w:rFonts w:ascii="Times New Roman" w:eastAsia="Times New Roman" w:hAnsi="Times New Roman" w:cs="Times New Roman"/>
            <w:i/>
          </w:rPr>
          <w:t>O</w:t>
        </w:r>
        <w:r w:rsidR="0004321A" w:rsidRPr="00A42B0F">
          <w:rPr>
            <w:rFonts w:ascii="Times New Roman" w:eastAsia="Times New Roman" w:hAnsi="Times New Roman" w:cs="Times New Roman"/>
            <w:i/>
          </w:rPr>
          <w:t xml:space="preserve">rganizational </w:t>
        </w:r>
        <w:r w:rsidR="00F10DFA" w:rsidRPr="00A42B0F">
          <w:rPr>
            <w:rFonts w:ascii="Times New Roman" w:eastAsia="Times New Roman" w:hAnsi="Times New Roman" w:cs="Times New Roman"/>
            <w:i/>
          </w:rPr>
          <w:t>C</w:t>
        </w:r>
        <w:r w:rsidR="0004321A" w:rsidRPr="00A42B0F">
          <w:rPr>
            <w:rFonts w:ascii="Times New Roman" w:eastAsia="Times New Roman" w:hAnsi="Times New Roman" w:cs="Times New Roman"/>
            <w:i/>
          </w:rPr>
          <w:t xml:space="preserve">ommunication, </w:t>
        </w:r>
        <w:r w:rsidR="00F10DFA" w:rsidRPr="00A42B0F">
          <w:rPr>
            <w:rFonts w:ascii="Times New Roman" w:eastAsia="Times New Roman" w:hAnsi="Times New Roman" w:cs="Times New Roman"/>
            <w:i/>
          </w:rPr>
          <w:t>S</w:t>
        </w:r>
        <w:r w:rsidR="0004321A" w:rsidRPr="00A42B0F">
          <w:rPr>
            <w:rFonts w:ascii="Times New Roman" w:eastAsia="Times New Roman" w:hAnsi="Times New Roman" w:cs="Times New Roman"/>
            <w:i/>
          </w:rPr>
          <w:t>mall</w:t>
        </w:r>
        <w:r w:rsidR="00F10DFA" w:rsidRPr="00A42B0F">
          <w:rPr>
            <w:rFonts w:ascii="Times New Roman" w:eastAsia="Times New Roman" w:hAnsi="Times New Roman" w:cs="Times New Roman"/>
            <w:i/>
          </w:rPr>
          <w:t xml:space="preserve"> G</w:t>
        </w:r>
        <w:r w:rsidR="0004321A" w:rsidRPr="00A42B0F">
          <w:rPr>
            <w:rFonts w:ascii="Times New Roman" w:eastAsia="Times New Roman" w:hAnsi="Times New Roman" w:cs="Times New Roman"/>
            <w:i/>
          </w:rPr>
          <w:t>roup</w:t>
        </w:r>
      </w:ins>
      <w:r w:rsidR="0004321A" w:rsidRPr="00A42B0F">
        <w:rPr>
          <w:rFonts w:ascii="Times New Roman" w:hAnsi="Times New Roman"/>
          <w:i/>
          <w:rPrChange w:id="67" w:author="Yi Yin" w:date="2018-12-08T18:24:00Z">
            <w:rPr>
              <w:rFonts w:ascii="Times New Roman" w:hAnsi="Times New Roman"/>
            </w:rPr>
          </w:rPrChange>
        </w:rPr>
        <w:t xml:space="preserve"> communication, </w:t>
      </w:r>
      <w:del w:id="68" w:author="Yi Yin" w:date="2018-12-08T18:24:00Z">
        <w:r w:rsidR="0004321A">
          <w:rPr>
            <w:rFonts w:ascii="Times New Roman" w:eastAsia="Times New Roman" w:hAnsi="Times New Roman" w:cs="Times New Roman"/>
          </w:rPr>
          <w:delText>small group communication, cognitive psychology</w:delText>
        </w:r>
      </w:del>
      <w:ins w:id="69" w:author="Yi Yin" w:date="2018-12-08T18:24:00Z">
        <w:r w:rsidR="00F10DFA" w:rsidRPr="00A42B0F">
          <w:rPr>
            <w:rFonts w:ascii="Times New Roman" w:eastAsia="Times New Roman" w:hAnsi="Times New Roman" w:cs="Times New Roman"/>
            <w:i/>
          </w:rPr>
          <w:t>C</w:t>
        </w:r>
        <w:r w:rsidR="0004321A" w:rsidRPr="00A42B0F">
          <w:rPr>
            <w:rFonts w:ascii="Times New Roman" w:eastAsia="Times New Roman" w:hAnsi="Times New Roman" w:cs="Times New Roman"/>
            <w:i/>
          </w:rPr>
          <w:t xml:space="preserve">ognitive </w:t>
        </w:r>
        <w:r w:rsidR="00F10DFA" w:rsidRPr="00A42B0F">
          <w:rPr>
            <w:rFonts w:ascii="Times New Roman" w:eastAsia="Times New Roman" w:hAnsi="Times New Roman" w:cs="Times New Roman"/>
            <w:i/>
          </w:rPr>
          <w:t>P</w:t>
        </w:r>
        <w:r w:rsidR="0004321A" w:rsidRPr="00A42B0F">
          <w:rPr>
            <w:rFonts w:ascii="Times New Roman" w:eastAsia="Times New Roman" w:hAnsi="Times New Roman" w:cs="Times New Roman"/>
            <w:i/>
          </w:rPr>
          <w:t>sychology</w:t>
        </w:r>
      </w:ins>
      <w:r w:rsidR="0004321A" w:rsidRPr="00A42B0F">
        <w:rPr>
          <w:rFonts w:ascii="Times New Roman" w:hAnsi="Times New Roman"/>
          <w:i/>
          <w:rPrChange w:id="70" w:author="Yi Yin" w:date="2018-12-08T18:24:00Z">
            <w:rPr>
              <w:rFonts w:ascii="Times New Roman" w:hAnsi="Times New Roman"/>
            </w:rPr>
          </w:rPrChange>
        </w:rPr>
        <w:t xml:space="preserve"> </w:t>
      </w:r>
      <w:r w:rsidR="0004321A" w:rsidRPr="00F10DFA">
        <w:rPr>
          <w:rFonts w:ascii="Times New Roman" w:eastAsia="Times New Roman" w:hAnsi="Times New Roman" w:cs="Times New Roman"/>
        </w:rPr>
        <w:t>and</w:t>
      </w:r>
      <w:r w:rsidR="0004321A" w:rsidRPr="00A42B0F">
        <w:rPr>
          <w:rFonts w:ascii="Times New Roman" w:hAnsi="Times New Roman"/>
          <w:i/>
          <w:rPrChange w:id="71" w:author="Yi Yin" w:date="2018-12-08T18:24:00Z">
            <w:rPr>
              <w:rFonts w:ascii="Times New Roman" w:hAnsi="Times New Roman"/>
            </w:rPr>
          </w:rPrChange>
        </w:rPr>
        <w:t xml:space="preserve"> </w:t>
      </w:r>
      <w:del w:id="72" w:author="Yi Yin" w:date="2018-12-08T18:24:00Z">
        <w:r w:rsidR="0004321A">
          <w:rPr>
            <w:rFonts w:ascii="Times New Roman" w:eastAsia="Times New Roman" w:hAnsi="Times New Roman" w:cs="Times New Roman"/>
          </w:rPr>
          <w:delText>social networks.</w:delText>
        </w:r>
        <w:commentRangeEnd w:id="64"/>
        <w:r w:rsidR="00731E8D">
          <w:rPr>
            <w:rStyle w:val="CommentReference"/>
          </w:rPr>
          <w:commentReference w:id="64"/>
        </w:r>
      </w:del>
      <w:ins w:id="73" w:author="Yi Yin" w:date="2018-12-08T18:24:00Z">
        <w:r w:rsidR="00F10DFA" w:rsidRPr="00A42B0F">
          <w:rPr>
            <w:rFonts w:ascii="Times New Roman" w:eastAsia="Times New Roman" w:hAnsi="Times New Roman" w:cs="Times New Roman"/>
            <w:i/>
          </w:rPr>
          <w:t>S</w:t>
        </w:r>
        <w:r w:rsidR="0004321A" w:rsidRPr="00A42B0F">
          <w:rPr>
            <w:rFonts w:ascii="Times New Roman" w:eastAsia="Times New Roman" w:hAnsi="Times New Roman" w:cs="Times New Roman"/>
            <w:i/>
          </w:rPr>
          <w:t xml:space="preserve">ocial </w:t>
        </w:r>
        <w:r w:rsidR="00F10DFA" w:rsidRPr="00A42B0F">
          <w:rPr>
            <w:rFonts w:ascii="Times New Roman" w:eastAsia="Times New Roman" w:hAnsi="Times New Roman" w:cs="Times New Roman"/>
            <w:i/>
          </w:rPr>
          <w:t>N</w:t>
        </w:r>
        <w:r w:rsidR="0004321A" w:rsidRPr="00A42B0F">
          <w:rPr>
            <w:rFonts w:ascii="Times New Roman" w:eastAsia="Times New Roman" w:hAnsi="Times New Roman" w:cs="Times New Roman"/>
            <w:i/>
          </w:rPr>
          <w:t>etworks.</w:t>
        </w:r>
      </w:ins>
      <w:r w:rsidR="0004321A" w:rsidRPr="00A42B0F">
        <w:rPr>
          <w:rFonts w:ascii="Times New Roman" w:hAnsi="Times New Roman"/>
          <w:i/>
          <w:rPrChange w:id="74" w:author="Yi Yin" w:date="2018-12-08T18:24:00Z">
            <w:rPr>
              <w:rFonts w:ascii="Times New Roman" w:hAnsi="Times New Roman"/>
            </w:rPr>
          </w:rPrChange>
        </w:rPr>
        <w:t xml:space="preserve"> </w:t>
      </w:r>
    </w:p>
    <w:p w14:paraId="66DE4C34" w14:textId="77777777" w:rsidR="002E3B6D" w:rsidRDefault="002E3B6D">
      <w:pPr>
        <w:ind w:firstLine="720"/>
        <w:contextualSpacing w:val="0"/>
        <w:rPr>
          <w:ins w:id="75" w:author="Yi Yin" w:date="2018-12-08T18:24:00Z"/>
          <w:rFonts w:ascii="Times New Roman" w:eastAsia="Times New Roman" w:hAnsi="Times New Roman" w:cs="Times New Roman"/>
        </w:rPr>
      </w:pPr>
    </w:p>
    <w:p w14:paraId="791E478C" w14:textId="2D88A5E6" w:rsidR="005A6890" w:rsidRPr="00A42B0F" w:rsidRDefault="00036A93" w:rsidP="005A6890">
      <w:pPr>
        <w:ind w:firstLine="720"/>
        <w:contextualSpacing w:val="0"/>
        <w:rPr>
          <w:rFonts w:ascii="Times New Roman" w:hAnsi="Times New Roman"/>
          <w:lang w:val="en-US"/>
          <w:rPrChange w:id="76" w:author="Yi Yin" w:date="2018-12-08T18:24:00Z">
            <w:rPr>
              <w:rFonts w:ascii="Times New Roman" w:hAnsi="Times New Roman"/>
            </w:rPr>
          </w:rPrChange>
        </w:rPr>
      </w:pPr>
      <w:r>
        <w:rPr>
          <w:rFonts w:ascii="Times New Roman" w:eastAsia="Times New Roman" w:hAnsi="Times New Roman" w:cs="Times New Roman"/>
        </w:rPr>
        <w:t xml:space="preserve">I </w:t>
      </w:r>
      <w:del w:id="77" w:author="Yi Yin" w:date="2018-12-08T18:24:00Z">
        <w:r w:rsidR="0004321A">
          <w:rPr>
            <w:rFonts w:ascii="Times New Roman" w:eastAsia="Times New Roman" w:hAnsi="Times New Roman" w:cs="Times New Roman"/>
          </w:rPr>
          <w:delText>was especially fond of</w:delText>
        </w:r>
      </w:del>
      <w:ins w:id="78" w:author="Yi Yin" w:date="2018-12-08T18:24:00Z">
        <w:r>
          <w:rPr>
            <w:rFonts w:ascii="Times New Roman" w:eastAsia="Times New Roman" w:hAnsi="Times New Roman" w:cs="Times New Roman"/>
          </w:rPr>
          <w:t xml:space="preserve">intend to further my exploration in </w:t>
        </w:r>
        <w:r w:rsidRPr="001E70D8">
          <w:rPr>
            <w:rFonts w:ascii="Times New Roman" w:eastAsia="Times New Roman" w:hAnsi="Times New Roman" w:cs="Times New Roman"/>
            <w:color w:val="000000" w:themeColor="text1"/>
          </w:rPr>
          <w:t>communication and psychology from a quantitative perspective through</w:t>
        </w:r>
      </w:ins>
      <w:r w:rsidRPr="001E70D8">
        <w:rPr>
          <w:rFonts w:ascii="Times New Roman" w:hAnsi="Times New Roman"/>
          <w:color w:val="000000" w:themeColor="text1"/>
          <w:rPrChange w:id="79" w:author="Yi Yin" w:date="2018-12-08T18:24:00Z">
            <w:rPr>
              <w:rFonts w:ascii="Times New Roman" w:hAnsi="Times New Roman"/>
            </w:rPr>
          </w:rPrChange>
        </w:rPr>
        <w:t xml:space="preserve"> the </w:t>
      </w:r>
      <w:del w:id="80" w:author="Yi Yin" w:date="2018-12-08T18:24:00Z">
        <w:r w:rsidR="0004321A">
          <w:rPr>
            <w:rFonts w:ascii="Times New Roman" w:eastAsia="Times New Roman" w:hAnsi="Times New Roman" w:cs="Times New Roman"/>
          </w:rPr>
          <w:delText>topics covered in the</w:delText>
        </w:r>
      </w:del>
      <w:ins w:id="81" w:author="Yi Yin" w:date="2018-12-08T18:24:00Z">
        <w:r w:rsidRPr="001E70D8">
          <w:rPr>
            <w:rFonts w:ascii="Times New Roman" w:eastAsia="Times New Roman" w:hAnsi="Times New Roman" w:cs="Times New Roman"/>
            <w:color w:val="000000" w:themeColor="text1"/>
          </w:rPr>
          <w:t>courses QMSS offers.</w:t>
        </w:r>
        <w:r>
          <w:rPr>
            <w:rFonts w:ascii="Times New Roman" w:eastAsia="Times New Roman" w:hAnsi="Times New Roman" w:cs="Times New Roman"/>
          </w:rPr>
          <w:t xml:space="preserve"> During my undergraduate</w:t>
        </w:r>
      </w:ins>
      <w:r w:rsidR="00A42B0F">
        <w:rPr>
          <w:rFonts w:ascii="Times New Roman" w:eastAsia="Times New Roman" w:hAnsi="Times New Roman" w:cs="Times New Roman"/>
        </w:rPr>
        <w:t xml:space="preserve"> social networks class,</w:t>
      </w:r>
      <w:del w:id="82" w:author="Yi Yin" w:date="2018-12-08T18:24:00Z">
        <w:r w:rsidR="0004321A">
          <w:rPr>
            <w:rFonts w:ascii="Times New Roman" w:eastAsia="Times New Roman" w:hAnsi="Times New Roman" w:cs="Times New Roman"/>
          </w:rPr>
          <w:delText xml:space="preserve"> where</w:delText>
        </w:r>
      </w:del>
      <w:r w:rsidR="00A42B0F">
        <w:rPr>
          <w:rFonts w:ascii="Times New Roman" w:eastAsia="Times New Roman" w:hAnsi="Times New Roman" w:cs="Times New Roman"/>
        </w:rPr>
        <w:t xml:space="preserve"> I was introduced to emergent structures, relational dynamics and networks across levels, types and contents. I am curious about</w:t>
      </w:r>
      <w:r w:rsidR="008D7D16">
        <w:rPr>
          <w:rFonts w:ascii="Times New Roman" w:eastAsia="Times New Roman" w:hAnsi="Times New Roman" w:cs="Times New Roman"/>
        </w:rPr>
        <w:t xml:space="preserve"> how to maximize</w:t>
      </w:r>
      <w:r w:rsidR="00A42B0F">
        <w:rPr>
          <w:rFonts w:ascii="Times New Roman" w:eastAsia="Times New Roman" w:hAnsi="Times New Roman" w:cs="Times New Roman"/>
        </w:rPr>
        <w:t xml:space="preserve"> the benefits</w:t>
      </w:r>
      <w:r w:rsidR="008D7D16">
        <w:rPr>
          <w:rFonts w:ascii="Times New Roman" w:eastAsia="Times New Roman" w:hAnsi="Times New Roman" w:cs="Times New Roman"/>
        </w:rPr>
        <w:t xml:space="preserve"> of</w:t>
      </w:r>
      <w:r w:rsidR="00A42B0F">
        <w:rPr>
          <w:rFonts w:ascii="Times New Roman" w:eastAsia="Times New Roman" w:hAnsi="Times New Roman" w:cs="Times New Roman"/>
        </w:rPr>
        <w:t xml:space="preserve"> this heightened connectivity. </w:t>
      </w:r>
      <w:del w:id="83" w:author="Yi Yin" w:date="2018-12-08T18:24:00Z">
        <w:r w:rsidR="0004321A">
          <w:rPr>
            <w:rFonts w:ascii="Times New Roman" w:eastAsia="Times New Roman" w:hAnsi="Times New Roman" w:cs="Times New Roman"/>
          </w:rPr>
          <w:delText xml:space="preserve">If admitted, I plan to take advantage of the course on </w:delText>
        </w:r>
      </w:del>
      <w:r w:rsidR="00A42B0F" w:rsidRPr="00A42B0F">
        <w:rPr>
          <w:rFonts w:ascii="Times New Roman" w:hAnsi="Times New Roman"/>
          <w:i/>
          <w:rPrChange w:id="84" w:author="Yi Yin" w:date="2018-12-08T18:24:00Z">
            <w:rPr>
              <w:rFonts w:ascii="Times New Roman" w:hAnsi="Times New Roman"/>
            </w:rPr>
          </w:rPrChange>
        </w:rPr>
        <w:t xml:space="preserve">Social Network Analysis </w:t>
      </w:r>
      <w:r w:rsidR="00A42B0F">
        <w:rPr>
          <w:rFonts w:ascii="Times New Roman" w:eastAsia="Times New Roman" w:hAnsi="Times New Roman" w:cs="Times New Roman"/>
        </w:rPr>
        <w:t>taught by the program director of QMSS, Dr. Greg Eirich,</w:t>
      </w:r>
      <w:r>
        <w:rPr>
          <w:rFonts w:ascii="Times New Roman" w:eastAsia="Times New Roman" w:hAnsi="Times New Roman" w:cs="Times New Roman"/>
        </w:rPr>
        <w:t xml:space="preserve"> </w:t>
      </w:r>
      <w:del w:id="85" w:author="Yi Yin" w:date="2018-12-08T18:24:00Z">
        <w:r w:rsidR="0004321A">
          <w:rPr>
            <w:rFonts w:ascii="Times New Roman" w:eastAsia="Times New Roman" w:hAnsi="Times New Roman" w:cs="Times New Roman"/>
          </w:rPr>
          <w:delText>to receive</w:delText>
        </w:r>
      </w:del>
      <w:ins w:id="86" w:author="Yi Yin" w:date="2018-12-08T18:24:00Z">
        <w:r>
          <w:rPr>
            <w:rFonts w:ascii="Times New Roman" w:eastAsia="Times New Roman" w:hAnsi="Times New Roman" w:cs="Times New Roman"/>
          </w:rPr>
          <w:t xml:space="preserve">could supplement my knowledge from a </w:t>
        </w:r>
        <w:r w:rsidR="00193FCB" w:rsidRPr="00193FCB">
          <w:rPr>
            <w:rFonts w:ascii="Times New Roman" w:eastAsia="Times New Roman" w:hAnsi="Times New Roman" w:cs="Times New Roman"/>
          </w:rPr>
          <w:t>methodological</w:t>
        </w:r>
        <w:r>
          <w:rPr>
            <w:rFonts w:ascii="Times New Roman" w:eastAsia="Times New Roman" w:hAnsi="Times New Roman" w:cs="Times New Roman"/>
          </w:rPr>
          <w:t xml:space="preserve"> approach, though</w:t>
        </w:r>
      </w:ins>
      <w:r>
        <w:rPr>
          <w:rFonts w:ascii="Times New Roman" w:eastAsia="Times New Roman" w:hAnsi="Times New Roman" w:cs="Times New Roman"/>
        </w:rPr>
        <w:t xml:space="preserve"> </w:t>
      </w:r>
      <w:r w:rsidR="00A42B0F">
        <w:rPr>
          <w:rFonts w:ascii="Times New Roman" w:eastAsia="Times New Roman" w:hAnsi="Times New Roman" w:cs="Times New Roman"/>
        </w:rPr>
        <w:t>high</w:t>
      </w:r>
      <w:del w:id="87" w:author="Yi Yin" w:date="2018-12-08T18:24:00Z">
        <w:r w:rsidR="0004321A">
          <w:rPr>
            <w:rFonts w:ascii="Times New Roman" w:eastAsia="Times New Roman" w:hAnsi="Times New Roman" w:cs="Times New Roman"/>
          </w:rPr>
          <w:delText xml:space="preserve"> </w:delText>
        </w:r>
      </w:del>
      <w:ins w:id="88" w:author="Yi Yin" w:date="2018-12-08T18:24:00Z">
        <w:r w:rsidR="00A42B0F">
          <w:rPr>
            <w:rFonts w:ascii="Times New Roman" w:eastAsia="Times New Roman" w:hAnsi="Times New Roman" w:cs="Times New Roman"/>
          </w:rPr>
          <w:t>-</w:t>
        </w:r>
      </w:ins>
      <w:r w:rsidR="00A42B0F">
        <w:rPr>
          <w:rFonts w:ascii="Times New Roman" w:eastAsia="Times New Roman" w:hAnsi="Times New Roman" w:cs="Times New Roman"/>
        </w:rPr>
        <w:t xml:space="preserve">quality training on network analysis, manipulation and visualization using statistical software. </w:t>
      </w:r>
      <w:del w:id="89" w:author="Yi Yin" w:date="2018-12-08T18:24:00Z">
        <w:r w:rsidR="0004321A">
          <w:rPr>
            <w:rFonts w:ascii="Times New Roman" w:eastAsia="Times New Roman" w:hAnsi="Times New Roman" w:cs="Times New Roman"/>
          </w:rPr>
          <w:delText>Moreover</w:delText>
        </w:r>
      </w:del>
      <w:ins w:id="90" w:author="Yi Yin" w:date="2018-12-08T18:24:00Z">
        <w:r w:rsidR="00A42B0F">
          <w:rPr>
            <w:rFonts w:ascii="Times New Roman" w:eastAsia="Times New Roman" w:hAnsi="Times New Roman" w:cs="Times New Roman"/>
          </w:rPr>
          <w:t>M</w:t>
        </w:r>
        <w:r w:rsidR="00193FCB">
          <w:rPr>
            <w:rFonts w:ascii="Times New Roman" w:eastAsia="Times New Roman" w:hAnsi="Times New Roman" w:cs="Times New Roman"/>
          </w:rPr>
          <w:t>eanwhile</w:t>
        </w:r>
      </w:ins>
      <w:r w:rsidR="00A42B0F">
        <w:rPr>
          <w:rFonts w:ascii="Times New Roman" w:eastAsia="Times New Roman" w:hAnsi="Times New Roman" w:cs="Times New Roman"/>
        </w:rPr>
        <w:t xml:space="preserve">, I aspire to further explore my current research topic on bilingualism and media multitasking, a near-ubiquitous behavior in the modern world. After reading </w:t>
      </w:r>
      <w:commentRangeStart w:id="91"/>
      <w:r w:rsidR="00A42B0F">
        <w:rPr>
          <w:rFonts w:ascii="Times New Roman" w:eastAsia="Times New Roman" w:hAnsi="Times New Roman" w:cs="Times New Roman"/>
        </w:rPr>
        <w:t xml:space="preserve">the book </w:t>
      </w:r>
      <w:del w:id="92" w:author="Yi Yin" w:date="2018-12-08T18:24:00Z">
        <w:r w:rsidR="0004321A">
          <w:rPr>
            <w:rFonts w:ascii="Times New Roman" w:eastAsia="Times New Roman" w:hAnsi="Times New Roman" w:cs="Times New Roman"/>
          </w:rPr>
          <w:delText xml:space="preserve">on field experiments </w:delText>
        </w:r>
        <w:commentRangeEnd w:id="91"/>
        <w:r w:rsidR="00AB5075">
          <w:rPr>
            <w:rStyle w:val="CommentReference"/>
          </w:rPr>
          <w:commentReference w:id="91"/>
        </w:r>
      </w:del>
      <w:ins w:id="93" w:author="Yi Yin" w:date="2018-12-08T18:24:00Z">
        <w:r w:rsidRPr="00A42B0F">
          <w:rPr>
            <w:rFonts w:ascii="Times New Roman" w:eastAsia="Times New Roman" w:hAnsi="Times New Roman" w:cs="Times New Roman"/>
            <w:i/>
          </w:rPr>
          <w:t>Field Experiments: Design, Analysis, and Interpretation</w:t>
        </w:r>
        <w:r w:rsidRPr="005A6890">
          <w:rPr>
            <w:rFonts w:ascii="Times New Roman" w:eastAsia="Times New Roman" w:hAnsi="Times New Roman" w:cs="Times New Roman"/>
          </w:rPr>
          <w:t xml:space="preserve"> </w:t>
        </w:r>
      </w:ins>
      <w:r w:rsidR="00A42B0F">
        <w:rPr>
          <w:rFonts w:ascii="Times New Roman" w:eastAsia="Times New Roman" w:hAnsi="Times New Roman" w:cs="Times New Roman"/>
        </w:rPr>
        <w:t xml:space="preserve">written by Dr. Donald Green and Dr. Alan Gerber, I was attracted by </w:t>
      </w:r>
      <w:del w:id="94" w:author="Yi Yin" w:date="2018-12-08T18:24:00Z">
        <w:r w:rsidR="0004321A">
          <w:rPr>
            <w:rFonts w:ascii="Times New Roman" w:eastAsia="Times New Roman" w:hAnsi="Times New Roman" w:cs="Times New Roman"/>
          </w:rPr>
          <w:delText>and achieved a deeper understanding</w:delText>
        </w:r>
      </w:del>
      <w:ins w:id="95" w:author="Yi Yin" w:date="2018-12-08T18:24:00Z">
        <w:r>
          <w:rPr>
            <w:rFonts w:ascii="Times New Roman" w:eastAsia="Times New Roman" w:hAnsi="Times New Roman" w:cs="Times New Roman"/>
          </w:rPr>
          <w:t>the power</w:t>
        </w:r>
      </w:ins>
      <w:r>
        <w:rPr>
          <w:rFonts w:ascii="Times New Roman" w:eastAsia="Times New Roman" w:hAnsi="Times New Roman" w:cs="Times New Roman"/>
        </w:rPr>
        <w:t xml:space="preserve"> of field </w:t>
      </w:r>
      <w:del w:id="96" w:author="Yi Yin" w:date="2018-12-08T18:24:00Z">
        <w:r w:rsidR="0004321A">
          <w:rPr>
            <w:rFonts w:ascii="Times New Roman" w:eastAsia="Times New Roman" w:hAnsi="Times New Roman" w:cs="Times New Roman"/>
          </w:rPr>
          <w:delText>experimentation including its design, data analysis and results interpretation.</w:delText>
        </w:r>
      </w:del>
      <w:ins w:id="97" w:author="Yi Yin" w:date="2018-12-08T18:24:00Z">
        <w:r>
          <w:rPr>
            <w:rFonts w:ascii="Times New Roman" w:eastAsia="Times New Roman" w:hAnsi="Times New Roman" w:cs="Times New Roman"/>
          </w:rPr>
          <w:t>experiment</w:t>
        </w:r>
        <w:r w:rsidR="00A42B0F">
          <w:rPr>
            <w:rFonts w:ascii="Times New Roman" w:eastAsia="Times New Roman" w:hAnsi="Times New Roman" w:cs="Times New Roman"/>
          </w:rPr>
          <w:t>.</w:t>
        </w:r>
      </w:ins>
      <w:r w:rsidR="00A42B0F">
        <w:rPr>
          <w:rFonts w:ascii="Times New Roman" w:eastAsia="Times New Roman" w:hAnsi="Times New Roman" w:cs="Times New Roman"/>
        </w:rPr>
        <w:t xml:space="preserve"> </w:t>
      </w:r>
      <w:r w:rsidR="003C3CCB">
        <w:rPr>
          <w:rFonts w:ascii="Times New Roman" w:eastAsia="Times New Roman" w:hAnsi="Times New Roman" w:cs="Times New Roman"/>
        </w:rPr>
        <w:t xml:space="preserve">Thus, </w:t>
      </w:r>
      <w:del w:id="98" w:author="Yi Yin" w:date="2018-12-08T18:24:00Z">
        <w:r w:rsidR="003C3CCB">
          <w:rPr>
            <w:rFonts w:ascii="Times New Roman" w:eastAsia="Times New Roman" w:hAnsi="Times New Roman" w:cs="Times New Roman"/>
          </w:rPr>
          <w:delText xml:space="preserve">in </w:delText>
        </w:r>
      </w:del>
      <w:ins w:id="99" w:author="Yi Yin" w:date="2018-12-08T18:24:00Z">
        <w:r>
          <w:rPr>
            <w:rFonts w:ascii="Times New Roman" w:eastAsia="Times New Roman" w:hAnsi="Times New Roman" w:cs="Times New Roman"/>
          </w:rPr>
          <w:t xml:space="preserve">I </w:t>
        </w:r>
        <w:r w:rsidR="00671601">
          <w:rPr>
            <w:rFonts w:ascii="Times New Roman" w:eastAsia="Times New Roman" w:hAnsi="Times New Roman" w:cs="Times New Roman"/>
          </w:rPr>
          <w:t>hope</w:t>
        </w:r>
        <w:r>
          <w:rPr>
            <w:rFonts w:ascii="Times New Roman" w:eastAsia="Times New Roman" w:hAnsi="Times New Roman" w:cs="Times New Roman"/>
          </w:rPr>
          <w:t xml:space="preserve"> to attend the course </w:t>
        </w:r>
        <w:r w:rsidRPr="00A42B0F">
          <w:rPr>
            <w:rFonts w:ascii="Times New Roman" w:eastAsia="Times New Roman" w:hAnsi="Times New Roman" w:cs="Times New Roman"/>
            <w:i/>
          </w:rPr>
          <w:t>Experimental Research: Design, Analysis and Interpretation</w:t>
        </w:r>
        <w:r>
          <w:rPr>
            <w:rFonts w:ascii="Times New Roman" w:eastAsia="Times New Roman" w:hAnsi="Times New Roman" w:cs="Times New Roman"/>
            <w:i/>
          </w:rPr>
          <w:t xml:space="preserve"> </w:t>
        </w:r>
        <w:r>
          <w:rPr>
            <w:rFonts w:ascii="Times New Roman" w:eastAsia="Times New Roman" w:hAnsi="Times New Roman" w:cs="Times New Roman"/>
            <w:lang w:val="en-US"/>
          </w:rPr>
          <w:t xml:space="preserve">taught by Dr. Donald Green to gain more insights in field experiment design. Moreover, for </w:t>
        </w:r>
      </w:ins>
      <w:r w:rsidR="00671601">
        <w:rPr>
          <w:rFonts w:ascii="Times New Roman" w:hAnsi="Times New Roman"/>
          <w:lang w:val="en-US"/>
          <w:rPrChange w:id="100" w:author="Yi Yin" w:date="2018-12-08T18:24:00Z">
            <w:rPr>
              <w:rFonts w:ascii="Times New Roman" w:hAnsi="Times New Roman"/>
            </w:rPr>
          </w:rPrChange>
        </w:rPr>
        <w:t xml:space="preserve">my graduate </w:t>
      </w:r>
      <w:del w:id="101" w:author="Yi Yin" w:date="2018-12-08T18:24:00Z">
        <w:r w:rsidR="003C3CCB">
          <w:rPr>
            <w:rFonts w:ascii="Times New Roman" w:eastAsia="Times New Roman" w:hAnsi="Times New Roman" w:cs="Times New Roman"/>
          </w:rPr>
          <w:delText>study</w:delText>
        </w:r>
        <w:r w:rsidR="00BB0CFC">
          <w:rPr>
            <w:rFonts w:ascii="Times New Roman" w:eastAsia="Times New Roman" w:hAnsi="Times New Roman" w:cs="Times New Roman"/>
          </w:rPr>
          <w:delText xml:space="preserve">, </w:delText>
        </w:r>
        <w:r w:rsidR="00AB5075">
          <w:rPr>
            <w:rFonts w:ascii="Times New Roman" w:eastAsia="Times New Roman" w:hAnsi="Times New Roman" w:cs="Times New Roman"/>
          </w:rPr>
          <w:delText xml:space="preserve">through </w:delText>
        </w:r>
        <w:commentRangeStart w:id="102"/>
        <w:r w:rsidR="00AB5075" w:rsidRPr="000A03EA">
          <w:rPr>
            <w:rFonts w:ascii="Times New Roman" w:eastAsia="Times New Roman" w:hAnsi="Times New Roman" w:cs="Times New Roman"/>
            <w:color w:val="FF0000"/>
          </w:rPr>
          <w:delText>XXX</w:delText>
        </w:r>
        <w:commentRangeEnd w:id="102"/>
        <w:r w:rsidR="00EB3E9C">
          <w:rPr>
            <w:rStyle w:val="CommentReference"/>
          </w:rPr>
          <w:commentReference w:id="102"/>
        </w:r>
        <w:r w:rsidR="00AB5075">
          <w:rPr>
            <w:rFonts w:ascii="Times New Roman" w:eastAsia="Times New Roman" w:hAnsi="Times New Roman" w:cs="Times New Roman"/>
          </w:rPr>
          <w:delText xml:space="preserve">, </w:delText>
        </w:r>
      </w:del>
      <w:ins w:id="103" w:author="Yi Yin" w:date="2018-12-08T18:24:00Z">
        <w:r w:rsidR="00671601">
          <w:rPr>
            <w:rFonts w:ascii="Times New Roman" w:eastAsia="Times New Roman" w:hAnsi="Times New Roman" w:cs="Times New Roman"/>
            <w:lang w:val="en-US"/>
          </w:rPr>
          <w:t>thesis,</w:t>
        </w:r>
      </w:ins>
      <w:r w:rsidR="00671601">
        <w:rPr>
          <w:rFonts w:ascii="Times New Roman" w:hAnsi="Times New Roman"/>
          <w:lang w:val="en-US"/>
          <w:rPrChange w:id="104" w:author="Yi Yin" w:date="2018-12-08T18:24:00Z">
            <w:rPr>
              <w:rFonts w:ascii="Times New Roman" w:hAnsi="Times New Roman"/>
            </w:rPr>
          </w:rPrChange>
        </w:rPr>
        <w:t xml:space="preserve"> I intend to </w:t>
      </w:r>
      <w:del w:id="105" w:author="Yi Yin" w:date="2018-12-08T18:24:00Z">
        <w:r w:rsidR="0004321A">
          <w:rPr>
            <w:rFonts w:ascii="Times New Roman" w:eastAsia="Times New Roman" w:hAnsi="Times New Roman" w:cs="Times New Roman"/>
          </w:rPr>
          <w:delText xml:space="preserve">learn more about field study approaches such as interviewing </w:delText>
        </w:r>
        <w:r w:rsidR="000839B5">
          <w:rPr>
            <w:rFonts w:ascii="Times New Roman" w:eastAsia="Times New Roman" w:hAnsi="Times New Roman" w:cs="Times New Roman"/>
          </w:rPr>
          <w:delText>which</w:delText>
        </w:r>
        <w:r w:rsidR="0004321A">
          <w:rPr>
            <w:rFonts w:ascii="Times New Roman" w:eastAsia="Times New Roman" w:hAnsi="Times New Roman" w:cs="Times New Roman"/>
          </w:rPr>
          <w:delText xml:space="preserve"> can be </w:delText>
        </w:r>
        <w:r w:rsidR="000839B5">
          <w:rPr>
            <w:rFonts w:ascii="Times New Roman" w:eastAsia="Times New Roman" w:hAnsi="Times New Roman" w:cs="Times New Roman"/>
          </w:rPr>
          <w:delText>utiliz</w:delText>
        </w:r>
        <w:r w:rsidR="0004321A">
          <w:rPr>
            <w:rFonts w:ascii="Times New Roman" w:eastAsia="Times New Roman" w:hAnsi="Times New Roman" w:cs="Times New Roman"/>
          </w:rPr>
          <w:delText>ed in</w:delText>
        </w:r>
      </w:del>
      <w:ins w:id="106" w:author="Yi Yin" w:date="2018-12-08T18:24:00Z">
        <w:r w:rsidR="00671601">
          <w:rPr>
            <w:rFonts w:ascii="Times New Roman" w:eastAsia="Times New Roman" w:hAnsi="Times New Roman" w:cs="Times New Roman"/>
            <w:lang w:val="en-US"/>
          </w:rPr>
          <w:t>extend</w:t>
        </w:r>
      </w:ins>
      <w:r w:rsidR="00671601">
        <w:rPr>
          <w:rFonts w:ascii="Times New Roman" w:hAnsi="Times New Roman"/>
          <w:lang w:val="en-US"/>
          <w:rPrChange w:id="107" w:author="Yi Yin" w:date="2018-12-08T18:24:00Z">
            <w:rPr>
              <w:rFonts w:ascii="Times New Roman" w:hAnsi="Times New Roman"/>
            </w:rPr>
          </w:rPrChange>
        </w:rPr>
        <w:t xml:space="preserve"> my current </w:t>
      </w:r>
      <w:del w:id="108" w:author="Yi Yin" w:date="2018-12-08T18:24:00Z">
        <w:r w:rsidR="0004321A">
          <w:rPr>
            <w:rFonts w:ascii="Times New Roman" w:eastAsia="Times New Roman" w:hAnsi="Times New Roman" w:cs="Times New Roman"/>
          </w:rPr>
          <w:delText>study to elicit detailed information</w:delText>
        </w:r>
      </w:del>
      <w:ins w:id="109" w:author="Yi Yin" w:date="2018-12-08T18:24:00Z">
        <w:r w:rsidR="00193FCB">
          <w:rPr>
            <w:rFonts w:ascii="Times New Roman" w:eastAsia="Times New Roman" w:hAnsi="Times New Roman" w:cs="Times New Roman"/>
          </w:rPr>
          <w:t xml:space="preserve">bilingualism and media multitasking </w:t>
        </w:r>
        <w:r w:rsidR="00671601">
          <w:rPr>
            <w:rFonts w:ascii="Times New Roman" w:eastAsia="Times New Roman" w:hAnsi="Times New Roman" w:cs="Times New Roman"/>
          </w:rPr>
          <w:t>study</w:t>
        </w:r>
      </w:ins>
      <w:r w:rsidR="00671601">
        <w:rPr>
          <w:rFonts w:ascii="Times New Roman" w:eastAsia="Times New Roman" w:hAnsi="Times New Roman" w:cs="Times New Roman"/>
        </w:rPr>
        <w:t xml:space="preserve"> from </w:t>
      </w:r>
      <w:del w:id="110" w:author="Yi Yin" w:date="2018-12-08T18:24:00Z">
        <w:r w:rsidR="0004321A">
          <w:rPr>
            <w:rFonts w:ascii="Times New Roman" w:eastAsia="Times New Roman" w:hAnsi="Times New Roman" w:cs="Times New Roman"/>
          </w:rPr>
          <w:delText>participants and acquire more in-depth insights into the topic.</w:delText>
        </w:r>
      </w:del>
      <w:ins w:id="111" w:author="Yi Yin" w:date="2018-12-08T18:24:00Z">
        <w:r w:rsidR="00671601">
          <w:rPr>
            <w:rFonts w:ascii="Times New Roman" w:eastAsia="Times New Roman" w:hAnsi="Times New Roman" w:cs="Times New Roman"/>
          </w:rPr>
          <w:t xml:space="preserve">an </w:t>
        </w:r>
        <w:r w:rsidR="00671601" w:rsidRPr="00671601">
          <w:rPr>
            <w:rFonts w:ascii="Times New Roman" w:eastAsia="Times New Roman" w:hAnsi="Times New Roman" w:cs="Times New Roman"/>
          </w:rPr>
          <w:t>exploratory</w:t>
        </w:r>
        <w:r w:rsidR="00671601">
          <w:rPr>
            <w:rFonts w:ascii="Times New Roman" w:eastAsia="Times New Roman" w:hAnsi="Times New Roman" w:cs="Times New Roman"/>
          </w:rPr>
          <w:t xml:space="preserve"> level to solid causal inference, therefore, I wish </w:t>
        </w:r>
        <w:r w:rsidR="00671601">
          <w:rPr>
            <w:rFonts w:ascii="Times New Roman" w:eastAsia="Times New Roman" w:hAnsi="Times New Roman" w:cs="Times New Roman"/>
            <w:lang w:val="en-US"/>
          </w:rPr>
          <w:t xml:space="preserve">Dr. Donald Green could supervise my graduate thesis. </w:t>
        </w:r>
      </w:ins>
    </w:p>
    <w:p w14:paraId="19ABC2D8" w14:textId="77777777" w:rsidR="005A6890" w:rsidRDefault="005A6890" w:rsidP="005A6890">
      <w:pPr>
        <w:ind w:firstLine="720"/>
        <w:contextualSpacing w:val="0"/>
        <w:rPr>
          <w:ins w:id="112" w:author="Yi Yin" w:date="2018-12-08T18:24:00Z"/>
          <w:rFonts w:ascii="Times New Roman" w:eastAsia="Times New Roman" w:hAnsi="Times New Roman" w:cs="Times New Roman"/>
        </w:rPr>
      </w:pPr>
    </w:p>
    <w:p w14:paraId="6D5E8B0B" w14:textId="77C9FE2D" w:rsidR="009D10FE" w:rsidRPr="00714AA6" w:rsidRDefault="00036A93" w:rsidP="00A42B0F">
      <w:pPr>
        <w:ind w:firstLine="720"/>
        <w:contextualSpacing w:val="0"/>
        <w:rPr>
          <w:rFonts w:ascii="Times New Roman" w:hAnsi="Times New Roman"/>
        </w:rPr>
      </w:pPr>
      <w:r>
        <w:rPr>
          <w:rFonts w:ascii="Times New Roman" w:eastAsia="Times New Roman" w:hAnsi="Times New Roman" w:cs="Times New Roman"/>
        </w:rPr>
        <w:t>My plan after graduating from QMSS is to pursue a doctorate in communication</w:t>
      </w:r>
      <w:r w:rsidR="00353B52">
        <w:rPr>
          <w:rFonts w:ascii="Times New Roman" w:eastAsia="Times New Roman" w:hAnsi="Times New Roman" w:cs="Times New Roman"/>
        </w:rPr>
        <w:t xml:space="preserve">. I hope to </w:t>
      </w:r>
      <w:del w:id="113" w:author="Yi Yin" w:date="2018-12-08T18:24:00Z">
        <w:r w:rsidR="0004321A">
          <w:rPr>
            <w:rFonts w:ascii="Times New Roman" w:eastAsia="Times New Roman" w:hAnsi="Times New Roman" w:cs="Times New Roman"/>
          </w:rPr>
          <w:delText>conduct</w:delText>
        </w:r>
        <w:r w:rsidR="00565869">
          <w:rPr>
            <w:rFonts w:ascii="Times New Roman" w:eastAsia="Times New Roman" w:hAnsi="Times New Roman" w:cs="Times New Roman"/>
          </w:rPr>
          <w:delText xml:space="preserve"> </w:delText>
        </w:r>
        <w:r w:rsidR="0004321A">
          <w:rPr>
            <w:rFonts w:ascii="Times New Roman" w:eastAsia="Times New Roman" w:hAnsi="Times New Roman" w:cs="Times New Roman"/>
          </w:rPr>
          <w:delText>original</w:delText>
        </w:r>
      </w:del>
      <w:ins w:id="114" w:author="Yi Yin" w:date="2018-12-08T18:24:00Z">
        <w:r w:rsidR="00193FCB">
          <w:rPr>
            <w:rFonts w:ascii="Times New Roman" w:eastAsia="Times New Roman" w:hAnsi="Times New Roman" w:cs="Times New Roman"/>
          </w:rPr>
          <w:t>further my current</w:t>
        </w:r>
        <w:r>
          <w:rPr>
            <w:rFonts w:ascii="Times New Roman" w:eastAsia="Times New Roman" w:hAnsi="Times New Roman" w:cs="Times New Roman"/>
          </w:rPr>
          <w:t xml:space="preserve"> </w:t>
        </w:r>
        <w:r w:rsidR="00193FCB">
          <w:rPr>
            <w:rFonts w:ascii="Times New Roman" w:eastAsia="Times New Roman" w:hAnsi="Times New Roman" w:cs="Times New Roman"/>
          </w:rPr>
          <w:t>communication</w:t>
        </w:r>
      </w:ins>
      <w:r w:rsidR="00193FCB">
        <w:rPr>
          <w:rFonts w:ascii="Times New Roman" w:eastAsia="Times New Roman" w:hAnsi="Times New Roman" w:cs="Times New Roman"/>
        </w:rPr>
        <w:t xml:space="preserve"> </w:t>
      </w:r>
      <w:r>
        <w:rPr>
          <w:rFonts w:ascii="Times New Roman" w:eastAsia="Times New Roman" w:hAnsi="Times New Roman" w:cs="Times New Roman"/>
        </w:rPr>
        <w:t>research</w:t>
      </w:r>
      <w:r w:rsidR="0004316D">
        <w:rPr>
          <w:rFonts w:ascii="Times New Roman" w:eastAsia="Times New Roman" w:hAnsi="Times New Roman" w:cs="Times New Roman"/>
        </w:rPr>
        <w:t xml:space="preserve"> </w:t>
      </w:r>
      <w:del w:id="115" w:author="Yi Yin" w:date="2018-12-08T18:24:00Z">
        <w:r w:rsidR="0004321A">
          <w:rPr>
            <w:rFonts w:ascii="Times New Roman" w:eastAsia="Times New Roman" w:hAnsi="Times New Roman" w:cs="Times New Roman"/>
          </w:rPr>
          <w:delText>with more sophisticated</w:delText>
        </w:r>
      </w:del>
      <w:ins w:id="116" w:author="Yi Yin" w:date="2018-12-08T18:24:00Z">
        <w:r w:rsidR="0004316D">
          <w:rPr>
            <w:rFonts w:ascii="Times New Roman" w:eastAsia="Times New Roman" w:hAnsi="Times New Roman" w:cs="Times New Roman"/>
          </w:rPr>
          <w:t xml:space="preserve">via the combination of </w:t>
        </w:r>
        <w:r w:rsidR="00193FCB">
          <w:rPr>
            <w:rFonts w:ascii="Times New Roman" w:eastAsia="Times New Roman" w:hAnsi="Times New Roman" w:cs="Times New Roman"/>
          </w:rPr>
          <w:t>qualitative and quantitative</w:t>
        </w:r>
      </w:ins>
      <w:r w:rsidR="00193FCB">
        <w:rPr>
          <w:rFonts w:ascii="Times New Roman" w:eastAsia="Times New Roman" w:hAnsi="Times New Roman" w:cs="Times New Roman"/>
        </w:rPr>
        <w:t xml:space="preserve"> </w:t>
      </w:r>
      <w:r>
        <w:rPr>
          <w:rFonts w:ascii="Times New Roman" w:eastAsia="Times New Roman" w:hAnsi="Times New Roman" w:cs="Times New Roman"/>
        </w:rPr>
        <w:t>methods</w:t>
      </w:r>
      <w:del w:id="117" w:author="Yi Yin" w:date="2018-12-08T18:24:00Z">
        <w:r w:rsidR="0004321A">
          <w:rPr>
            <w:rFonts w:ascii="Times New Roman" w:eastAsia="Times New Roman" w:hAnsi="Times New Roman" w:cs="Times New Roman"/>
          </w:rPr>
          <w:delText xml:space="preserve"> in the field of Communication</w:delText>
        </w:r>
        <w:r w:rsidR="00565869">
          <w:rPr>
            <w:rFonts w:ascii="Times New Roman" w:eastAsia="Times New Roman" w:hAnsi="Times New Roman" w:cs="Times New Roman"/>
          </w:rPr>
          <w:delText>,</w:delText>
        </w:r>
        <w:r w:rsidR="0004321A">
          <w:rPr>
            <w:rFonts w:ascii="Times New Roman" w:eastAsia="Times New Roman" w:hAnsi="Times New Roman" w:cs="Times New Roman"/>
          </w:rPr>
          <w:delText xml:space="preserve"> focus</w:delText>
        </w:r>
        <w:r w:rsidR="00565869">
          <w:rPr>
            <w:rFonts w:ascii="Times New Roman" w:eastAsia="Times New Roman" w:hAnsi="Times New Roman" w:cs="Times New Roman"/>
          </w:rPr>
          <w:delText>ing</w:delText>
        </w:r>
        <w:r w:rsidR="0004321A">
          <w:rPr>
            <w:rFonts w:ascii="Times New Roman" w:eastAsia="Times New Roman" w:hAnsi="Times New Roman" w:cs="Times New Roman"/>
          </w:rPr>
          <w:delText xml:space="preserve"> on</w:delText>
        </w:r>
      </w:del>
      <w:ins w:id="118" w:author="Yi Yin" w:date="2018-12-08T18:24:00Z">
        <w:r w:rsidR="00193FCB">
          <w:rPr>
            <w:rFonts w:ascii="Times New Roman" w:eastAsia="Times New Roman" w:hAnsi="Times New Roman" w:cs="Times New Roman"/>
          </w:rPr>
          <w:t xml:space="preserve">, and </w:t>
        </w:r>
        <w:r w:rsidR="0004316D">
          <w:rPr>
            <w:rFonts w:ascii="Times New Roman" w:eastAsia="Times New Roman" w:hAnsi="Times New Roman" w:cs="Times New Roman"/>
          </w:rPr>
          <w:t>integrat</w:t>
        </w:r>
        <w:r w:rsidR="00193FCB">
          <w:rPr>
            <w:rFonts w:ascii="Times New Roman" w:eastAsia="Times New Roman" w:hAnsi="Times New Roman" w:cs="Times New Roman"/>
          </w:rPr>
          <w:t xml:space="preserve">ing </w:t>
        </w:r>
        <w:r w:rsidR="0004316D">
          <w:rPr>
            <w:rFonts w:ascii="Times New Roman" w:eastAsia="Times New Roman" w:hAnsi="Times New Roman" w:cs="Times New Roman"/>
          </w:rPr>
          <w:t xml:space="preserve">these two approaches through a </w:t>
        </w:r>
        <w:r w:rsidR="00193FCB">
          <w:rPr>
            <w:rFonts w:ascii="Times New Roman" w:eastAsia="Times New Roman" w:hAnsi="Times New Roman" w:cs="Times New Roman"/>
          </w:rPr>
          <w:t>B</w:t>
        </w:r>
        <w:r w:rsidR="00193FCB" w:rsidRPr="00193FCB">
          <w:rPr>
            <w:rFonts w:ascii="Times New Roman" w:eastAsia="Times New Roman" w:hAnsi="Times New Roman" w:cs="Times New Roman"/>
          </w:rPr>
          <w:t>ayesian</w:t>
        </w:r>
        <w:r>
          <w:rPr>
            <w:rFonts w:ascii="Times New Roman" w:eastAsia="Times New Roman" w:hAnsi="Times New Roman" w:cs="Times New Roman"/>
          </w:rPr>
          <w:t xml:space="preserve"> </w:t>
        </w:r>
        <w:r w:rsidR="00193FCB">
          <w:rPr>
            <w:rFonts w:ascii="Times New Roman" w:eastAsia="Times New Roman" w:hAnsi="Times New Roman" w:cs="Times New Roman"/>
          </w:rPr>
          <w:t>model t</w:t>
        </w:r>
        <w:r w:rsidR="0004316D">
          <w:rPr>
            <w:rFonts w:ascii="Times New Roman" w:eastAsia="Times New Roman" w:hAnsi="Times New Roman" w:cs="Times New Roman"/>
          </w:rPr>
          <w:t>o understand</w:t>
        </w:r>
      </w:ins>
      <w:r w:rsidR="0004316D">
        <w:rPr>
          <w:rFonts w:ascii="Times New Roman" w:eastAsia="Times New Roman" w:hAnsi="Times New Roman" w:cs="Times New Roman"/>
        </w:rPr>
        <w:t xml:space="preserve"> </w:t>
      </w:r>
      <w:r>
        <w:rPr>
          <w:rFonts w:ascii="Times New Roman" w:eastAsia="Times New Roman" w:hAnsi="Times New Roman" w:cs="Times New Roman"/>
        </w:rPr>
        <w:t>multimedia processing and cognitive responses to media effects.</w:t>
      </w:r>
      <w:r w:rsidR="008D6C23">
        <w:rPr>
          <w:rFonts w:ascii="Times New Roman" w:eastAsia="Times New Roman" w:hAnsi="Times New Roman" w:cs="Times New Roman"/>
        </w:rPr>
        <w:t xml:space="preserve"> </w:t>
      </w:r>
      <w:ins w:id="119" w:author="Yi Yin" w:date="2018-12-08T18:24:00Z">
        <w:r w:rsidR="0004316D">
          <w:rPr>
            <w:rFonts w:ascii="Times New Roman" w:eastAsia="Times New Roman" w:hAnsi="Times New Roman" w:cs="Times New Roman"/>
          </w:rPr>
          <w:t xml:space="preserve">In addition, </w:t>
        </w:r>
      </w:ins>
      <w:r w:rsidR="008D6C23">
        <w:rPr>
          <w:rFonts w:ascii="Times New Roman" w:eastAsia="Times New Roman" w:hAnsi="Times New Roman" w:cs="Times New Roman"/>
        </w:rPr>
        <w:t xml:space="preserve">I </w:t>
      </w:r>
      <w:r w:rsidR="008D6C23" w:rsidRPr="008D6C23">
        <w:rPr>
          <w:rFonts w:ascii="Times New Roman" w:eastAsia="Times New Roman" w:hAnsi="Times New Roman" w:cs="Times New Roman"/>
        </w:rPr>
        <w:t xml:space="preserve">aspire to </w:t>
      </w:r>
      <w:del w:id="120" w:author="Yi Yin" w:date="2018-12-08T18:24:00Z">
        <w:r w:rsidR="008D6C23" w:rsidRPr="008D6C23">
          <w:rPr>
            <w:rFonts w:ascii="Times New Roman" w:eastAsia="Times New Roman" w:hAnsi="Times New Roman" w:cs="Times New Roman"/>
          </w:rPr>
          <w:delText xml:space="preserve">bring what I would learn back to my </w:delText>
        </w:r>
      </w:del>
      <w:ins w:id="121" w:author="Yi Yin" w:date="2018-12-08T18:24:00Z">
        <w:r w:rsidR="0004316D">
          <w:rPr>
            <w:rFonts w:ascii="Times New Roman" w:eastAsia="Times New Roman" w:hAnsi="Times New Roman" w:cs="Times New Roman"/>
          </w:rPr>
          <w:t xml:space="preserve">conduct similar research in my </w:t>
        </w:r>
      </w:ins>
      <w:r w:rsidR="0004316D">
        <w:rPr>
          <w:rFonts w:ascii="Times New Roman" w:eastAsia="Times New Roman" w:hAnsi="Times New Roman" w:cs="Times New Roman"/>
        </w:rPr>
        <w:t>home country</w:t>
      </w:r>
      <w:ins w:id="122" w:author="Yi Yin" w:date="2018-12-08T18:24:00Z">
        <w:r w:rsidR="0004316D">
          <w:rPr>
            <w:rFonts w:ascii="Times New Roman" w:eastAsia="Times New Roman" w:hAnsi="Times New Roman" w:cs="Times New Roman"/>
          </w:rPr>
          <w:t>, a media and culture setting different from the USA</w:t>
        </w:r>
      </w:ins>
      <w:r w:rsidR="0004316D">
        <w:rPr>
          <w:rFonts w:ascii="Times New Roman" w:eastAsia="Times New Roman" w:hAnsi="Times New Roman" w:cs="Times New Roman"/>
        </w:rPr>
        <w:t xml:space="preserve"> </w:t>
      </w:r>
      <w:r w:rsidR="008D6C23" w:rsidRPr="008D6C23">
        <w:rPr>
          <w:rFonts w:ascii="Times New Roman" w:eastAsia="Times New Roman" w:hAnsi="Times New Roman" w:cs="Times New Roman"/>
        </w:rPr>
        <w:t xml:space="preserve">in the long term, </w:t>
      </w:r>
      <w:del w:id="123" w:author="Yi Yin" w:date="2018-12-08T18:24:00Z">
        <w:r w:rsidR="008D6C23" w:rsidRPr="008D6C23">
          <w:rPr>
            <w:rFonts w:ascii="Times New Roman" w:eastAsia="Times New Roman" w:hAnsi="Times New Roman" w:cs="Times New Roman"/>
          </w:rPr>
          <w:delText>becoming</w:delText>
        </w:r>
      </w:del>
      <w:ins w:id="124" w:author="Yi Yin" w:date="2018-12-08T18:24:00Z">
        <w:r w:rsidR="0004316D">
          <w:rPr>
            <w:rFonts w:ascii="Times New Roman" w:eastAsia="Times New Roman" w:hAnsi="Times New Roman" w:cs="Times New Roman"/>
          </w:rPr>
          <w:t>as</w:t>
        </w:r>
      </w:ins>
      <w:r w:rsidR="0004316D">
        <w:rPr>
          <w:rFonts w:ascii="Times New Roman" w:eastAsia="Times New Roman" w:hAnsi="Times New Roman" w:cs="Times New Roman"/>
        </w:rPr>
        <w:t xml:space="preserve"> </w:t>
      </w:r>
      <w:r w:rsidR="008D6C23" w:rsidRPr="008D6C23">
        <w:rPr>
          <w:rFonts w:ascii="Times New Roman" w:eastAsia="Times New Roman" w:hAnsi="Times New Roman" w:cs="Times New Roman"/>
        </w:rPr>
        <w:t>a professionally trained scholar</w:t>
      </w:r>
      <w:del w:id="125" w:author="Yi Yin" w:date="2018-12-08T18:24:00Z">
        <w:r w:rsidR="008D6C23" w:rsidRPr="008D6C23">
          <w:rPr>
            <w:rFonts w:ascii="Times New Roman" w:eastAsia="Times New Roman" w:hAnsi="Times New Roman" w:cs="Times New Roman"/>
          </w:rPr>
          <w:delText xml:space="preserve"> examining</w:delText>
        </w:r>
        <w:r w:rsidR="00CB0D8B">
          <w:rPr>
            <w:rFonts w:ascii="Times New Roman" w:eastAsia="Times New Roman" w:hAnsi="Times New Roman" w:cs="Times New Roman"/>
          </w:rPr>
          <w:delText xml:space="preserve"> </w:delText>
        </w:r>
        <w:r w:rsidR="00CB0D8B" w:rsidRPr="000A03EA">
          <w:rPr>
            <w:rFonts w:ascii="Times New Roman" w:eastAsia="Times New Roman" w:hAnsi="Times New Roman" w:cs="Times New Roman"/>
            <w:color w:val="FF0000"/>
          </w:rPr>
          <w:delText>XXX</w:delText>
        </w:r>
        <w:r w:rsidR="008D6C23" w:rsidRPr="008D6C23">
          <w:rPr>
            <w:rFonts w:ascii="Times New Roman" w:eastAsia="Times New Roman" w:hAnsi="Times New Roman" w:cs="Times New Roman"/>
          </w:rPr>
          <w:delText>.</w:delText>
        </w:r>
      </w:del>
      <w:ins w:id="126" w:author="Yi Yin" w:date="2018-12-08T18:24:00Z">
        <w:r w:rsidR="008D6C23" w:rsidRPr="008D6C23">
          <w:rPr>
            <w:rFonts w:ascii="Times New Roman" w:eastAsia="Times New Roman" w:hAnsi="Times New Roman" w:cs="Times New Roman"/>
          </w:rPr>
          <w:t>.</w:t>
        </w:r>
      </w:ins>
      <w:r w:rsidR="00504C74">
        <w:rPr>
          <w:rFonts w:ascii="Times New Roman" w:eastAsia="Times New Roman" w:hAnsi="Times New Roman" w:cs="Times New Roman"/>
        </w:rPr>
        <w:t xml:space="preserve"> </w:t>
      </w:r>
      <w:r>
        <w:rPr>
          <w:rFonts w:ascii="Times New Roman" w:eastAsia="Times New Roman" w:hAnsi="Times New Roman" w:cs="Times New Roman"/>
        </w:rPr>
        <w:t xml:space="preserve">Given its </w:t>
      </w:r>
      <w:del w:id="127" w:author="Yi Yin" w:date="2018-12-08T18:24:00Z">
        <w:r w:rsidR="0004321A">
          <w:rPr>
            <w:rFonts w:ascii="Times New Roman" w:eastAsia="Times New Roman" w:hAnsi="Times New Roman" w:cs="Times New Roman"/>
          </w:rPr>
          <w:delText>extensive alumni networks and affluent academic resources</w:delText>
        </w:r>
      </w:del>
      <w:ins w:id="128" w:author="Yi Yin" w:date="2018-12-08T18:24:00Z">
        <w:r w:rsidR="0004316D">
          <w:rPr>
            <w:rFonts w:ascii="Times New Roman" w:eastAsia="Times New Roman" w:hAnsi="Times New Roman" w:cs="Times New Roman"/>
          </w:rPr>
          <w:t>unique strength in Experimentation and B</w:t>
        </w:r>
        <w:r w:rsidR="00803323">
          <w:rPr>
            <w:rFonts w:ascii="Times New Roman" w:eastAsia="Times New Roman" w:hAnsi="Times New Roman" w:cs="Times New Roman"/>
          </w:rPr>
          <w:t>a</w:t>
        </w:r>
        <w:r w:rsidR="0004316D">
          <w:rPr>
            <w:rFonts w:ascii="Times New Roman" w:eastAsia="Times New Roman" w:hAnsi="Times New Roman" w:cs="Times New Roman"/>
          </w:rPr>
          <w:t>yesian Statistics</w:t>
        </w:r>
      </w:ins>
      <w:r>
        <w:rPr>
          <w:rFonts w:ascii="Times New Roman" w:eastAsia="Times New Roman" w:hAnsi="Times New Roman" w:cs="Times New Roman"/>
        </w:rPr>
        <w:t xml:space="preserve">, I have no doubt that QMSS at Columbia University will be an indispensable step towards my academic and career goals. </w:t>
      </w:r>
    </w:p>
    <w:sectPr w:rsidR="009D10FE" w:rsidRPr="00714AA6">
      <w:headerReference w:type="default" r:id="rId10"/>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晨钰 苏" w:date="2018-12-05T16:49:00Z" w:initials="晨钰">
    <w:p w14:paraId="5BCCF355" w14:textId="77777777" w:rsidR="00731E8D" w:rsidRDefault="00731E8D">
      <w:pPr>
        <w:pStyle w:val="CommentText"/>
      </w:pPr>
      <w:r>
        <w:rPr>
          <w:rStyle w:val="CommentReference"/>
        </w:rPr>
        <w:annotationRef/>
      </w:r>
      <w:r>
        <w:rPr>
          <w:rFonts w:hint="eastAsia"/>
        </w:rPr>
        <w:t>这些是课程名吗？课程名的话首字母大写，斜体</w:t>
      </w:r>
    </w:p>
  </w:comment>
  <w:comment w:id="91" w:author="晨钰 苏" w:date="2018-12-05T17:02:00Z" w:initials="晨钰">
    <w:p w14:paraId="61CC0011" w14:textId="77777777" w:rsidR="00AB5075" w:rsidRDefault="00AB5075">
      <w:pPr>
        <w:pStyle w:val="CommentText"/>
      </w:pPr>
      <w:r>
        <w:rPr>
          <w:rStyle w:val="CommentReference"/>
        </w:rPr>
        <w:annotationRef/>
      </w:r>
      <w:r>
        <w:rPr>
          <w:rFonts w:hint="eastAsia"/>
        </w:rPr>
        <w:t>最好把具体的书名列出来</w:t>
      </w:r>
    </w:p>
  </w:comment>
  <w:comment w:id="102" w:author="晨钰 苏" w:date="2018-12-05T17:08:00Z" w:initials="晨钰">
    <w:p w14:paraId="483F8EEE" w14:textId="77777777" w:rsidR="00EB3E9C" w:rsidRDefault="00EB3E9C">
      <w:pPr>
        <w:pStyle w:val="CommentText"/>
      </w:pPr>
      <w:r>
        <w:rPr>
          <w:rStyle w:val="CommentReference"/>
        </w:rPr>
        <w:annotationRef/>
      </w:r>
      <w:r w:rsidR="00387893">
        <w:rPr>
          <w:rFonts w:hint="eastAsia"/>
        </w:rPr>
        <w:t>通过什么学习呢？课程</w:t>
      </w:r>
      <w:r w:rsidR="00624FB2">
        <w:rPr>
          <w:rFonts w:hint="eastAsia"/>
        </w:rPr>
        <w:t>?</w:t>
      </w:r>
      <w:r w:rsidR="00624FB2">
        <w:t xml:space="preserve"> </w:t>
      </w:r>
      <w:r w:rsidR="00387893">
        <w:rPr>
          <w:rFonts w:hint="eastAsia"/>
        </w:rPr>
        <w:t>research</w:t>
      </w:r>
      <w:r w:rsidR="00387893">
        <w:t xml:space="preserve"> </w:t>
      </w:r>
      <w:r w:rsidR="00387893">
        <w:rPr>
          <w:rFonts w:hint="eastAsia"/>
        </w:rPr>
        <w:t>projects</w:t>
      </w:r>
      <w:r w:rsidR="00624FB2">
        <w:t>?</w:t>
      </w:r>
      <w:r w:rsidR="00387893">
        <w:rPr>
          <w:rFonts w:hint="eastAsia"/>
        </w:rPr>
        <w:t>（</w:t>
      </w:r>
      <w:r w:rsidR="00387893">
        <w:rPr>
          <w:rFonts w:hint="eastAsia"/>
        </w:rPr>
        <w:t>Q</w:t>
      </w:r>
      <w:r w:rsidR="00387893">
        <w:t>MSS</w:t>
      </w:r>
      <w:r w:rsidR="00387893">
        <w:rPr>
          <w:rFonts w:hint="eastAsia"/>
        </w:rPr>
        <w:t>有</w:t>
      </w:r>
      <w:r w:rsidR="00387893" w:rsidRPr="00387893">
        <w:t>research assistantship program,</w:t>
      </w:r>
      <w:r w:rsidR="00387893">
        <w:rPr>
          <w:rFonts w:hint="eastAsia"/>
        </w:rPr>
        <w:t>可以从这个角度去想一下）；这一点其实算是</w:t>
      </w:r>
      <w:r w:rsidR="00387893">
        <w:rPr>
          <w:rFonts w:hint="eastAsia"/>
        </w:rPr>
        <w:t>implicit</w:t>
      </w:r>
      <w:r w:rsidR="00387893">
        <w:t xml:space="preserve"> </w:t>
      </w:r>
      <w:r w:rsidR="00387893">
        <w:rPr>
          <w:rFonts w:hint="eastAsia"/>
        </w:rPr>
        <w:t>why</w:t>
      </w:r>
      <w:r w:rsidR="00387893">
        <w:t xml:space="preserve"> schoo</w:t>
      </w:r>
      <w:r w:rsidR="00387893">
        <w:rPr>
          <w:rFonts w:hint="eastAsia"/>
        </w:rPr>
        <w:t>l</w:t>
      </w:r>
      <w:r w:rsidR="00387893">
        <w:t xml:space="preserve">, </w:t>
      </w:r>
      <w:r w:rsidR="00387893">
        <w:rPr>
          <w:rFonts w:hint="eastAsia"/>
        </w:rPr>
        <w:t>虽然这篇文书要求没有提及</w:t>
      </w:r>
      <w:r w:rsidR="00387893">
        <w:rPr>
          <w:rFonts w:hint="eastAsia"/>
        </w:rPr>
        <w:t>why</w:t>
      </w:r>
      <w:r w:rsidR="00387893">
        <w:t xml:space="preserve"> QMSS </w:t>
      </w:r>
      <w:r w:rsidR="00586C4F">
        <w:t>,</w:t>
      </w:r>
      <w:r w:rsidR="00586C4F">
        <w:rPr>
          <w:rFonts w:hint="eastAsia"/>
        </w:rPr>
        <w:t>但</w:t>
      </w:r>
      <w:r w:rsidR="00387893">
        <w:rPr>
          <w:rFonts w:hint="eastAsia"/>
        </w:rPr>
        <w:t>我们</w:t>
      </w:r>
      <w:r w:rsidR="00586C4F">
        <w:rPr>
          <w:rFonts w:hint="eastAsia"/>
        </w:rPr>
        <w:t>最好</w:t>
      </w:r>
      <w:r w:rsidR="00387893">
        <w:rPr>
          <w:rFonts w:hint="eastAsia"/>
        </w:rPr>
        <w:t>从</w:t>
      </w:r>
      <w:r w:rsidR="00387893">
        <w:rPr>
          <w:rFonts w:hint="eastAsia"/>
        </w:rPr>
        <w:t>your</w:t>
      </w:r>
      <w:r w:rsidR="00387893">
        <w:t xml:space="preserve"> plans of graduate study </w:t>
      </w:r>
      <w:r w:rsidR="00387893">
        <w:rPr>
          <w:rFonts w:hint="eastAsia"/>
        </w:rPr>
        <w:t>带</w:t>
      </w:r>
      <w:r w:rsidR="00586C4F">
        <w:rPr>
          <w:rFonts w:hint="eastAsia"/>
        </w:rPr>
        <w:t>一下</w:t>
      </w:r>
      <w:r w:rsidR="00387893">
        <w:rPr>
          <w:rFonts w:hint="eastAsia"/>
        </w:rPr>
        <w:t>why</w:t>
      </w:r>
      <w:r w:rsidR="00387893">
        <w:t xml:space="preserve"> school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CF355" w15:done="0"/>
  <w15:commentEx w15:paraId="61CC0011" w15:done="0"/>
  <w15:commentEx w15:paraId="483F8E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CF355" w16cid:durableId="1FB28008"/>
  <w16cid:commentId w16cid:paraId="61CC0011" w16cid:durableId="1FB28334"/>
  <w16cid:commentId w16cid:paraId="483F8EEE" w16cid:durableId="1FB28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405C9" w14:textId="77777777" w:rsidR="00087B59" w:rsidRDefault="00087B59" w:rsidP="00714AA6">
      <w:pPr>
        <w:spacing w:line="240" w:lineRule="auto"/>
      </w:pPr>
      <w:r>
        <w:separator/>
      </w:r>
    </w:p>
  </w:endnote>
  <w:endnote w:type="continuationSeparator" w:id="0">
    <w:p w14:paraId="6EADC68D" w14:textId="77777777" w:rsidR="00087B59" w:rsidRDefault="00087B59" w:rsidP="00714AA6">
      <w:pPr>
        <w:spacing w:line="240" w:lineRule="auto"/>
      </w:pPr>
      <w:r>
        <w:continuationSeparator/>
      </w:r>
    </w:p>
  </w:endnote>
  <w:endnote w:type="continuationNotice" w:id="1">
    <w:p w14:paraId="72B43E2B" w14:textId="77777777" w:rsidR="00087B59" w:rsidRDefault="00087B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23060" w14:textId="77777777" w:rsidR="00714AA6" w:rsidRDefault="0071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37DF4" w14:textId="77777777" w:rsidR="00087B59" w:rsidRDefault="00087B59" w:rsidP="00714AA6">
      <w:pPr>
        <w:spacing w:line="240" w:lineRule="auto"/>
      </w:pPr>
      <w:r>
        <w:separator/>
      </w:r>
    </w:p>
  </w:footnote>
  <w:footnote w:type="continuationSeparator" w:id="0">
    <w:p w14:paraId="06F3511D" w14:textId="77777777" w:rsidR="00087B59" w:rsidRDefault="00087B59" w:rsidP="00714AA6">
      <w:pPr>
        <w:spacing w:line="240" w:lineRule="auto"/>
      </w:pPr>
      <w:r>
        <w:continuationSeparator/>
      </w:r>
    </w:p>
  </w:footnote>
  <w:footnote w:type="continuationNotice" w:id="1">
    <w:p w14:paraId="01CF57E2" w14:textId="77777777" w:rsidR="00087B59" w:rsidRDefault="00087B5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FA5A" w14:textId="77777777" w:rsidR="00714AA6" w:rsidRDefault="00714AA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 Yin">
    <w15:presenceInfo w15:providerId="AD" w15:userId="S::yy2633@columbia.edu::e292bf75-7718-43d6-8642-e93c0e73b838"/>
  </w15:person>
  <w15:person w15:author="晨钰 苏">
    <w15:presenceInfo w15:providerId="Windows Live" w15:userId="f8cab2803585f0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E"/>
    <w:rsid w:val="00036A93"/>
    <w:rsid w:val="0004316D"/>
    <w:rsid w:val="0004321A"/>
    <w:rsid w:val="00054DF6"/>
    <w:rsid w:val="000839B5"/>
    <w:rsid w:val="00087B59"/>
    <w:rsid w:val="000967AF"/>
    <w:rsid w:val="000A03EA"/>
    <w:rsid w:val="000A4055"/>
    <w:rsid w:val="000A5A88"/>
    <w:rsid w:val="00110A07"/>
    <w:rsid w:val="00164D78"/>
    <w:rsid w:val="00175BAF"/>
    <w:rsid w:val="00193FCB"/>
    <w:rsid w:val="00194820"/>
    <w:rsid w:val="001A648E"/>
    <w:rsid w:val="001E70D8"/>
    <w:rsid w:val="0021507B"/>
    <w:rsid w:val="00226BC9"/>
    <w:rsid w:val="00240BD4"/>
    <w:rsid w:val="0024321C"/>
    <w:rsid w:val="00286051"/>
    <w:rsid w:val="002B3275"/>
    <w:rsid w:val="002E3B6D"/>
    <w:rsid w:val="003079C2"/>
    <w:rsid w:val="00321306"/>
    <w:rsid w:val="00344A32"/>
    <w:rsid w:val="00353B52"/>
    <w:rsid w:val="00370378"/>
    <w:rsid w:val="00387893"/>
    <w:rsid w:val="003C3CCB"/>
    <w:rsid w:val="003E729D"/>
    <w:rsid w:val="003F247C"/>
    <w:rsid w:val="0040191F"/>
    <w:rsid w:val="004345D9"/>
    <w:rsid w:val="004D1439"/>
    <w:rsid w:val="004E458E"/>
    <w:rsid w:val="00504C74"/>
    <w:rsid w:val="00517D8E"/>
    <w:rsid w:val="0054635A"/>
    <w:rsid w:val="00565869"/>
    <w:rsid w:val="00586C4F"/>
    <w:rsid w:val="005A6890"/>
    <w:rsid w:val="00614A9B"/>
    <w:rsid w:val="00624FB2"/>
    <w:rsid w:val="00671601"/>
    <w:rsid w:val="006B4DF3"/>
    <w:rsid w:val="006E30D1"/>
    <w:rsid w:val="006E4A8A"/>
    <w:rsid w:val="00714AA6"/>
    <w:rsid w:val="00731E8D"/>
    <w:rsid w:val="007B534D"/>
    <w:rsid w:val="007B54EE"/>
    <w:rsid w:val="007C09F3"/>
    <w:rsid w:val="007D693E"/>
    <w:rsid w:val="007E4C6F"/>
    <w:rsid w:val="00803323"/>
    <w:rsid w:val="00834418"/>
    <w:rsid w:val="00897D2C"/>
    <w:rsid w:val="008D1BA5"/>
    <w:rsid w:val="008D47C2"/>
    <w:rsid w:val="008D6C23"/>
    <w:rsid w:val="008D7D16"/>
    <w:rsid w:val="008F5A51"/>
    <w:rsid w:val="00915438"/>
    <w:rsid w:val="009228BA"/>
    <w:rsid w:val="009474EC"/>
    <w:rsid w:val="00952B05"/>
    <w:rsid w:val="009766F3"/>
    <w:rsid w:val="009A2541"/>
    <w:rsid w:val="009C4B2F"/>
    <w:rsid w:val="009D10FE"/>
    <w:rsid w:val="00A3244C"/>
    <w:rsid w:val="00A42B0F"/>
    <w:rsid w:val="00A84DAD"/>
    <w:rsid w:val="00AA74CE"/>
    <w:rsid w:val="00AB237A"/>
    <w:rsid w:val="00AB5075"/>
    <w:rsid w:val="00AF5BDD"/>
    <w:rsid w:val="00B007B2"/>
    <w:rsid w:val="00B17779"/>
    <w:rsid w:val="00B60057"/>
    <w:rsid w:val="00B71C9C"/>
    <w:rsid w:val="00B935A5"/>
    <w:rsid w:val="00BA48F0"/>
    <w:rsid w:val="00BB0CFC"/>
    <w:rsid w:val="00BD747D"/>
    <w:rsid w:val="00C54BE0"/>
    <w:rsid w:val="00C70D04"/>
    <w:rsid w:val="00CB0D8B"/>
    <w:rsid w:val="00CD5779"/>
    <w:rsid w:val="00D26DEC"/>
    <w:rsid w:val="00E03B60"/>
    <w:rsid w:val="00E14232"/>
    <w:rsid w:val="00E434EF"/>
    <w:rsid w:val="00E459E7"/>
    <w:rsid w:val="00E50DD3"/>
    <w:rsid w:val="00E5443F"/>
    <w:rsid w:val="00E7262E"/>
    <w:rsid w:val="00E80406"/>
    <w:rsid w:val="00E827C2"/>
    <w:rsid w:val="00E868A6"/>
    <w:rsid w:val="00EB3E9C"/>
    <w:rsid w:val="00F10DFA"/>
    <w:rsid w:val="00F34CEA"/>
    <w:rsid w:val="00FF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15A8C6"/>
  <w15:docId w15:val="{9F853E61-5E26-4630-92FC-D98EF169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345D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45D9"/>
    <w:rPr>
      <w:sz w:val="18"/>
      <w:szCs w:val="18"/>
    </w:rPr>
  </w:style>
  <w:style w:type="paragraph" w:styleId="Footer">
    <w:name w:val="footer"/>
    <w:basedOn w:val="Normal"/>
    <w:link w:val="FooterChar"/>
    <w:uiPriority w:val="99"/>
    <w:unhideWhenUsed/>
    <w:rsid w:val="004345D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45D9"/>
    <w:rPr>
      <w:sz w:val="18"/>
      <w:szCs w:val="18"/>
    </w:rPr>
  </w:style>
  <w:style w:type="character" w:styleId="CommentReference">
    <w:name w:val="annotation reference"/>
    <w:basedOn w:val="DefaultParagraphFont"/>
    <w:uiPriority w:val="99"/>
    <w:semiHidden/>
    <w:unhideWhenUsed/>
    <w:rsid w:val="00731E8D"/>
    <w:rPr>
      <w:sz w:val="21"/>
      <w:szCs w:val="21"/>
    </w:rPr>
  </w:style>
  <w:style w:type="paragraph" w:styleId="CommentText">
    <w:name w:val="annotation text"/>
    <w:basedOn w:val="Normal"/>
    <w:link w:val="CommentTextChar"/>
    <w:uiPriority w:val="99"/>
    <w:semiHidden/>
    <w:unhideWhenUsed/>
    <w:rsid w:val="00731E8D"/>
  </w:style>
  <w:style w:type="character" w:customStyle="1" w:styleId="CommentTextChar">
    <w:name w:val="Comment Text Char"/>
    <w:basedOn w:val="DefaultParagraphFont"/>
    <w:link w:val="CommentText"/>
    <w:uiPriority w:val="99"/>
    <w:semiHidden/>
    <w:rsid w:val="00731E8D"/>
  </w:style>
  <w:style w:type="paragraph" w:styleId="CommentSubject">
    <w:name w:val="annotation subject"/>
    <w:basedOn w:val="CommentText"/>
    <w:next w:val="CommentText"/>
    <w:link w:val="CommentSubjectChar"/>
    <w:uiPriority w:val="99"/>
    <w:semiHidden/>
    <w:unhideWhenUsed/>
    <w:rsid w:val="00731E8D"/>
    <w:rPr>
      <w:b/>
      <w:bCs/>
    </w:rPr>
  </w:style>
  <w:style w:type="character" w:customStyle="1" w:styleId="CommentSubjectChar">
    <w:name w:val="Comment Subject Char"/>
    <w:basedOn w:val="CommentTextChar"/>
    <w:link w:val="CommentSubject"/>
    <w:uiPriority w:val="99"/>
    <w:semiHidden/>
    <w:rsid w:val="00731E8D"/>
    <w:rPr>
      <w:b/>
      <w:bCs/>
    </w:rPr>
  </w:style>
  <w:style w:type="paragraph" w:styleId="BalloonText">
    <w:name w:val="Balloon Text"/>
    <w:basedOn w:val="Normal"/>
    <w:link w:val="BalloonTextChar"/>
    <w:uiPriority w:val="99"/>
    <w:semiHidden/>
    <w:unhideWhenUsed/>
    <w:rsid w:val="00731E8D"/>
    <w:pPr>
      <w:spacing w:line="240" w:lineRule="auto"/>
    </w:pPr>
    <w:rPr>
      <w:sz w:val="18"/>
      <w:szCs w:val="18"/>
    </w:rPr>
  </w:style>
  <w:style w:type="character" w:customStyle="1" w:styleId="BalloonTextChar">
    <w:name w:val="Balloon Text Char"/>
    <w:basedOn w:val="DefaultParagraphFont"/>
    <w:link w:val="BalloonText"/>
    <w:uiPriority w:val="99"/>
    <w:semiHidden/>
    <w:rsid w:val="00731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Yin</cp:lastModifiedBy>
  <cp:revision>2</cp:revision>
  <dcterms:created xsi:type="dcterms:W3CDTF">2018-12-05T08:19:00Z</dcterms:created>
  <dcterms:modified xsi:type="dcterms:W3CDTF">2018-12-08T23:43:00Z</dcterms:modified>
</cp:coreProperties>
</file>