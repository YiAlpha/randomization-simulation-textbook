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B9B" w:rsidRDefault="00175B9B" w:rsidP="00175B9B">
      <w:pPr>
        <w:pStyle w:val="Title"/>
      </w:pPr>
      <w:r>
        <w:rPr>
          <w:rFonts w:hint="eastAsia"/>
        </w:rPr>
        <w:t>基于多头注意力的目标检测算法</w:t>
      </w:r>
    </w:p>
    <w:p w:rsidR="00146689" w:rsidRPr="00146689" w:rsidRDefault="0069405A" w:rsidP="00175B9B">
      <w:pPr>
        <w:pStyle w:val="Title"/>
        <w:jc w:val="left"/>
      </w:pPr>
      <w:r w:rsidRPr="0069405A">
        <w:rPr>
          <w:rFonts w:hint="eastAsia"/>
        </w:rPr>
        <w:t>摘要</w:t>
      </w:r>
    </w:p>
    <w:p w:rsidR="00A52B26" w:rsidRDefault="006712F7" w:rsidP="00C67144">
      <w:pPr>
        <w:ind w:firstLineChars="200" w:firstLine="420"/>
      </w:pPr>
      <w:r>
        <w:rPr>
          <w:rFonts w:hint="eastAsia"/>
        </w:rPr>
        <w:t>本文提出了一种基于</w:t>
      </w:r>
      <w:r w:rsidR="00350064">
        <w:rPr>
          <w:rFonts w:hint="eastAsia"/>
        </w:rPr>
        <w:t>多头注意力</w:t>
      </w:r>
      <w:r>
        <w:rPr>
          <w:rFonts w:hint="eastAsia"/>
        </w:rPr>
        <w:t>的目标检测算法</w:t>
      </w:r>
      <w:ins w:id="0" w:author="Yi Yin" w:date="2019-02-21T14:06:00Z">
        <w:r w:rsidR="00E3418E">
          <w:rPr>
            <w:rFonts w:hint="eastAsia"/>
          </w:rPr>
          <w:t>，</w:t>
        </w:r>
      </w:ins>
      <w:del w:id="1" w:author="Yi Yin" w:date="2019-02-21T14:06:00Z">
        <w:r w:rsidR="00350064" w:rsidDel="00E3418E">
          <w:rPr>
            <w:rFonts w:hint="eastAsia"/>
          </w:rPr>
          <w:delText>。我们的方法取</w:delText>
        </w:r>
      </w:del>
      <w:r w:rsidR="00392ED1">
        <w:rPr>
          <w:rFonts w:hint="eastAsia"/>
        </w:rPr>
        <w:t>名为</w:t>
      </w:r>
      <w:proofErr w:type="spellStart"/>
      <w:r w:rsidR="00392ED1">
        <w:rPr>
          <w:rFonts w:hint="eastAsia"/>
        </w:rPr>
        <w:t>M</w:t>
      </w:r>
      <w:r w:rsidR="00392ED1">
        <w:t>A</w:t>
      </w:r>
      <w:r w:rsidR="00F14D30">
        <w:t>N</w:t>
      </w:r>
      <w:r w:rsidR="00F14D30">
        <w:rPr>
          <w:rFonts w:hint="eastAsia"/>
        </w:rPr>
        <w:t>et</w:t>
      </w:r>
      <w:proofErr w:type="spellEnd"/>
      <w:ins w:id="2" w:author="Yi Yin" w:date="2019-02-21T14:07:00Z">
        <w:r w:rsidR="00E3418E">
          <w:rPr>
            <w:rFonts w:hint="eastAsia"/>
          </w:rPr>
          <w:t>。</w:t>
        </w:r>
      </w:ins>
      <w:del w:id="3" w:author="Yi Yin" w:date="2019-02-21T14:07:00Z">
        <w:r w:rsidR="00F14D30" w:rsidDel="00E3418E">
          <w:rPr>
            <w:rFonts w:hint="eastAsia"/>
          </w:rPr>
          <w:delText>，</w:delText>
        </w:r>
      </w:del>
      <w:r w:rsidR="00350064">
        <w:rPr>
          <w:rFonts w:hint="eastAsia"/>
        </w:rPr>
        <w:t>它</w:t>
      </w:r>
      <w:ins w:id="4" w:author="Yi Yin" w:date="2019-02-21T14:07:00Z">
        <w:r w:rsidR="00E3418E">
          <w:rPr>
            <w:rFonts w:hint="eastAsia"/>
          </w:rPr>
          <w:t>的</w:t>
        </w:r>
      </w:ins>
      <w:r w:rsidR="00350064">
        <w:rPr>
          <w:rFonts w:hint="eastAsia"/>
        </w:rPr>
        <w:t>主要</w:t>
      </w:r>
      <w:ins w:id="5" w:author="Yi Yin" w:date="2019-02-21T14:08:00Z">
        <w:r w:rsidR="00E3418E">
          <w:rPr>
            <w:rFonts w:hint="eastAsia"/>
          </w:rPr>
          <w:t>目的是</w:t>
        </w:r>
      </w:ins>
      <w:del w:id="6" w:author="Yi Yin" w:date="2019-02-21T14:07:00Z">
        <w:r w:rsidR="00350064" w:rsidDel="00E3418E">
          <w:rPr>
            <w:rFonts w:hint="eastAsia"/>
          </w:rPr>
          <w:delText>是</w:delText>
        </w:r>
      </w:del>
      <w:ins w:id="7" w:author="Yi Yin" w:date="2019-02-21T14:07:00Z">
        <w:r w:rsidR="00E3418E">
          <w:rPr>
            <w:rFonts w:hint="eastAsia"/>
          </w:rPr>
          <w:t>通过注意力机制</w:t>
        </w:r>
      </w:ins>
      <w:r w:rsidR="00F14D30">
        <w:rPr>
          <w:rFonts w:hint="eastAsia"/>
        </w:rPr>
        <w:t>将不同尺度</w:t>
      </w:r>
      <w:r>
        <w:rPr>
          <w:rFonts w:hint="eastAsia"/>
        </w:rPr>
        <w:t>特征层</w:t>
      </w:r>
      <w:del w:id="8" w:author="Yi Yin" w:date="2019-02-21T14:07:00Z">
        <w:r w:rsidDel="00E3418E">
          <w:rPr>
            <w:rFonts w:hint="eastAsia"/>
          </w:rPr>
          <w:delText>之间</w:delText>
        </w:r>
      </w:del>
      <w:del w:id="9" w:author="Yi Yin" w:date="2019-02-21T14:06:00Z">
        <w:r w:rsidR="00F14D30" w:rsidDel="00E3418E">
          <w:rPr>
            <w:rFonts w:hint="eastAsia"/>
          </w:rPr>
          <w:delText>通过注意力机制</w:delText>
        </w:r>
      </w:del>
      <w:r w:rsidR="00F14D30">
        <w:rPr>
          <w:rFonts w:hint="eastAsia"/>
        </w:rPr>
        <w:t>进行融合</w:t>
      </w:r>
      <w:r>
        <w:rPr>
          <w:rFonts w:hint="eastAsia"/>
        </w:rPr>
        <w:t>，增强上下文联系</w:t>
      </w:r>
      <w:r w:rsidR="00F14D30">
        <w:rPr>
          <w:rFonts w:hint="eastAsia"/>
        </w:rPr>
        <w:t>。为了达到这个目的，</w:t>
      </w:r>
      <w:del w:id="10" w:author="Yi Yin" w:date="2019-02-21T14:08:00Z">
        <w:r w:rsidR="00F14D30" w:rsidDel="00E3418E">
          <w:rPr>
            <w:rFonts w:hint="eastAsia"/>
          </w:rPr>
          <w:delText>首先</w:delText>
        </w:r>
      </w:del>
      <w:r w:rsidR="00F14D30">
        <w:rPr>
          <w:rFonts w:hint="eastAsia"/>
        </w:rPr>
        <w:t>我们</w:t>
      </w:r>
      <w:ins w:id="11" w:author="Yi Yin" w:date="2019-02-21T14:08:00Z">
        <w:r w:rsidR="00E3418E">
          <w:rPr>
            <w:rFonts w:hint="eastAsia"/>
          </w:rPr>
          <w:t>首先</w:t>
        </w:r>
      </w:ins>
      <w:r w:rsidR="00F14D30">
        <w:rPr>
          <w:rFonts w:hint="eastAsia"/>
        </w:rPr>
        <w:t>将</w:t>
      </w:r>
      <w:ins w:id="12" w:author="Yi Yin" w:date="2019-02-21T14:53:00Z">
        <w:r w:rsidR="003331B3" w:rsidRPr="003331B3">
          <w:t>Single Shot Detector</w:t>
        </w:r>
        <w:r w:rsidR="003331B3">
          <w:rPr>
            <w:rFonts w:hint="eastAsia"/>
          </w:rPr>
          <w:t>（</w:t>
        </w:r>
      </w:ins>
      <w:r w:rsidR="00F14D30">
        <w:rPr>
          <w:rFonts w:hint="eastAsia"/>
        </w:rPr>
        <w:t>S</w:t>
      </w:r>
      <w:r w:rsidR="00F14D30">
        <w:t>SD</w:t>
      </w:r>
      <w:ins w:id="13" w:author="Yi Yin" w:date="2019-02-21T14:53:00Z">
        <w:r w:rsidR="003331B3">
          <w:rPr>
            <w:rFonts w:hint="eastAsia"/>
          </w:rPr>
          <w:t>）</w:t>
        </w:r>
      </w:ins>
      <w:r w:rsidR="00BA3EF1">
        <w:t>[1]</w:t>
      </w:r>
      <w:r w:rsidR="00F14D30">
        <w:rPr>
          <w:rFonts w:hint="eastAsia"/>
        </w:rPr>
        <w:t>的前馈基础网络替换为</w:t>
      </w:r>
      <w:r>
        <w:t>R</w:t>
      </w:r>
      <w:r>
        <w:rPr>
          <w:rFonts w:hint="eastAsia"/>
        </w:rPr>
        <w:t>e</w:t>
      </w:r>
      <w:r>
        <w:t>sidual-101</w:t>
      </w:r>
      <w:r w:rsidR="00F14D30">
        <w:rPr>
          <w:rFonts w:hint="eastAsia"/>
        </w:rPr>
        <w:t>（受</w:t>
      </w:r>
      <w:ins w:id="14" w:author="Yi Yin" w:date="2019-02-21T14:54:00Z">
        <w:r w:rsidR="003331B3" w:rsidRPr="003331B3">
          <w:t>Deconvolutional Single Shot Detector</w:t>
        </w:r>
        <w:r w:rsidR="003331B3">
          <w:rPr>
            <w:rFonts w:hint="eastAsia"/>
          </w:rPr>
          <w:t>（</w:t>
        </w:r>
      </w:ins>
      <w:r w:rsidR="00F14D30">
        <w:t>DSSD</w:t>
      </w:r>
      <w:ins w:id="15" w:author="Yi Yin" w:date="2019-02-21T14:54:00Z">
        <w:r w:rsidR="003331B3">
          <w:rPr>
            <w:rFonts w:hint="eastAsia"/>
          </w:rPr>
          <w:t>）</w:t>
        </w:r>
      </w:ins>
      <w:r w:rsidR="00BA3EF1">
        <w:t>[2]</w:t>
      </w:r>
      <w:r w:rsidR="00F14D30">
        <w:rPr>
          <w:rFonts w:hint="eastAsia"/>
        </w:rPr>
        <w:t>启发），然后通过线性插值</w:t>
      </w:r>
      <w:r w:rsidR="001550D5">
        <w:rPr>
          <w:rFonts w:hint="eastAsia"/>
        </w:rPr>
        <w:t>及注意力机制将不同尺度特征的信息进行融合，</w:t>
      </w:r>
      <w:r w:rsidR="0037631A">
        <w:rPr>
          <w:rFonts w:hint="eastAsia"/>
        </w:rPr>
        <w:t>以提高目标检测的精度，特别是对于</w:t>
      </w:r>
      <w:r w:rsidR="00EB15C9">
        <w:rPr>
          <w:rFonts w:hint="eastAsia"/>
        </w:rPr>
        <w:t>特殊背景类别的物体</w:t>
      </w:r>
      <w:r w:rsidR="00040774">
        <w:rPr>
          <w:rFonts w:hint="eastAsia"/>
        </w:rPr>
        <w:t>及小目标</w:t>
      </w:r>
      <w:ins w:id="16" w:author="Yi Yin" w:date="2019-02-21T14:09:00Z">
        <w:r w:rsidR="00E3418E">
          <w:rPr>
            <w:rFonts w:hint="eastAsia"/>
          </w:rPr>
          <w:t>进行精度优化</w:t>
        </w:r>
      </w:ins>
      <w:r w:rsidR="0037631A">
        <w:rPr>
          <w:rFonts w:hint="eastAsia"/>
        </w:rPr>
        <w:t>。</w:t>
      </w:r>
      <w:r w:rsidR="007F3C11">
        <w:rPr>
          <w:rFonts w:hint="eastAsia"/>
        </w:rPr>
        <w:t>本文</w:t>
      </w:r>
      <w:ins w:id="17" w:author="Yi Yin" w:date="2019-02-21T14:09:00Z">
        <w:r w:rsidR="00E3418E">
          <w:rPr>
            <w:rFonts w:hint="eastAsia"/>
          </w:rPr>
          <w:t>的</w:t>
        </w:r>
      </w:ins>
      <w:ins w:id="18" w:author="Yi Yin" w:date="2019-02-21T14:10:00Z">
        <w:r w:rsidR="00E3418E">
          <w:rPr>
            <w:rFonts w:hint="eastAsia"/>
          </w:rPr>
          <w:t>首要</w:t>
        </w:r>
      </w:ins>
      <w:del w:id="19" w:author="Yi Yin" w:date="2019-02-21T14:10:00Z">
        <w:r w:rsidR="007F3C11" w:rsidDel="00E3418E">
          <w:rPr>
            <w:rFonts w:hint="eastAsia"/>
          </w:rPr>
          <w:delText>主要</w:delText>
        </w:r>
      </w:del>
      <w:r w:rsidR="007F3C11">
        <w:rPr>
          <w:rFonts w:hint="eastAsia"/>
        </w:rPr>
        <w:t>贡献</w:t>
      </w:r>
      <w:del w:id="20" w:author="Yi Yin" w:date="2019-02-21T14:10:00Z">
        <w:r w:rsidR="007F3C11" w:rsidDel="00E3418E">
          <w:rPr>
            <w:rFonts w:hint="eastAsia"/>
          </w:rPr>
          <w:delText>一</w:delText>
        </w:r>
      </w:del>
      <w:r w:rsidR="007F3C11">
        <w:rPr>
          <w:rFonts w:hint="eastAsia"/>
        </w:rPr>
        <w:t>是提出了一种融合注意力机制，</w:t>
      </w:r>
      <w:ins w:id="21" w:author="Yi Yin" w:date="2019-02-21T14:10:00Z">
        <w:r w:rsidR="00E3418E">
          <w:rPr>
            <w:rFonts w:hint="eastAsia"/>
          </w:rPr>
          <w:t>其次</w:t>
        </w:r>
      </w:ins>
      <w:del w:id="22" w:author="Yi Yin" w:date="2019-02-21T14:10:00Z">
        <w:r w:rsidR="007F3C11" w:rsidDel="00E3418E">
          <w:rPr>
            <w:rFonts w:hint="eastAsia"/>
          </w:rPr>
          <w:delText>二</w:delText>
        </w:r>
      </w:del>
      <w:r w:rsidR="007F3C11">
        <w:rPr>
          <w:rFonts w:hint="eastAsia"/>
        </w:rPr>
        <w:t>是提出了一种多头的注意力融合方法。</w:t>
      </w:r>
      <w:r w:rsidR="0037631A">
        <w:rPr>
          <w:rFonts w:hint="eastAsia"/>
        </w:rPr>
        <w:t>我们的最终模型</w:t>
      </w:r>
      <w:proofErr w:type="spellStart"/>
      <w:r w:rsidR="0037631A">
        <w:rPr>
          <w:rFonts w:hint="eastAsia"/>
        </w:rPr>
        <w:t>M</w:t>
      </w:r>
      <w:r w:rsidR="0037631A">
        <w:t>A</w:t>
      </w:r>
      <w:r w:rsidR="007F3C11">
        <w:rPr>
          <w:rFonts w:hint="eastAsia"/>
        </w:rPr>
        <w:t>net</w:t>
      </w:r>
      <w:proofErr w:type="spellEnd"/>
      <w:r w:rsidR="0037631A">
        <w:rPr>
          <w:rFonts w:hint="eastAsia"/>
        </w:rPr>
        <w:t>检测器有效</w:t>
      </w:r>
      <w:ins w:id="23" w:author="Yi Yin" w:date="2019-02-21T14:11:00Z">
        <w:r w:rsidR="00E3418E">
          <w:rPr>
            <w:rFonts w:hint="eastAsia"/>
          </w:rPr>
          <w:t>地</w:t>
        </w:r>
      </w:ins>
      <w:del w:id="24" w:author="Yi Yin" w:date="2019-02-21T14:10:00Z">
        <w:r w:rsidR="0037631A" w:rsidDel="00E3418E">
          <w:rPr>
            <w:rFonts w:hint="eastAsia"/>
          </w:rPr>
          <w:delText>的</w:delText>
        </w:r>
      </w:del>
      <w:r w:rsidR="0037631A">
        <w:rPr>
          <w:rFonts w:hint="eastAsia"/>
        </w:rPr>
        <w:t>统一了不同尺度之间的特征信息，使其能够以更高的精度检测不同尺寸的物体。</w:t>
      </w:r>
      <w:r w:rsidR="00EB15C9">
        <w:rPr>
          <w:rFonts w:hint="eastAsia"/>
        </w:rPr>
        <w:t>我们采用</w:t>
      </w:r>
      <w:r w:rsidR="00EB15C9">
        <w:rPr>
          <w:rFonts w:hint="eastAsia"/>
        </w:rPr>
        <w:t>3</w:t>
      </w:r>
      <w:r w:rsidR="00C67144">
        <w:rPr>
          <w:rFonts w:hint="eastAsia"/>
        </w:rPr>
        <w:t>2</w:t>
      </w:r>
      <w:r w:rsidR="00EB15C9">
        <w:rPr>
          <w:rFonts w:hint="eastAsia"/>
        </w:rPr>
        <w:t>0x3</w:t>
      </w:r>
      <w:r w:rsidR="00C67144">
        <w:rPr>
          <w:rFonts w:hint="eastAsia"/>
        </w:rPr>
        <w:t>2</w:t>
      </w:r>
      <w:r w:rsidR="00EB15C9">
        <w:rPr>
          <w:rFonts w:hint="eastAsia"/>
        </w:rPr>
        <w:t>0</w:t>
      </w:r>
      <w:r w:rsidR="00EB15C9">
        <w:rPr>
          <w:rFonts w:hint="eastAsia"/>
        </w:rPr>
        <w:t>输入的</w:t>
      </w:r>
      <w:proofErr w:type="spellStart"/>
      <w:r w:rsidR="00EB15C9">
        <w:rPr>
          <w:rFonts w:hint="eastAsia"/>
        </w:rPr>
        <w:t>M</w:t>
      </w:r>
      <w:r w:rsidR="00EB15C9">
        <w:t>A</w:t>
      </w:r>
      <w:r w:rsidR="00EB15C9">
        <w:rPr>
          <w:rFonts w:hint="eastAsia"/>
        </w:rPr>
        <w:t>net</w:t>
      </w:r>
      <w:proofErr w:type="spellEnd"/>
      <w:r w:rsidR="00EB15C9">
        <w:rPr>
          <w:rFonts w:hint="eastAsia"/>
        </w:rPr>
        <w:t>在</w:t>
      </w:r>
      <w:r w:rsidR="00EB15C9">
        <w:t>VOC 2007</w:t>
      </w:r>
      <w:r w:rsidR="00D86268">
        <w:t>[3]</w:t>
      </w:r>
      <w:r w:rsidR="00EB15C9">
        <w:rPr>
          <w:rFonts w:hint="eastAsia"/>
        </w:rPr>
        <w:t>测试中</w:t>
      </w:r>
      <w:ins w:id="25" w:author="Yi Yin" w:date="2019-02-21T14:11:00Z">
        <w:r w:rsidR="00E3418E">
          <w:rPr>
            <w:rFonts w:hint="eastAsia"/>
          </w:rPr>
          <w:t>得到了</w:t>
        </w:r>
      </w:ins>
      <w:del w:id="26" w:author="Yi Yin" w:date="2019-02-21T14:11:00Z">
        <w:r w:rsidR="00EB15C9" w:rsidDel="00E3418E">
          <w:rPr>
            <w:rFonts w:hint="eastAsia"/>
          </w:rPr>
          <w:delText>达到</w:delText>
        </w:r>
      </w:del>
      <w:r w:rsidR="00C67144">
        <w:rPr>
          <w:rFonts w:hint="eastAsia"/>
        </w:rPr>
        <w:t>80.1%</w:t>
      </w:r>
      <w:ins w:id="27" w:author="Yi Yin" w:date="2019-02-21T15:25:00Z">
        <w:r w:rsidR="00F86E00">
          <w:rPr>
            <w:rFonts w:hint="eastAsia"/>
          </w:rPr>
          <w:t>的</w:t>
        </w:r>
        <w:r w:rsidR="00F86E00" w:rsidRPr="00F86E00">
          <w:rPr>
            <w:rFonts w:hint="eastAsia"/>
          </w:rPr>
          <w:t>平均精度均值</w:t>
        </w:r>
        <w:r w:rsidR="00F86E00">
          <w:rPr>
            <w:rFonts w:hint="eastAsia"/>
          </w:rPr>
          <w:t>（</w:t>
        </w:r>
        <w:r w:rsidR="00F86E00" w:rsidRPr="00F86E00">
          <w:t>mean average precision</w:t>
        </w:r>
        <w:r w:rsidR="00F86E00">
          <w:rPr>
            <w:rFonts w:hint="eastAsia"/>
          </w:rPr>
          <w:t>，</w:t>
        </w:r>
      </w:ins>
      <w:proofErr w:type="spellStart"/>
      <w:r w:rsidR="00EB15C9">
        <w:rPr>
          <w:rFonts w:hint="eastAsia"/>
        </w:rPr>
        <w:t>m</w:t>
      </w:r>
      <w:r w:rsidR="00EB15C9">
        <w:t>AP</w:t>
      </w:r>
      <w:proofErr w:type="spellEnd"/>
      <w:ins w:id="28" w:author="Yi Yin" w:date="2019-02-21T15:25:00Z">
        <w:r w:rsidR="00F86E00">
          <w:rPr>
            <w:rFonts w:hint="eastAsia"/>
          </w:rPr>
          <w:t>）</w:t>
        </w:r>
      </w:ins>
      <w:r w:rsidR="00EB15C9">
        <w:t>，</w:t>
      </w:r>
      <w:r w:rsidR="003E5B80">
        <w:rPr>
          <w:rFonts w:hint="eastAsia"/>
        </w:rPr>
        <w:t>6</w:t>
      </w:r>
      <w:r w:rsidR="003E5B80">
        <w:t>8</w:t>
      </w:r>
      <w:ins w:id="29" w:author="Yi Yin" w:date="2019-02-21T15:26:00Z">
        <w:r w:rsidR="00F86E00" w:rsidRPr="00F86E00">
          <w:rPr>
            <w:rFonts w:hint="eastAsia"/>
          </w:rPr>
          <w:t>帧</w:t>
        </w:r>
      </w:ins>
      <w:ins w:id="30" w:author="Yi Yin" w:date="2019-02-21T15:27:00Z">
        <w:r w:rsidR="00F86E00">
          <w:rPr>
            <w:rFonts w:hint="eastAsia"/>
          </w:rPr>
          <w:t>每秒（</w:t>
        </w:r>
      </w:ins>
      <w:proofErr w:type="spellStart"/>
      <w:ins w:id="31" w:author="Yi Yin" w:date="2019-02-21T15:26:00Z">
        <w:r w:rsidR="00F86E00" w:rsidRPr="00F86E00">
          <w:t>FramePerSecond</w:t>
        </w:r>
      </w:ins>
      <w:proofErr w:type="spellEnd"/>
      <w:ins w:id="32" w:author="Yi Yin" w:date="2019-02-21T15:27:00Z">
        <w:r w:rsidR="00F86E00">
          <w:rPr>
            <w:rFonts w:hint="eastAsia"/>
          </w:rPr>
          <w:t>，</w:t>
        </w:r>
      </w:ins>
      <w:r w:rsidR="003E5B80">
        <w:t>FPS</w:t>
      </w:r>
      <w:ins w:id="33" w:author="Yi Yin" w:date="2019-02-21T15:27:00Z">
        <w:r w:rsidR="00F86E00">
          <w:rPr>
            <w:rFonts w:hint="eastAsia"/>
          </w:rPr>
          <w:t>）</w:t>
        </w:r>
      </w:ins>
      <w:r w:rsidR="003E5B80">
        <w:rPr>
          <w:rFonts w:hint="eastAsia"/>
        </w:rPr>
        <w:t>的实验结果</w:t>
      </w:r>
      <w:r w:rsidR="007F3C11">
        <w:rPr>
          <w:rFonts w:hint="eastAsia"/>
        </w:rPr>
        <w:t>，</w:t>
      </w:r>
      <w:ins w:id="34" w:author="Yi Yin" w:date="2019-02-21T14:11:00Z">
        <w:r w:rsidR="00E3418E">
          <w:rPr>
            <w:rFonts w:hint="eastAsia"/>
          </w:rPr>
          <w:t>此</w:t>
        </w:r>
      </w:ins>
      <w:del w:id="35" w:author="Yi Yin" w:date="2019-02-21T14:11:00Z">
        <w:r w:rsidR="003E5B80" w:rsidDel="00E3418E">
          <w:rPr>
            <w:rFonts w:hint="eastAsia"/>
          </w:rPr>
          <w:delText>实验结</w:delText>
        </w:r>
      </w:del>
      <w:ins w:id="36" w:author="Yi Yin" w:date="2019-02-21T14:12:00Z">
        <w:r w:rsidR="00E3418E">
          <w:rPr>
            <w:rFonts w:hint="eastAsia"/>
          </w:rPr>
          <w:t>结果</w:t>
        </w:r>
      </w:ins>
      <w:del w:id="37" w:author="Yi Yin" w:date="2019-02-21T14:11:00Z">
        <w:r w:rsidR="003E5B80" w:rsidDel="00E3418E">
          <w:rPr>
            <w:rFonts w:hint="eastAsia"/>
          </w:rPr>
          <w:delText>果</w:delText>
        </w:r>
      </w:del>
      <w:r w:rsidR="003E5B80">
        <w:rPr>
          <w:rFonts w:hint="eastAsia"/>
        </w:rPr>
        <w:t>表明</w:t>
      </w:r>
      <w:proofErr w:type="spellStart"/>
      <w:r w:rsidR="007F3C11">
        <w:rPr>
          <w:rFonts w:hint="eastAsia"/>
        </w:rPr>
        <w:t>M</w:t>
      </w:r>
      <w:r w:rsidR="007F3C11">
        <w:t>A</w:t>
      </w:r>
      <w:r w:rsidR="007F3C11">
        <w:rPr>
          <w:rFonts w:hint="eastAsia"/>
        </w:rPr>
        <w:t>net</w:t>
      </w:r>
      <w:proofErr w:type="spellEnd"/>
      <w:r w:rsidR="007F3C11">
        <w:rPr>
          <w:rFonts w:hint="eastAsia"/>
        </w:rPr>
        <w:t>优于其</w:t>
      </w:r>
      <w:r w:rsidR="00787AB1">
        <w:rPr>
          <w:rFonts w:hint="eastAsia"/>
        </w:rPr>
        <w:t>它</w:t>
      </w:r>
      <w:ins w:id="38" w:author="Yi Yin" w:date="2019-02-21T14:12:00Z">
        <w:r w:rsidR="00E3418E">
          <w:rPr>
            <w:rFonts w:hint="eastAsia"/>
          </w:rPr>
          <w:t>以</w:t>
        </w:r>
      </w:ins>
      <w:ins w:id="39" w:author="Yi Yin" w:date="2019-02-21T14:57:00Z">
        <w:r w:rsidR="003331B3" w:rsidRPr="003331B3">
          <w:t>Feature Pyramid Network</w:t>
        </w:r>
        <w:r w:rsidR="003331B3">
          <w:rPr>
            <w:rFonts w:hint="eastAsia"/>
          </w:rPr>
          <w:t>（</w:t>
        </w:r>
      </w:ins>
      <w:del w:id="40" w:author="Yi Yin" w:date="2019-02-21T14:12:00Z">
        <w:r w:rsidR="007F3C11" w:rsidDel="00E3418E">
          <w:rPr>
            <w:rFonts w:hint="eastAsia"/>
          </w:rPr>
          <w:delText>与</w:delText>
        </w:r>
      </w:del>
      <w:r w:rsidR="007F3C11">
        <w:rPr>
          <w:rFonts w:hint="eastAsia"/>
        </w:rPr>
        <w:t>F</w:t>
      </w:r>
      <w:r w:rsidR="007F3C11">
        <w:t>PN</w:t>
      </w:r>
      <w:ins w:id="41" w:author="Yi Yin" w:date="2019-02-21T14:57:00Z">
        <w:r w:rsidR="003331B3">
          <w:rPr>
            <w:rFonts w:hint="eastAsia"/>
          </w:rPr>
          <w:t>）</w:t>
        </w:r>
      </w:ins>
      <w:r w:rsidR="00D86268">
        <w:t>[4]</w:t>
      </w:r>
      <w:ins w:id="42" w:author="Yi Yin" w:date="2019-02-21T14:12:00Z">
        <w:r w:rsidR="00E3418E">
          <w:rPr>
            <w:rFonts w:hint="eastAsia"/>
          </w:rPr>
          <w:t>为代表</w:t>
        </w:r>
      </w:ins>
      <w:del w:id="43" w:author="Yi Yin" w:date="2019-02-21T14:12:00Z">
        <w:r w:rsidR="007F3C11" w:rsidDel="00E3418E">
          <w:rPr>
            <w:rFonts w:hint="eastAsia"/>
          </w:rPr>
          <w:delText>类似</w:delText>
        </w:r>
      </w:del>
      <w:r w:rsidR="007F3C11">
        <w:rPr>
          <w:rFonts w:hint="eastAsia"/>
        </w:rPr>
        <w:t>的单阶段检测器。</w:t>
      </w:r>
    </w:p>
    <w:p w:rsidR="00787AB1" w:rsidRDefault="00787AB1" w:rsidP="00787AB1">
      <w:pPr>
        <w:pStyle w:val="Title"/>
        <w:jc w:val="left"/>
      </w:pPr>
      <w:r>
        <w:t>1</w:t>
      </w:r>
      <w:r>
        <w:rPr>
          <w:rFonts w:hint="eastAsia"/>
        </w:rPr>
        <w:t>介绍</w:t>
      </w:r>
    </w:p>
    <w:p w:rsidR="006101D6" w:rsidRDefault="009D7816" w:rsidP="00C67144">
      <w:pPr>
        <w:ind w:firstLineChars="200" w:firstLine="420"/>
      </w:pPr>
      <w:r>
        <w:rPr>
          <w:rFonts w:hint="eastAsia"/>
        </w:rPr>
        <w:t>目标检测作为</w:t>
      </w:r>
      <w:del w:id="44" w:author="Yi Yin" w:date="2019-02-21T14:16:00Z">
        <w:r w:rsidDel="008102A9">
          <w:rPr>
            <w:rFonts w:hint="eastAsia"/>
          </w:rPr>
          <w:delText>计算机视觉中</w:delText>
        </w:r>
      </w:del>
      <w:ins w:id="45" w:author="Yi Yin" w:date="2019-02-21T14:15:00Z">
        <w:r w:rsidR="00E3418E">
          <w:rPr>
            <w:rFonts w:hint="eastAsia"/>
          </w:rPr>
          <w:t>一个</w:t>
        </w:r>
      </w:ins>
      <w:r>
        <w:rPr>
          <w:rFonts w:hint="eastAsia"/>
        </w:rPr>
        <w:t>长期存在的基本</w:t>
      </w:r>
      <w:ins w:id="46" w:author="Yi Yin" w:date="2019-02-21T14:15:00Z">
        <w:r w:rsidR="00E3418E">
          <w:rPr>
            <w:rFonts w:hint="eastAsia"/>
          </w:rPr>
          <w:t>又</w:t>
        </w:r>
      </w:ins>
      <w:del w:id="47" w:author="Yi Yin" w:date="2019-02-21T14:15:00Z">
        <w:r w:rsidDel="00E3418E">
          <w:rPr>
            <w:rFonts w:hint="eastAsia"/>
          </w:rPr>
          <w:delText>的和</w:delText>
        </w:r>
      </w:del>
      <w:r>
        <w:rPr>
          <w:rFonts w:hint="eastAsia"/>
        </w:rPr>
        <w:t>具有挑战性的问题，几十年来一直是</w:t>
      </w:r>
      <w:ins w:id="48" w:author="Yi Yin" w:date="2019-02-21T14:16:00Z">
        <w:r w:rsidR="008102A9">
          <w:rPr>
            <w:rFonts w:hint="eastAsia"/>
          </w:rPr>
          <w:t>计算机视觉</w:t>
        </w:r>
      </w:ins>
      <w:r>
        <w:rPr>
          <w:rFonts w:hint="eastAsia"/>
        </w:rPr>
        <w:t>研究</w:t>
      </w:r>
      <w:ins w:id="49" w:author="Yi Yin" w:date="2019-02-21T14:16:00Z">
        <w:r w:rsidR="008102A9">
          <w:rPr>
            <w:rFonts w:hint="eastAsia"/>
          </w:rPr>
          <w:t>领域</w:t>
        </w:r>
      </w:ins>
      <w:r>
        <w:rPr>
          <w:rFonts w:hint="eastAsia"/>
        </w:rPr>
        <w:t>的热点。目标检测</w:t>
      </w:r>
      <w:r w:rsidR="003E5A8C">
        <w:rPr>
          <w:rFonts w:hint="eastAsia"/>
        </w:rPr>
        <w:t>的</w:t>
      </w:r>
      <w:del w:id="50" w:author="Yi Yin" w:date="2019-02-21T14:16:00Z">
        <w:r w:rsidR="003E5A8C" w:rsidDel="008102A9">
          <w:rPr>
            <w:rFonts w:hint="eastAsia"/>
          </w:rPr>
          <w:delText>任务</w:delText>
        </w:r>
      </w:del>
      <w:r w:rsidR="003E5A8C">
        <w:rPr>
          <w:rFonts w:hint="eastAsia"/>
        </w:rPr>
        <w:t>目的是确定给定的图像中是否存在给定类别的任何实例。给定一张图片，如果存在需要检测的对象，则返回每个对象实例的空间位置和范围（例如</w:t>
      </w:r>
      <w:ins w:id="51" w:author="Yi Yin" w:date="2019-02-21T14:17:00Z">
        <w:r w:rsidR="008102A9">
          <w:rPr>
            <w:rFonts w:hint="eastAsia"/>
          </w:rPr>
          <w:t>通过</w:t>
        </w:r>
      </w:ins>
      <w:del w:id="52" w:author="Yi Yin" w:date="2019-02-21T14:17:00Z">
        <w:r w:rsidR="003E5A8C" w:rsidDel="008102A9">
          <w:rPr>
            <w:rFonts w:hint="eastAsia"/>
          </w:rPr>
          <w:delText>，通过</w:delText>
        </w:r>
      </w:del>
      <w:r w:rsidR="003E5A8C">
        <w:rPr>
          <w:rFonts w:hint="eastAsia"/>
        </w:rPr>
        <w:t>边界框）</w:t>
      </w:r>
      <w:ins w:id="53" w:author="Yi Yin" w:date="2019-02-21T14:17:00Z">
        <w:r w:rsidR="008102A9">
          <w:rPr>
            <w:rFonts w:hint="eastAsia"/>
          </w:rPr>
          <w:t>。</w:t>
        </w:r>
      </w:ins>
      <w:del w:id="54" w:author="Yi Yin" w:date="2019-02-21T14:17:00Z">
        <w:r w:rsidR="001B09D7" w:rsidDel="008102A9">
          <w:rPr>
            <w:rFonts w:hint="eastAsia"/>
          </w:rPr>
          <w:delText>，</w:delText>
        </w:r>
      </w:del>
      <w:r w:rsidR="001B09D7">
        <w:rPr>
          <w:rFonts w:hint="eastAsia"/>
        </w:rPr>
        <w:t>作为图像理解和计算机视觉</w:t>
      </w:r>
      <w:r w:rsidR="006101D6">
        <w:rPr>
          <w:rFonts w:hint="eastAsia"/>
        </w:rPr>
        <w:t>的</w:t>
      </w:r>
      <w:r w:rsidR="001B09D7">
        <w:rPr>
          <w:rFonts w:hint="eastAsia"/>
        </w:rPr>
        <w:t>基石，目标检测</w:t>
      </w:r>
      <w:del w:id="55" w:author="Yi Yin" w:date="2019-02-21T14:18:00Z">
        <w:r w:rsidR="001B09D7" w:rsidDel="008102A9">
          <w:rPr>
            <w:rFonts w:hint="eastAsia"/>
          </w:rPr>
          <w:delText>构成了</w:delText>
        </w:r>
      </w:del>
      <w:ins w:id="56" w:author="Yi Yin" w:date="2019-02-21T14:18:00Z">
        <w:r w:rsidR="008102A9">
          <w:rPr>
            <w:rFonts w:hint="eastAsia"/>
          </w:rPr>
          <w:t>是</w:t>
        </w:r>
      </w:ins>
      <w:del w:id="57" w:author="Yi Yin" w:date="2019-02-21T14:18:00Z">
        <w:r w:rsidR="001B09D7" w:rsidDel="008102A9">
          <w:rPr>
            <w:rFonts w:hint="eastAsia"/>
          </w:rPr>
          <w:delText>解决</w:delText>
        </w:r>
      </w:del>
      <w:r w:rsidR="001B09D7">
        <w:rPr>
          <w:rFonts w:hint="eastAsia"/>
        </w:rPr>
        <w:t>更复杂或更高级别视觉任务</w:t>
      </w:r>
      <w:ins w:id="58" w:author="Yi Yin" w:date="2019-02-21T14:18:00Z">
        <w:r w:rsidR="008102A9">
          <w:rPr>
            <w:rFonts w:hint="eastAsia"/>
          </w:rPr>
          <w:t>（</w:t>
        </w:r>
        <w:r w:rsidR="008102A9">
          <w:rPr>
            <w:rFonts w:hint="eastAsia"/>
          </w:rPr>
          <w:t>例如物体跟踪、图像捕获</w:t>
        </w:r>
        <w:r w:rsidR="008102A9">
          <w:t>、</w:t>
        </w:r>
        <w:r w:rsidR="008102A9">
          <w:rPr>
            <w:rFonts w:hint="eastAsia"/>
          </w:rPr>
          <w:t>实例分割等</w:t>
        </w:r>
        <w:r w:rsidR="008102A9">
          <w:rPr>
            <w:rFonts w:hint="eastAsia"/>
          </w:rPr>
          <w:t>）</w:t>
        </w:r>
      </w:ins>
      <w:r w:rsidR="001B09D7">
        <w:rPr>
          <w:rFonts w:hint="eastAsia"/>
        </w:rPr>
        <w:t>的</w:t>
      </w:r>
      <w:r w:rsidR="006101D6">
        <w:rPr>
          <w:rFonts w:hint="eastAsia"/>
        </w:rPr>
        <w:t>基础</w:t>
      </w:r>
      <w:del w:id="59" w:author="Yi Yin" w:date="2019-02-21T14:19:00Z">
        <w:r w:rsidR="006101D6" w:rsidDel="008102A9">
          <w:rPr>
            <w:rFonts w:hint="eastAsia"/>
          </w:rPr>
          <w:delText>。</w:delText>
        </w:r>
      </w:del>
      <w:del w:id="60" w:author="Yi Yin" w:date="2019-02-21T14:18:00Z">
        <w:r w:rsidR="006101D6" w:rsidDel="008102A9">
          <w:rPr>
            <w:rFonts w:hint="eastAsia"/>
          </w:rPr>
          <w:delText>例如物体跟踪、图像捕获</w:delText>
        </w:r>
        <w:r w:rsidR="006101D6" w:rsidDel="008102A9">
          <w:delText>、</w:delText>
        </w:r>
        <w:r w:rsidR="006101D6" w:rsidDel="008102A9">
          <w:rPr>
            <w:rFonts w:hint="eastAsia"/>
          </w:rPr>
          <w:delText>实例分割等</w:delText>
        </w:r>
      </w:del>
      <w:r w:rsidR="006101D6">
        <w:rPr>
          <w:rFonts w:hint="eastAsia"/>
        </w:rPr>
        <w:t>。</w:t>
      </w:r>
      <w:ins w:id="61" w:author="Yi Yin" w:date="2019-02-21T14:19:00Z">
        <w:r w:rsidR="008102A9">
          <w:rPr>
            <w:rFonts w:hint="eastAsia"/>
          </w:rPr>
          <w:t>此外，</w:t>
        </w:r>
      </w:ins>
      <w:r w:rsidR="006101D6">
        <w:rPr>
          <w:rFonts w:hint="eastAsia"/>
        </w:rPr>
        <w:t>目标检测在人工智能和信息技术</w:t>
      </w:r>
      <w:ins w:id="62" w:author="Yi Yin" w:date="2019-02-21T14:19:00Z">
        <w:r w:rsidR="008102A9">
          <w:rPr>
            <w:rFonts w:hint="eastAsia"/>
          </w:rPr>
          <w:t>等</w:t>
        </w:r>
      </w:ins>
      <w:del w:id="63" w:author="Yi Yin" w:date="2019-02-21T14:19:00Z">
        <w:r w:rsidR="006101D6" w:rsidDel="008102A9">
          <w:rPr>
            <w:rFonts w:hint="eastAsia"/>
          </w:rPr>
          <w:delText>的许多</w:delText>
        </w:r>
      </w:del>
      <w:r w:rsidR="006101D6">
        <w:rPr>
          <w:rFonts w:hint="eastAsia"/>
        </w:rPr>
        <w:t>领域</w:t>
      </w:r>
      <w:ins w:id="64" w:author="Yi Yin" w:date="2019-02-21T14:19:00Z">
        <w:r w:rsidR="008102A9">
          <w:rPr>
            <w:rFonts w:hint="eastAsia"/>
          </w:rPr>
          <w:t>也</w:t>
        </w:r>
      </w:ins>
      <w:r w:rsidR="006101D6">
        <w:rPr>
          <w:rFonts w:hint="eastAsia"/>
        </w:rPr>
        <w:t>有广泛的应用，包括机器视觉，自动驾驶，人机交互等。</w:t>
      </w:r>
    </w:p>
    <w:p w:rsidR="0069405A" w:rsidRDefault="006101D6" w:rsidP="0067414D">
      <w:pPr>
        <w:ind w:firstLine="420"/>
      </w:pPr>
      <w:r>
        <w:rPr>
          <w:rFonts w:hint="eastAsia"/>
        </w:rPr>
        <w:t>深度学习的发展极大地促进了</w:t>
      </w:r>
      <w:r w:rsidR="00E25DFD">
        <w:rPr>
          <w:rFonts w:hint="eastAsia"/>
        </w:rPr>
        <w:t>视觉</w:t>
      </w:r>
      <w:del w:id="65" w:author="Yi Yin" w:date="2019-02-21T14:20:00Z">
        <w:r w:rsidR="00E25DFD" w:rsidDel="008102A9">
          <w:rPr>
            <w:rFonts w:hint="eastAsia"/>
          </w:rPr>
          <w:delText>，</w:delText>
        </w:r>
      </w:del>
      <w:r w:rsidR="00E25DFD">
        <w:rPr>
          <w:rFonts w:hint="eastAsia"/>
        </w:rPr>
        <w:t>自动化和</w:t>
      </w:r>
      <w:del w:id="66" w:author="Yi Yin" w:date="2019-02-21T14:20:00Z">
        <w:r w:rsidR="00E25DFD" w:rsidDel="008102A9">
          <w:rPr>
            <w:rFonts w:hint="eastAsia"/>
          </w:rPr>
          <w:delText>许多</w:delText>
        </w:r>
      </w:del>
      <w:r w:rsidR="00E25DFD">
        <w:rPr>
          <w:rFonts w:hint="eastAsia"/>
        </w:rPr>
        <w:t>其他</w:t>
      </w:r>
      <w:ins w:id="67" w:author="Yi Yin" w:date="2019-02-21T14:20:00Z">
        <w:r w:rsidR="008102A9">
          <w:rPr>
            <w:rFonts w:hint="eastAsia"/>
          </w:rPr>
          <w:t>许多</w:t>
        </w:r>
      </w:ins>
      <w:r w:rsidR="00E25DFD">
        <w:rPr>
          <w:rFonts w:hint="eastAsia"/>
        </w:rPr>
        <w:t>领域的发展。</w:t>
      </w:r>
      <w:r w:rsidR="00E725EA">
        <w:rPr>
          <w:rFonts w:hint="eastAsia"/>
        </w:rPr>
        <w:t>最近，通过深度学习</w:t>
      </w:r>
      <w:r w:rsidR="004766EE">
        <w:rPr>
          <w:rFonts w:hint="eastAsia"/>
        </w:rPr>
        <w:t>从数据中自动学习特征表示的方法</w:t>
      </w:r>
      <w:del w:id="68" w:author="Yi Yin" w:date="2019-02-21T14:20:00Z">
        <w:r w:rsidR="004766EE" w:rsidDel="008102A9">
          <w:rPr>
            <w:rFonts w:hint="eastAsia"/>
          </w:rPr>
          <w:delText>极大</w:delText>
        </w:r>
      </w:del>
      <w:ins w:id="69" w:author="Yi Yin" w:date="2019-02-21T14:20:00Z">
        <w:r w:rsidR="008102A9">
          <w:rPr>
            <w:rFonts w:hint="eastAsia"/>
          </w:rPr>
          <w:t>有效</w:t>
        </w:r>
      </w:ins>
      <w:r w:rsidR="004766EE">
        <w:rPr>
          <w:rFonts w:hint="eastAsia"/>
        </w:rPr>
        <w:t>提高了目标检测的性能。</w:t>
      </w:r>
      <w:del w:id="70" w:author="Yi Yin" w:date="2019-02-21T14:25:00Z">
        <w:r w:rsidR="004766EE" w:rsidDel="008102A9">
          <w:rPr>
            <w:rFonts w:hint="eastAsia"/>
          </w:rPr>
          <w:delText>因此</w:delText>
        </w:r>
      </w:del>
      <w:ins w:id="71" w:author="Yi Yin" w:date="2019-02-21T14:25:00Z">
        <w:r w:rsidR="008102A9">
          <w:rPr>
            <w:rFonts w:hint="eastAsia"/>
          </w:rPr>
          <w:t>神经网络是深度学习的基础</w:t>
        </w:r>
      </w:ins>
      <w:r w:rsidR="004766EE">
        <w:rPr>
          <w:rFonts w:hint="eastAsia"/>
        </w:rPr>
        <w:t>，</w:t>
      </w:r>
      <w:ins w:id="72" w:author="Yi Yin" w:date="2019-02-21T14:25:00Z">
        <w:r w:rsidR="008102A9">
          <w:rPr>
            <w:rFonts w:hint="eastAsia"/>
          </w:rPr>
          <w:t>因此</w:t>
        </w:r>
      </w:ins>
      <w:r w:rsidR="004766EE">
        <w:rPr>
          <w:rFonts w:hint="eastAsia"/>
        </w:rPr>
        <w:t>如何设计更好的神经网络已成为一个对性能影响的关键问题。</w:t>
      </w:r>
      <w:r w:rsidR="003C77A3" w:rsidRPr="003C77A3">
        <w:t>近期的基于</w:t>
      </w:r>
      <w:del w:id="73" w:author="Yi Yin" w:date="2019-02-21T14:29:00Z">
        <w:r w:rsidR="003C77A3" w:rsidRPr="003C77A3" w:rsidDel="00B62477">
          <w:delText xml:space="preserve"> </w:delText>
        </w:r>
      </w:del>
      <w:ins w:id="74" w:author="Yi Yin" w:date="2019-02-21T14:28:00Z">
        <w:r w:rsidR="00B62477" w:rsidRPr="007F4302">
          <w:rPr>
            <w:rFonts w:hint="eastAsia"/>
          </w:rPr>
          <w:t>卷积神经网络</w:t>
        </w:r>
        <w:r w:rsidR="00B62477">
          <w:rPr>
            <w:rFonts w:hint="eastAsia"/>
          </w:rPr>
          <w:t>（</w:t>
        </w:r>
        <w:r w:rsidR="00B62477" w:rsidRPr="00B62477">
          <w:rPr>
            <w:rFonts w:hint="eastAsia"/>
          </w:rPr>
          <w:t>Convolutional Neural Network, CNN</w:t>
        </w:r>
      </w:ins>
      <w:del w:id="75" w:author="Yi Yin" w:date="2019-02-21T14:28:00Z">
        <w:r w:rsidR="003C77A3" w:rsidRPr="003C77A3" w:rsidDel="00B62477">
          <w:delText>CNN</w:delText>
        </w:r>
      </w:del>
      <w:ins w:id="76" w:author="Yi Yin" w:date="2019-02-21T14:28:00Z">
        <w:r w:rsidR="00B62477">
          <w:rPr>
            <w:rFonts w:hint="eastAsia"/>
          </w:rPr>
          <w:t>）</w:t>
        </w:r>
      </w:ins>
      <w:del w:id="77" w:author="Yi Yin" w:date="2019-02-21T14:29:00Z">
        <w:r w:rsidR="003C77A3" w:rsidRPr="003C77A3" w:rsidDel="00B62477">
          <w:delText xml:space="preserve"> </w:delText>
        </w:r>
      </w:del>
      <w:r w:rsidR="003C77A3" w:rsidRPr="003C77A3">
        <w:t>的目标检测器可以</w:t>
      </w:r>
      <w:del w:id="78" w:author="Yi Yin" w:date="2019-02-21T14:27:00Z">
        <w:r w:rsidR="003C77A3" w:rsidRPr="003C77A3" w:rsidDel="00B62477">
          <w:delText>被</w:delText>
        </w:r>
      </w:del>
      <w:r w:rsidR="003C77A3" w:rsidRPr="003C77A3">
        <w:t>分</w:t>
      </w:r>
      <w:del w:id="79" w:author="Yi Yin" w:date="2019-02-21T14:27:00Z">
        <w:r w:rsidR="003C77A3" w:rsidRPr="003C77A3" w:rsidDel="00B62477">
          <w:delText>类</w:delText>
        </w:r>
      </w:del>
      <w:r w:rsidR="003C77A3" w:rsidRPr="003C77A3">
        <w:t>为</w:t>
      </w:r>
      <w:ins w:id="80" w:author="Yi Yin" w:date="2019-02-21T14:27:00Z">
        <w:r w:rsidR="00B62477">
          <w:rPr>
            <w:rFonts w:hint="eastAsia"/>
          </w:rPr>
          <w:t>两种：一种是</w:t>
        </w:r>
      </w:ins>
      <w:r w:rsidR="007F4302">
        <w:rPr>
          <w:rFonts w:hint="eastAsia"/>
        </w:rPr>
        <w:t>两</w:t>
      </w:r>
      <w:r w:rsidR="003C77A3" w:rsidRPr="003C77A3">
        <w:t>阶段检测器</w:t>
      </w:r>
      <w:ins w:id="81" w:author="Yi Yin" w:date="2019-02-21T14:27:00Z">
        <w:r w:rsidR="00B62477">
          <w:rPr>
            <w:rFonts w:hint="eastAsia"/>
          </w:rPr>
          <w:t>，</w:t>
        </w:r>
      </w:ins>
      <w:del w:id="82" w:author="Yi Yin" w:date="2019-02-21T14:27:00Z">
        <w:r w:rsidR="007F4302" w:rsidRPr="007F4302" w:rsidDel="00B62477">
          <w:rPr>
            <w:rFonts w:hint="eastAsia"/>
          </w:rPr>
          <w:delText>（</w:delText>
        </w:r>
      </w:del>
      <w:r w:rsidR="007F4302" w:rsidRPr="007F4302">
        <w:rPr>
          <w:rFonts w:hint="eastAsia"/>
        </w:rPr>
        <w:t>例如</w:t>
      </w:r>
      <w:r w:rsidR="007F4302" w:rsidRPr="007F4302">
        <w:rPr>
          <w:rFonts w:hint="eastAsia"/>
        </w:rPr>
        <w:t xml:space="preserve"> </w:t>
      </w:r>
      <w:ins w:id="83" w:author="Yi Yin" w:date="2019-02-21T14:59:00Z">
        <w:r w:rsidR="003331B3">
          <w:rPr>
            <w:rFonts w:hint="eastAsia"/>
          </w:rPr>
          <w:t>（</w:t>
        </w:r>
        <w:r w:rsidR="003331B3">
          <w:rPr>
            <w:rFonts w:hint="eastAsia"/>
          </w:rPr>
          <w:t>Reg</w:t>
        </w:r>
        <w:r w:rsidR="003331B3">
          <w:t>ion</w:t>
        </w:r>
      </w:ins>
      <w:ins w:id="84" w:author="Yi Yin" w:date="2019-02-21T15:00:00Z">
        <w:r w:rsidR="003331B3">
          <w:rPr>
            <w:rFonts w:hint="eastAsia"/>
          </w:rPr>
          <w:t>-ba</w:t>
        </w:r>
        <w:r w:rsidR="003331B3">
          <w:t xml:space="preserve">sed </w:t>
        </w:r>
      </w:ins>
      <w:ins w:id="85" w:author="Yi Yin" w:date="2019-02-21T14:59:00Z">
        <w:r w:rsidR="003331B3">
          <w:t>CNN</w:t>
        </w:r>
        <w:r w:rsidR="003331B3">
          <w:rPr>
            <w:rFonts w:hint="eastAsia"/>
          </w:rPr>
          <w:t>）</w:t>
        </w:r>
      </w:ins>
      <w:r w:rsidR="007F4302" w:rsidRPr="007F4302">
        <w:rPr>
          <w:rFonts w:hint="eastAsia"/>
        </w:rPr>
        <w:t>R-CNN</w:t>
      </w:r>
      <w:r w:rsidR="00EF30A7">
        <w:t>[5]</w:t>
      </w:r>
      <w:r w:rsidR="007F4302" w:rsidRPr="007F4302">
        <w:rPr>
          <w:rFonts w:hint="eastAsia"/>
        </w:rPr>
        <w:t>、</w:t>
      </w:r>
      <w:ins w:id="86" w:author="Yi Yin" w:date="2019-02-21T15:00:00Z">
        <w:r w:rsidR="003331B3" w:rsidRPr="003331B3">
          <w:t>Region-based Fully Convolutional Networks (R-FCN)</w:t>
        </w:r>
        <w:r w:rsidR="003331B3" w:rsidRPr="003331B3" w:rsidDel="003331B3">
          <w:rPr>
            <w:rFonts w:hint="eastAsia"/>
          </w:rPr>
          <w:t xml:space="preserve"> </w:t>
        </w:r>
      </w:ins>
      <w:del w:id="87" w:author="Yi Yin" w:date="2019-02-21T15:00:00Z">
        <w:r w:rsidR="007F4302" w:rsidRPr="007F4302" w:rsidDel="003331B3">
          <w:rPr>
            <w:rFonts w:hint="eastAsia"/>
          </w:rPr>
          <w:delText>R-FCN</w:delText>
        </w:r>
      </w:del>
      <w:r w:rsidR="00EF30A7">
        <w:t>[6]</w:t>
      </w:r>
      <w:r w:rsidR="007F4302" w:rsidRPr="007F4302">
        <w:rPr>
          <w:rFonts w:hint="eastAsia"/>
        </w:rPr>
        <w:t>、</w:t>
      </w:r>
      <w:ins w:id="88" w:author="Yi Yin" w:date="2019-02-21T14:59:00Z">
        <w:r w:rsidR="003331B3" w:rsidRPr="003331B3">
          <w:t>Feature Pyramid Network</w:t>
        </w:r>
        <w:r w:rsidR="003331B3">
          <w:rPr>
            <w:rFonts w:hint="eastAsia"/>
          </w:rPr>
          <w:t>（</w:t>
        </w:r>
        <w:r w:rsidR="003331B3">
          <w:rPr>
            <w:rFonts w:hint="eastAsia"/>
          </w:rPr>
          <w:t>F</w:t>
        </w:r>
        <w:r w:rsidR="003331B3">
          <w:t>PN</w:t>
        </w:r>
        <w:r w:rsidR="003331B3">
          <w:rPr>
            <w:rFonts w:hint="eastAsia"/>
          </w:rPr>
          <w:t>）</w:t>
        </w:r>
      </w:ins>
      <w:del w:id="89" w:author="Yi Yin" w:date="2019-02-21T14:59:00Z">
        <w:r w:rsidR="007F4302" w:rsidRPr="007F4302" w:rsidDel="003331B3">
          <w:rPr>
            <w:rFonts w:hint="eastAsia"/>
          </w:rPr>
          <w:delText>FPN</w:delText>
        </w:r>
      </w:del>
      <w:r w:rsidR="0029250D">
        <w:t>[4]</w:t>
      </w:r>
      <w:del w:id="90" w:author="Yi Yin" w:date="2019-02-21T14:27:00Z">
        <w:r w:rsidR="007F4302" w:rsidRPr="007F4302" w:rsidDel="00B62477">
          <w:rPr>
            <w:rFonts w:hint="eastAsia"/>
          </w:rPr>
          <w:delText>）</w:delText>
        </w:r>
      </w:del>
      <w:r w:rsidR="003C77A3" w:rsidRPr="003C77A3">
        <w:t>，</w:t>
      </w:r>
      <w:del w:id="91" w:author="Yi Yin" w:date="2019-02-21T14:27:00Z">
        <w:r w:rsidR="003C77A3" w:rsidRPr="003C77A3" w:rsidDel="00B62477">
          <w:rPr>
            <w:rFonts w:hint="eastAsia"/>
          </w:rPr>
          <w:delText>以及</w:delText>
        </w:r>
      </w:del>
      <w:ins w:id="92" w:author="Yi Yin" w:date="2019-02-21T14:27:00Z">
        <w:r w:rsidR="00B62477">
          <w:rPr>
            <w:rFonts w:hint="eastAsia"/>
          </w:rPr>
          <w:t>另一种是</w:t>
        </w:r>
      </w:ins>
      <w:r w:rsidR="007F4302">
        <w:rPr>
          <w:rFonts w:hint="eastAsia"/>
        </w:rPr>
        <w:t>单</w:t>
      </w:r>
      <w:r w:rsidR="003C77A3" w:rsidRPr="003C77A3">
        <w:t>阶段检测器</w:t>
      </w:r>
      <w:ins w:id="93" w:author="Yi Yin" w:date="2019-02-21T14:27:00Z">
        <w:r w:rsidR="00B62477">
          <w:rPr>
            <w:rFonts w:hint="eastAsia"/>
          </w:rPr>
          <w:t>，</w:t>
        </w:r>
      </w:ins>
      <w:del w:id="94" w:author="Yi Yin" w:date="2019-02-21T14:27:00Z">
        <w:r w:rsidR="007F4302" w:rsidRPr="007F4302" w:rsidDel="00B62477">
          <w:rPr>
            <w:rFonts w:hint="eastAsia"/>
          </w:rPr>
          <w:delText>（</w:delText>
        </w:r>
      </w:del>
      <w:r w:rsidR="007F4302" w:rsidRPr="007F4302">
        <w:rPr>
          <w:rFonts w:hint="eastAsia"/>
        </w:rPr>
        <w:t>例如</w:t>
      </w:r>
      <w:r w:rsidR="007F4302" w:rsidRPr="007F4302">
        <w:rPr>
          <w:rFonts w:hint="eastAsia"/>
        </w:rPr>
        <w:t xml:space="preserve"> </w:t>
      </w:r>
      <w:ins w:id="95" w:author="Yi Yin" w:date="2019-02-21T14:58:00Z">
        <w:r w:rsidR="003331B3" w:rsidRPr="008854DF">
          <w:t xml:space="preserve">You only look once </w:t>
        </w:r>
        <w:r w:rsidR="003331B3">
          <w:rPr>
            <w:rFonts w:hint="eastAsia"/>
          </w:rPr>
          <w:t>（</w:t>
        </w:r>
      </w:ins>
      <w:r w:rsidR="007F4302" w:rsidRPr="007F4302">
        <w:rPr>
          <w:rFonts w:hint="eastAsia"/>
        </w:rPr>
        <w:t>YOLO</w:t>
      </w:r>
      <w:ins w:id="96" w:author="Yi Yin" w:date="2019-02-21T14:58:00Z">
        <w:r w:rsidR="003331B3">
          <w:rPr>
            <w:rFonts w:hint="eastAsia"/>
          </w:rPr>
          <w:t>）</w:t>
        </w:r>
      </w:ins>
      <w:r w:rsidR="0029250D">
        <w:t>[</w:t>
      </w:r>
      <w:r w:rsidR="006728A4">
        <w:t>7</w:t>
      </w:r>
      <w:r w:rsidR="0029250D">
        <w:t>]</w:t>
      </w:r>
      <w:r w:rsidR="007F4302" w:rsidRPr="007F4302">
        <w:rPr>
          <w:rFonts w:hint="eastAsia"/>
        </w:rPr>
        <w:t>、</w:t>
      </w:r>
      <w:ins w:id="97" w:author="Yi Yin" w:date="2019-02-21T14:58:00Z">
        <w:r w:rsidR="003331B3" w:rsidRPr="008854DF">
          <w:t>Single Shot Detector</w:t>
        </w:r>
        <w:r w:rsidR="003331B3">
          <w:rPr>
            <w:rFonts w:hint="eastAsia"/>
          </w:rPr>
          <w:t>（</w:t>
        </w:r>
      </w:ins>
      <w:r w:rsidR="007F4302" w:rsidRPr="007F4302">
        <w:rPr>
          <w:rFonts w:hint="eastAsia"/>
        </w:rPr>
        <w:t>SSD</w:t>
      </w:r>
      <w:ins w:id="98" w:author="Yi Yin" w:date="2019-02-21T14:58:00Z">
        <w:r w:rsidR="003331B3">
          <w:rPr>
            <w:rFonts w:hint="eastAsia"/>
          </w:rPr>
          <w:t>）</w:t>
        </w:r>
      </w:ins>
      <w:r w:rsidR="0029250D">
        <w:t>[</w:t>
      </w:r>
      <w:r w:rsidR="006728A4">
        <w:t>1</w:t>
      </w:r>
      <w:r w:rsidR="0029250D">
        <w:t>]</w:t>
      </w:r>
      <w:r w:rsidR="007F4302" w:rsidRPr="007F4302">
        <w:rPr>
          <w:rFonts w:hint="eastAsia"/>
        </w:rPr>
        <w:t xml:space="preserve"> </w:t>
      </w:r>
      <w:r w:rsidR="007F4302" w:rsidRPr="007F4302">
        <w:rPr>
          <w:rFonts w:hint="eastAsia"/>
        </w:rPr>
        <w:t>和</w:t>
      </w:r>
      <w:r w:rsidR="007F4302" w:rsidRPr="007F4302">
        <w:rPr>
          <w:rFonts w:hint="eastAsia"/>
        </w:rPr>
        <w:t xml:space="preserve"> </w:t>
      </w:r>
      <w:proofErr w:type="spellStart"/>
      <w:r w:rsidR="007F4302" w:rsidRPr="007F4302">
        <w:rPr>
          <w:rFonts w:hint="eastAsia"/>
        </w:rPr>
        <w:t>RetinaNet</w:t>
      </w:r>
      <w:proofErr w:type="spellEnd"/>
      <w:r w:rsidR="006728A4">
        <w:t>[8]</w:t>
      </w:r>
      <w:del w:id="99" w:author="Yi Yin" w:date="2019-02-21T14:27:00Z">
        <w:r w:rsidR="007F4302" w:rsidRPr="007F4302" w:rsidDel="00B62477">
          <w:rPr>
            <w:rFonts w:hint="eastAsia"/>
          </w:rPr>
          <w:delText>）</w:delText>
        </w:r>
      </w:del>
      <w:r w:rsidR="003C77A3" w:rsidRPr="003C77A3">
        <w:t>。</w:t>
      </w:r>
      <w:r w:rsidR="007F4302" w:rsidRPr="007F4302">
        <w:rPr>
          <w:rFonts w:hint="eastAsia"/>
        </w:rPr>
        <w:t>前者</w:t>
      </w:r>
      <w:del w:id="100" w:author="Yi Yin" w:date="2019-02-21T14:28:00Z">
        <w:r w:rsidR="007F4302" w:rsidRPr="007F4302" w:rsidDel="00B62477">
          <w:rPr>
            <w:rFonts w:hint="eastAsia"/>
          </w:rPr>
          <w:delText>是</w:delText>
        </w:r>
      </w:del>
      <w:r w:rsidR="007F4302" w:rsidRPr="007F4302">
        <w:rPr>
          <w:rFonts w:hint="eastAsia"/>
        </w:rPr>
        <w:t>先由算法生成一系列作为样本的候选框，</w:t>
      </w:r>
      <w:del w:id="101" w:author="Yi Yin" w:date="2019-02-21T14:29:00Z">
        <w:r w:rsidR="007F4302" w:rsidRPr="007F4302" w:rsidDel="00B62477">
          <w:rPr>
            <w:rFonts w:hint="eastAsia"/>
          </w:rPr>
          <w:delText>再通过卷积神经网络进行样本分类</w:delText>
        </w:r>
      </w:del>
      <w:ins w:id="102" w:author="Yi Yin" w:date="2019-02-21T14:29:00Z">
        <w:r w:rsidR="00B62477" w:rsidRPr="007F4302">
          <w:rPr>
            <w:rFonts w:hint="eastAsia"/>
          </w:rPr>
          <w:t>再通过</w:t>
        </w:r>
        <w:r w:rsidR="00B62477">
          <w:rPr>
            <w:rFonts w:hint="eastAsia"/>
          </w:rPr>
          <w:t>C</w:t>
        </w:r>
        <w:r w:rsidR="00B62477">
          <w:t>NN</w:t>
        </w:r>
        <w:r w:rsidR="00B62477" w:rsidRPr="007F4302">
          <w:rPr>
            <w:rFonts w:hint="eastAsia"/>
          </w:rPr>
          <w:t>进行样本分类</w:t>
        </w:r>
      </w:ins>
      <w:r w:rsidR="007F4302" w:rsidRPr="007F4302">
        <w:rPr>
          <w:rFonts w:hint="eastAsia"/>
        </w:rPr>
        <w:t>；后者则不用产生候选框，直接将目标边框定位</w:t>
      </w:r>
      <w:del w:id="103" w:author="Yi Yin" w:date="2019-02-21T14:29:00Z">
        <w:r w:rsidR="007F4302" w:rsidRPr="007F4302" w:rsidDel="00B62477">
          <w:rPr>
            <w:rFonts w:hint="eastAsia"/>
          </w:rPr>
          <w:delText>的</w:delText>
        </w:r>
      </w:del>
      <w:r w:rsidR="007F4302" w:rsidRPr="007F4302">
        <w:rPr>
          <w:rFonts w:hint="eastAsia"/>
        </w:rPr>
        <w:t>问题转化为回归问题处理。</w:t>
      </w:r>
    </w:p>
    <w:p w:rsidR="00197343" w:rsidRDefault="003C7CD1" w:rsidP="00E44355">
      <w:pPr>
        <w:ind w:firstLine="420"/>
      </w:pPr>
      <w:r>
        <w:rPr>
          <w:rFonts w:hint="eastAsia"/>
        </w:rPr>
        <w:t>在上述各种目标检测器中，</w:t>
      </w:r>
      <w:r w:rsidR="00D8787B">
        <w:rPr>
          <w:rFonts w:hint="eastAsia"/>
        </w:rPr>
        <w:t>为了在不牺牲太多精度的情况下保持实时速度，</w:t>
      </w:r>
      <w:r w:rsidR="00D8787B">
        <w:rPr>
          <w:rFonts w:hint="eastAsia"/>
        </w:rPr>
        <w:t>Liu</w:t>
      </w:r>
      <w:r w:rsidR="00D8787B">
        <w:rPr>
          <w:rFonts w:hint="eastAsia"/>
        </w:rPr>
        <w:t>等人</w:t>
      </w:r>
      <w:r w:rsidR="00D8787B">
        <w:rPr>
          <w:rFonts w:hint="eastAsia"/>
        </w:rPr>
        <w:t>[</w:t>
      </w:r>
      <w:r w:rsidR="006728A4">
        <w:t>1</w:t>
      </w:r>
      <w:r w:rsidR="00D8787B">
        <w:t>]</w:t>
      </w:r>
      <w:r w:rsidR="00D8787B">
        <w:rPr>
          <w:rFonts w:hint="eastAsia"/>
        </w:rPr>
        <w:t>提出</w:t>
      </w:r>
      <w:r w:rsidR="00D8787B">
        <w:rPr>
          <w:rFonts w:hint="eastAsia"/>
        </w:rPr>
        <w:t>S</w:t>
      </w:r>
      <w:r w:rsidR="00D8787B">
        <w:t>SD</w:t>
      </w:r>
      <w:r w:rsidR="00D8787B">
        <w:t>，</w:t>
      </w:r>
      <w:r w:rsidR="00D8787B">
        <w:rPr>
          <w:rFonts w:hint="eastAsia"/>
        </w:rPr>
        <w:t>比</w:t>
      </w:r>
      <w:ins w:id="104" w:author="Yi Yin" w:date="2019-02-21T14:40:00Z">
        <w:r w:rsidR="008854DF" w:rsidRPr="008854DF">
          <w:t>YOLO</w:t>
        </w:r>
      </w:ins>
      <w:del w:id="105" w:author="Yi Yin" w:date="2019-02-21T14:40:00Z">
        <w:r w:rsidR="00D8787B" w:rsidDel="008854DF">
          <w:rPr>
            <w:rFonts w:hint="eastAsia"/>
          </w:rPr>
          <w:delText>Y</w:delText>
        </w:r>
        <w:r w:rsidR="00D8787B" w:rsidDel="008854DF">
          <w:delText>OLO</w:delText>
        </w:r>
      </w:del>
      <w:r w:rsidR="00D8787B">
        <w:rPr>
          <w:rFonts w:hint="eastAsia"/>
        </w:rPr>
        <w:t>快并且具有当时最先进的基于区域的目标检测器的准确性。</w:t>
      </w:r>
      <w:r w:rsidR="00B513F3">
        <w:rPr>
          <w:rFonts w:hint="eastAsia"/>
        </w:rPr>
        <w:t>S</w:t>
      </w:r>
      <w:r w:rsidR="00B513F3">
        <w:t>SD</w:t>
      </w:r>
      <w:r w:rsidR="00B513F3" w:rsidRPr="00B513F3">
        <w:rPr>
          <w:rFonts w:hint="eastAsia"/>
        </w:rPr>
        <w:t>将</w:t>
      </w:r>
      <w:r w:rsidR="00B513F3" w:rsidRPr="00B513F3">
        <w:rPr>
          <w:rFonts w:hint="eastAsia"/>
        </w:rPr>
        <w:t>YOLO</w:t>
      </w:r>
      <w:r w:rsidR="00B513F3" w:rsidRPr="00B513F3">
        <w:rPr>
          <w:rFonts w:hint="eastAsia"/>
        </w:rPr>
        <w:t>的回归思想和</w:t>
      </w:r>
      <w:r w:rsidR="00B513F3" w:rsidRPr="00B513F3">
        <w:rPr>
          <w:rFonts w:hint="eastAsia"/>
        </w:rPr>
        <w:t>Faster R-CNN</w:t>
      </w:r>
      <w:r w:rsidR="006728A4">
        <w:t>[9]</w:t>
      </w:r>
      <w:r w:rsidR="00B513F3" w:rsidRPr="00B513F3">
        <w:rPr>
          <w:rFonts w:hint="eastAsia"/>
        </w:rPr>
        <w:t>的</w:t>
      </w:r>
      <w:r w:rsidR="00B513F3" w:rsidRPr="00B513F3">
        <w:rPr>
          <w:rFonts w:hint="eastAsia"/>
        </w:rPr>
        <w:t>anchor box</w:t>
      </w:r>
      <w:r w:rsidR="00B513F3" w:rsidRPr="00B513F3">
        <w:rPr>
          <w:rFonts w:hint="eastAsia"/>
        </w:rPr>
        <w:t>机制结合</w:t>
      </w:r>
      <w:ins w:id="106" w:author="Yi Yin" w:date="2019-02-21T14:34:00Z">
        <w:r w:rsidR="00B62477">
          <w:rPr>
            <w:rFonts w:hint="eastAsia"/>
          </w:rPr>
          <w:t>，</w:t>
        </w:r>
      </w:ins>
      <w:del w:id="107" w:author="Yi Yin" w:date="2019-02-21T14:34:00Z">
        <w:r w:rsidR="00B513F3" w:rsidRPr="00B513F3" w:rsidDel="00B62477">
          <w:rPr>
            <w:rFonts w:hint="eastAsia"/>
          </w:rPr>
          <w:delText>。通过</w:delText>
        </w:r>
      </w:del>
      <w:r w:rsidR="00B513F3" w:rsidRPr="00B513F3">
        <w:rPr>
          <w:rFonts w:hint="eastAsia"/>
        </w:rPr>
        <w:t>在不同卷积层的特征图上预测物体区域，输出离散化的多尺度、多比例的</w:t>
      </w:r>
      <w:r w:rsidR="00B513F3" w:rsidRPr="00B513F3">
        <w:rPr>
          <w:rFonts w:hint="eastAsia"/>
        </w:rPr>
        <w:t>default boxes</w:t>
      </w:r>
      <w:r w:rsidR="00B513F3" w:rsidRPr="00B513F3">
        <w:rPr>
          <w:rFonts w:hint="eastAsia"/>
        </w:rPr>
        <w:t>坐标，同时利用小卷积核预测一系列候选框的边框坐标补偿和每个类别的置信度。在整幅图像上各个位置用多尺度区域的局部特征图边框回归，保持</w:t>
      </w:r>
      <w:ins w:id="108" w:author="Yi Yin" w:date="2019-02-21T14:36:00Z">
        <w:r w:rsidR="00B62477">
          <w:rPr>
            <w:rFonts w:hint="eastAsia"/>
          </w:rPr>
          <w:t>了</w:t>
        </w:r>
      </w:ins>
      <w:r w:rsidR="00B513F3" w:rsidRPr="00B513F3">
        <w:rPr>
          <w:rFonts w:hint="eastAsia"/>
        </w:rPr>
        <w:t>YOLO</w:t>
      </w:r>
      <w:r w:rsidR="00B513F3" w:rsidRPr="00B513F3">
        <w:rPr>
          <w:rFonts w:hint="eastAsia"/>
        </w:rPr>
        <w:t>算法快速特性</w:t>
      </w:r>
      <w:ins w:id="109" w:author="Yi Yin" w:date="2019-02-21T14:36:00Z">
        <w:r w:rsidR="00B62477">
          <w:rPr>
            <w:rFonts w:hint="eastAsia"/>
          </w:rPr>
          <w:t>，</w:t>
        </w:r>
      </w:ins>
      <w:del w:id="110" w:author="Yi Yin" w:date="2019-02-21T14:36:00Z">
        <w:r w:rsidR="00B513F3" w:rsidRPr="00B513F3" w:rsidDel="00B62477">
          <w:rPr>
            <w:rFonts w:hint="eastAsia"/>
          </w:rPr>
          <w:delText>的</w:delText>
        </w:r>
      </w:del>
      <w:r w:rsidR="00B513F3" w:rsidRPr="00B513F3">
        <w:rPr>
          <w:rFonts w:hint="eastAsia"/>
        </w:rPr>
        <w:t>同时</w:t>
      </w:r>
      <w:del w:id="111" w:author="Yi Yin" w:date="2019-02-21T14:36:00Z">
        <w:r w:rsidR="00B513F3" w:rsidRPr="00B513F3" w:rsidDel="00B62477">
          <w:rPr>
            <w:rFonts w:hint="eastAsia"/>
          </w:rPr>
          <w:delText>，</w:delText>
        </w:r>
      </w:del>
      <w:r w:rsidR="00B513F3" w:rsidRPr="00B513F3">
        <w:rPr>
          <w:rFonts w:hint="eastAsia"/>
        </w:rPr>
        <w:t>也保证了边框定位效果和</w:t>
      </w:r>
      <w:r w:rsidR="00B513F3" w:rsidRPr="00B513F3">
        <w:rPr>
          <w:rFonts w:hint="eastAsia"/>
        </w:rPr>
        <w:t>Faster R-CNN</w:t>
      </w:r>
      <w:r w:rsidR="003E40A5">
        <w:t>[9]</w:t>
      </w:r>
      <w:r w:rsidR="00B513F3" w:rsidRPr="00B513F3">
        <w:rPr>
          <w:rFonts w:hint="eastAsia"/>
        </w:rPr>
        <w:t>类似。但</w:t>
      </w:r>
      <w:ins w:id="112" w:author="Yi Yin" w:date="2019-02-21T14:37:00Z">
        <w:r w:rsidR="008854DF">
          <w:rPr>
            <w:rFonts w:hint="eastAsia"/>
          </w:rPr>
          <w:t>S</w:t>
        </w:r>
        <w:r w:rsidR="008854DF">
          <w:t>SD</w:t>
        </w:r>
      </w:ins>
      <w:del w:id="113" w:author="Yi Yin" w:date="2019-02-21T14:37:00Z">
        <w:r w:rsidR="00B513F3" w:rsidRPr="00B513F3" w:rsidDel="008854DF">
          <w:rPr>
            <w:rFonts w:hint="eastAsia"/>
          </w:rPr>
          <w:delText>因其</w:delText>
        </w:r>
      </w:del>
      <w:r w:rsidR="00B513F3" w:rsidRPr="00B513F3">
        <w:rPr>
          <w:rFonts w:hint="eastAsia"/>
        </w:rPr>
        <w:t>利用多层次特征分类</w:t>
      </w:r>
      <w:del w:id="114" w:author="Yi Yin" w:date="2019-02-21T14:43:00Z">
        <w:r w:rsidR="00B513F3" w:rsidRPr="00B513F3" w:rsidDel="008854DF">
          <w:rPr>
            <w:rFonts w:hint="eastAsia"/>
          </w:rPr>
          <w:delText>，导致其对于小目标检测困难</w:delText>
        </w:r>
      </w:del>
      <w:r w:rsidR="00B513F3" w:rsidRPr="00B513F3">
        <w:rPr>
          <w:rFonts w:hint="eastAsia"/>
        </w:rPr>
        <w:t>，最后一个卷积层的感受野范围很大，使得小目标特征不明显。</w:t>
      </w:r>
      <w:r w:rsidR="00E44355">
        <w:rPr>
          <w:rFonts w:hint="eastAsia"/>
        </w:rPr>
        <w:t>为了解决这些问题，在本文中，我们提出了</w:t>
      </w:r>
      <w:del w:id="115" w:author="Yi Yin" w:date="2019-02-21T14:43:00Z">
        <w:r w:rsidR="00E44355" w:rsidDel="00461B5C">
          <w:rPr>
            <w:rFonts w:hint="eastAsia"/>
          </w:rPr>
          <w:delText>一种新的架构来构建</w:delText>
        </w:r>
      </w:del>
      <w:r w:rsidR="00E44355">
        <w:rPr>
          <w:rFonts w:hint="eastAsia"/>
        </w:rPr>
        <w:t>一种新</w:t>
      </w:r>
      <w:del w:id="116" w:author="Yi Yin" w:date="2019-02-21T14:44:00Z">
        <w:r w:rsidR="00E44355" w:rsidDel="00461B5C">
          <w:rPr>
            <w:rFonts w:hint="eastAsia"/>
          </w:rPr>
          <w:delText>颖</w:delText>
        </w:r>
      </w:del>
      <w:r w:rsidR="00E44355">
        <w:rPr>
          <w:rFonts w:hint="eastAsia"/>
        </w:rPr>
        <w:t>的单阶段检测架构</w:t>
      </w:r>
      <w:proofErr w:type="spellStart"/>
      <w:ins w:id="117" w:author="Yi Yin" w:date="2019-02-21T14:44:00Z">
        <w:r w:rsidR="00461B5C">
          <w:rPr>
            <w:rFonts w:hint="eastAsia"/>
          </w:rPr>
          <w:t>M</w:t>
        </w:r>
        <w:r w:rsidR="00461B5C">
          <w:t>Anet</w:t>
        </w:r>
      </w:ins>
      <w:proofErr w:type="spellEnd"/>
      <w:r w:rsidR="00E44355">
        <w:rPr>
          <w:rFonts w:hint="eastAsia"/>
        </w:rPr>
        <w:t>，</w:t>
      </w:r>
      <w:del w:id="118" w:author="Yi Yin" w:date="2019-02-21T14:44:00Z">
        <w:r w:rsidR="00E44355" w:rsidDel="00461B5C">
          <w:rPr>
            <w:rFonts w:hint="eastAsia"/>
          </w:rPr>
          <w:delText>该架构</w:delText>
        </w:r>
      </w:del>
      <w:r w:rsidR="00E44355">
        <w:rPr>
          <w:rFonts w:hint="eastAsia"/>
        </w:rPr>
        <w:t>聚合了不同尺度</w:t>
      </w:r>
      <w:r w:rsidR="00197343">
        <w:rPr>
          <w:rFonts w:hint="eastAsia"/>
        </w:rPr>
        <w:t>的特征信息。我们的</w:t>
      </w:r>
      <w:proofErr w:type="spellStart"/>
      <w:r w:rsidR="00197343">
        <w:t>MA</w:t>
      </w:r>
      <w:r w:rsidR="00197343">
        <w:rPr>
          <w:rFonts w:hint="eastAsia"/>
        </w:rPr>
        <w:t>net</w:t>
      </w:r>
      <w:proofErr w:type="spellEnd"/>
      <w:r w:rsidR="00197343">
        <w:rPr>
          <w:rFonts w:hint="eastAsia"/>
        </w:rPr>
        <w:t>在</w:t>
      </w:r>
      <w:r w:rsidR="00197343">
        <w:rPr>
          <w:rFonts w:hint="eastAsia"/>
        </w:rPr>
        <w:t>P</w:t>
      </w:r>
      <w:r w:rsidR="00197343">
        <w:t xml:space="preserve">ASCAL VOC 2007 </w:t>
      </w:r>
      <w:r w:rsidR="00197343">
        <w:rPr>
          <w:rFonts w:hint="eastAsia"/>
        </w:rPr>
        <w:t>上实现了</w:t>
      </w:r>
      <w:r w:rsidR="00C67144">
        <w:rPr>
          <w:rFonts w:hint="eastAsia"/>
        </w:rPr>
        <w:t>80.1</w:t>
      </w:r>
      <w:r w:rsidR="00197343">
        <w:t>%</w:t>
      </w:r>
      <w:ins w:id="119" w:author="Yi Yin" w:date="2019-02-21T15:27:00Z">
        <w:r w:rsidR="003D008B" w:rsidRPr="003D008B">
          <w:rPr>
            <w:rFonts w:hint="eastAsia"/>
          </w:rPr>
          <w:t>的平均精度均值（</w:t>
        </w:r>
        <w:r w:rsidR="003D008B" w:rsidRPr="003D008B">
          <w:rPr>
            <w:rFonts w:hint="eastAsia"/>
          </w:rPr>
          <w:t>mean average precision</w:t>
        </w:r>
      </w:ins>
      <w:ins w:id="120" w:author="Yi Yin" w:date="2019-02-21T15:28:00Z">
        <w:r w:rsidR="003D008B">
          <w:rPr>
            <w:rFonts w:hint="eastAsia"/>
          </w:rPr>
          <w:t>，</w:t>
        </w:r>
      </w:ins>
      <w:proofErr w:type="spellStart"/>
      <w:ins w:id="121" w:author="Yi Yin" w:date="2019-02-21T15:27:00Z">
        <w:r w:rsidR="003D008B" w:rsidRPr="003D008B">
          <w:rPr>
            <w:rFonts w:hint="eastAsia"/>
          </w:rPr>
          <w:t>mAP</w:t>
        </w:r>
        <w:proofErr w:type="spellEnd"/>
        <w:r w:rsidR="003D008B" w:rsidRPr="003D008B">
          <w:rPr>
            <w:rFonts w:hint="eastAsia"/>
          </w:rPr>
          <w:t>）</w:t>
        </w:r>
      </w:ins>
      <w:del w:id="122" w:author="Yi Yin" w:date="2019-02-21T15:27:00Z">
        <w:r w:rsidR="00197343" w:rsidDel="003D008B">
          <w:delText>mAP</w:delText>
        </w:r>
        <w:r w:rsidR="00197343" w:rsidDel="003D008B">
          <w:rPr>
            <w:rFonts w:hint="eastAsia"/>
          </w:rPr>
          <w:delText>的结果</w:delText>
        </w:r>
      </w:del>
      <w:r w:rsidR="00197343">
        <w:rPr>
          <w:rFonts w:hint="eastAsia"/>
        </w:rPr>
        <w:t>，同时保持了约</w:t>
      </w:r>
      <w:ins w:id="123" w:author="Yi Yin" w:date="2019-02-21T15:27:00Z">
        <w:r w:rsidR="003D008B" w:rsidRPr="003D008B">
          <w:rPr>
            <w:rFonts w:hint="eastAsia"/>
          </w:rPr>
          <w:t>68</w:t>
        </w:r>
        <w:r w:rsidR="003D008B" w:rsidRPr="003D008B">
          <w:rPr>
            <w:rFonts w:hint="eastAsia"/>
          </w:rPr>
          <w:t>帧每秒（</w:t>
        </w:r>
        <w:proofErr w:type="spellStart"/>
        <w:r w:rsidR="003D008B" w:rsidRPr="003D008B">
          <w:rPr>
            <w:rFonts w:hint="eastAsia"/>
          </w:rPr>
          <w:t>FramePerSecond</w:t>
        </w:r>
        <w:proofErr w:type="spellEnd"/>
        <w:r w:rsidR="003D008B" w:rsidRPr="003D008B">
          <w:rPr>
            <w:rFonts w:hint="eastAsia"/>
          </w:rPr>
          <w:t>，</w:t>
        </w:r>
        <w:r w:rsidR="003D008B" w:rsidRPr="003D008B">
          <w:rPr>
            <w:rFonts w:hint="eastAsia"/>
          </w:rPr>
          <w:t>FPS</w:t>
        </w:r>
        <w:r w:rsidR="003D008B" w:rsidRPr="003D008B">
          <w:rPr>
            <w:rFonts w:hint="eastAsia"/>
          </w:rPr>
          <w:t>）</w:t>
        </w:r>
      </w:ins>
      <w:del w:id="124" w:author="Yi Yin" w:date="2019-02-21T15:27:00Z">
        <w:r w:rsidR="00197343" w:rsidDel="003D008B">
          <w:rPr>
            <w:rFonts w:hint="eastAsia"/>
          </w:rPr>
          <w:delText>68</w:delText>
        </w:r>
        <w:r w:rsidR="00197343" w:rsidDel="003D008B">
          <w:delText>FPS</w:delText>
        </w:r>
      </w:del>
      <w:r w:rsidR="00197343">
        <w:rPr>
          <w:rFonts w:hint="eastAsia"/>
        </w:rPr>
        <w:t>的快速推理速</w:t>
      </w:r>
      <w:r w:rsidR="00197343">
        <w:rPr>
          <w:rFonts w:hint="eastAsia"/>
        </w:rPr>
        <w:lastRenderedPageBreak/>
        <w:t>度。</w:t>
      </w:r>
    </w:p>
    <w:p w:rsidR="00197343" w:rsidRDefault="00197343" w:rsidP="00197343">
      <w:pPr>
        <w:ind w:firstLine="420"/>
      </w:pPr>
      <w:r>
        <w:rPr>
          <w:rFonts w:hint="eastAsia"/>
        </w:rPr>
        <w:t>我们工作的贡献可以归纳如下：</w:t>
      </w:r>
    </w:p>
    <w:p w:rsidR="00197343" w:rsidRDefault="00197343" w:rsidP="00197343">
      <w:pPr>
        <w:pStyle w:val="ListParagraph"/>
        <w:numPr>
          <w:ilvl w:val="0"/>
          <w:numId w:val="1"/>
        </w:numPr>
        <w:ind w:firstLineChars="0"/>
      </w:pPr>
      <w:del w:id="125" w:author="Yi Yin" w:date="2019-02-21T14:44:00Z">
        <w:r w:rsidDel="002D7085">
          <w:rPr>
            <w:rFonts w:hint="eastAsia"/>
          </w:rPr>
          <w:delText>我们</w:delText>
        </w:r>
      </w:del>
      <w:r>
        <w:rPr>
          <w:rFonts w:hint="eastAsia"/>
        </w:rPr>
        <w:t>提出了一个名为</w:t>
      </w:r>
      <w:proofErr w:type="spellStart"/>
      <w:r>
        <w:rPr>
          <w:rFonts w:hint="eastAsia"/>
        </w:rPr>
        <w:t>M</w:t>
      </w:r>
      <w:r>
        <w:t>A</w:t>
      </w:r>
      <w:r>
        <w:rPr>
          <w:rFonts w:hint="eastAsia"/>
        </w:rPr>
        <w:t>net</w:t>
      </w:r>
      <w:proofErr w:type="spellEnd"/>
      <w:r>
        <w:rPr>
          <w:rFonts w:hint="eastAsia"/>
        </w:rPr>
        <w:t>的框架，它融合</w:t>
      </w:r>
      <w:del w:id="126" w:author="Yi Yin" w:date="2019-02-21T14:45:00Z">
        <w:r w:rsidDel="002D7085">
          <w:rPr>
            <w:rFonts w:hint="eastAsia"/>
          </w:rPr>
          <w:delText>了</w:delText>
        </w:r>
      </w:del>
      <w:r>
        <w:rPr>
          <w:rFonts w:hint="eastAsia"/>
        </w:rPr>
        <w:t>不同尺度的特征信息，以获得更好的性能。</w:t>
      </w:r>
    </w:p>
    <w:p w:rsidR="0067414D" w:rsidRDefault="00197343" w:rsidP="00197343">
      <w:pPr>
        <w:pStyle w:val="ListParagraph"/>
        <w:numPr>
          <w:ilvl w:val="0"/>
          <w:numId w:val="1"/>
        </w:numPr>
        <w:ind w:firstLineChars="0"/>
      </w:pPr>
      <w:r>
        <w:rPr>
          <w:rFonts w:hint="eastAsia"/>
        </w:rPr>
        <w:t>为了融合不同尺度的特征信息，我们提出了一个新的注意力机制</w:t>
      </w:r>
      <w:r w:rsidR="00280299">
        <w:rPr>
          <w:rFonts w:hint="eastAsia"/>
        </w:rPr>
        <w:t>取名为</w:t>
      </w:r>
      <w:r>
        <w:rPr>
          <w:rFonts w:hint="eastAsia"/>
        </w:rPr>
        <w:t>融合注意力。</w:t>
      </w:r>
      <w:r w:rsidR="003C7CD1">
        <w:rPr>
          <w:rFonts w:hint="eastAsia"/>
        </w:rPr>
        <w:t xml:space="preserve"> </w:t>
      </w:r>
      <w:r w:rsidR="003C7CD1">
        <w:t xml:space="preserve">   </w:t>
      </w:r>
    </w:p>
    <w:p w:rsidR="00197343" w:rsidRDefault="00197343" w:rsidP="00197343">
      <w:pPr>
        <w:pStyle w:val="ListParagraph"/>
        <w:numPr>
          <w:ilvl w:val="0"/>
          <w:numId w:val="1"/>
        </w:numPr>
        <w:ind w:firstLineChars="0"/>
      </w:pPr>
      <w:r>
        <w:rPr>
          <w:rFonts w:hint="eastAsia"/>
        </w:rPr>
        <w:t>为了更好地将</w:t>
      </w:r>
      <w:r w:rsidR="00280299">
        <w:rPr>
          <w:rFonts w:hint="eastAsia"/>
        </w:rPr>
        <w:t>多个</w:t>
      </w:r>
      <w:r>
        <w:rPr>
          <w:rFonts w:hint="eastAsia"/>
        </w:rPr>
        <w:t>不同尺度的特征信息融合，我们设计了不同的</w:t>
      </w:r>
      <w:r w:rsidR="0036378E">
        <w:rPr>
          <w:rFonts w:hint="eastAsia"/>
        </w:rPr>
        <w:t>多头融合模块以生成更有效的特征表达。</w:t>
      </w:r>
    </w:p>
    <w:p w:rsidR="00092652" w:rsidRDefault="009B0314" w:rsidP="00092652">
      <w:pPr>
        <w:pStyle w:val="Title"/>
        <w:jc w:val="left"/>
      </w:pPr>
      <w:r>
        <w:t>2</w:t>
      </w:r>
      <w:r w:rsidR="00092652">
        <w:rPr>
          <w:rFonts w:hint="eastAsia"/>
        </w:rPr>
        <w:t>相关工作</w:t>
      </w:r>
    </w:p>
    <w:p w:rsidR="00542379" w:rsidRDefault="00194E54" w:rsidP="000038FE">
      <w:pPr>
        <w:ind w:firstLineChars="200" w:firstLine="420"/>
      </w:pPr>
      <w:r>
        <w:rPr>
          <w:rFonts w:hint="eastAsia"/>
        </w:rPr>
        <w:t>在卷积神经网络出现之前，</w:t>
      </w:r>
      <w:r w:rsidR="00983BE0">
        <w:rPr>
          <w:rFonts w:hint="eastAsia"/>
        </w:rPr>
        <w:t>早期的目标检测方法通常是基于滑动窗口，例如</w:t>
      </w:r>
      <w:ins w:id="127" w:author="Yi Yin" w:date="2019-02-21T14:50:00Z">
        <w:r w:rsidR="003331B3" w:rsidRPr="003331B3">
          <w:t>Support Vector Machines</w:t>
        </w:r>
        <w:r w:rsidR="003331B3">
          <w:t xml:space="preserve"> </w:t>
        </w:r>
        <w:r w:rsidR="003331B3">
          <w:rPr>
            <w:rFonts w:hint="eastAsia"/>
          </w:rPr>
          <w:t>with</w:t>
        </w:r>
        <w:r w:rsidR="003331B3">
          <w:t xml:space="preserve"> </w:t>
        </w:r>
      </w:ins>
      <w:ins w:id="128" w:author="Yi Yin" w:date="2019-02-21T14:49:00Z">
        <w:r w:rsidR="003331B3" w:rsidRPr="003331B3">
          <w:t>Histogram of Oriented Gradients</w:t>
        </w:r>
      </w:ins>
      <w:ins w:id="129" w:author="Yi Yin" w:date="2019-02-21T14:50:00Z">
        <w:r w:rsidR="003331B3">
          <w:rPr>
            <w:rFonts w:hint="eastAsia"/>
          </w:rPr>
          <w:t>（</w:t>
        </w:r>
      </w:ins>
      <w:r w:rsidR="00983BE0">
        <w:rPr>
          <w:rFonts w:hint="eastAsia"/>
        </w:rPr>
        <w:t>H</w:t>
      </w:r>
      <w:r w:rsidR="00983BE0">
        <w:t>OG-SVM</w:t>
      </w:r>
      <w:ins w:id="130" w:author="Yi Yin" w:date="2019-02-21T14:50:00Z">
        <w:r w:rsidR="003331B3">
          <w:rPr>
            <w:rFonts w:hint="eastAsia"/>
          </w:rPr>
          <w:t>）</w:t>
        </w:r>
      </w:ins>
      <w:r w:rsidR="00983BE0">
        <w:t>[</w:t>
      </w:r>
      <w:r w:rsidR="00791C81">
        <w:t>10</w:t>
      </w:r>
      <w:r w:rsidR="00983BE0">
        <w:t>]</w:t>
      </w:r>
      <w:r w:rsidR="00983BE0">
        <w:t>，</w:t>
      </w:r>
      <w:ins w:id="131" w:author="Yi Yin" w:date="2019-02-21T14:51:00Z">
        <w:r w:rsidR="003331B3">
          <w:rPr>
            <w:rFonts w:hint="eastAsia"/>
          </w:rPr>
          <w:t>Deformable</w:t>
        </w:r>
        <w:r w:rsidR="003331B3">
          <w:t xml:space="preserve"> P</w:t>
        </w:r>
        <w:r w:rsidR="003331B3">
          <w:rPr>
            <w:rFonts w:hint="eastAsia"/>
          </w:rPr>
          <w:t>art</w:t>
        </w:r>
        <w:r w:rsidR="003331B3">
          <w:t xml:space="preserve"> Model</w:t>
        </w:r>
        <w:r w:rsidR="003331B3">
          <w:rPr>
            <w:rFonts w:hint="eastAsia"/>
          </w:rPr>
          <w:t xml:space="preserve"> </w:t>
        </w:r>
        <w:r w:rsidR="003331B3">
          <w:rPr>
            <w:rFonts w:hint="eastAsia"/>
          </w:rPr>
          <w:t>（</w:t>
        </w:r>
      </w:ins>
      <w:r w:rsidR="00983BE0">
        <w:rPr>
          <w:rFonts w:hint="eastAsia"/>
        </w:rPr>
        <w:t>D</w:t>
      </w:r>
      <w:r w:rsidR="00983BE0">
        <w:t>PM</w:t>
      </w:r>
      <w:ins w:id="132" w:author="Yi Yin" w:date="2019-02-21T14:51:00Z">
        <w:r w:rsidR="003331B3">
          <w:rPr>
            <w:rFonts w:hint="eastAsia"/>
          </w:rPr>
          <w:t>）</w:t>
        </w:r>
      </w:ins>
      <w:r w:rsidR="00983BE0">
        <w:t>[</w:t>
      </w:r>
      <w:r w:rsidR="006A2DAA">
        <w:t>11</w:t>
      </w:r>
      <w:r w:rsidR="00983BE0">
        <w:t>]</w:t>
      </w:r>
      <w:r w:rsidR="00D119E8">
        <w:rPr>
          <w:rFonts w:hint="eastAsia"/>
        </w:rPr>
        <w:t>等。</w:t>
      </w:r>
      <w:r w:rsidR="00F75056">
        <w:rPr>
          <w:rFonts w:hint="eastAsia"/>
        </w:rPr>
        <w:t>它们大多数被广泛应用于将</w:t>
      </w:r>
      <w:ins w:id="133" w:author="Yi Yin" w:date="2019-02-21T14:52:00Z">
        <w:r w:rsidR="003331B3">
          <w:rPr>
            <w:rFonts w:hint="eastAsia"/>
          </w:rPr>
          <w:t>感兴趣区域（</w:t>
        </w:r>
        <w:r w:rsidR="003331B3" w:rsidRPr="003331B3">
          <w:t>Region Of Interest</w:t>
        </w:r>
        <w:r w:rsidR="003331B3">
          <w:rPr>
            <w:rFonts w:hint="eastAsia"/>
          </w:rPr>
          <w:t>，</w:t>
        </w:r>
        <w:r w:rsidR="003331B3">
          <w:t>ROI</w:t>
        </w:r>
        <w:r w:rsidR="003331B3">
          <w:rPr>
            <w:rFonts w:hint="eastAsia"/>
          </w:rPr>
          <w:t>s</w:t>
        </w:r>
        <w:r w:rsidR="003331B3">
          <w:rPr>
            <w:rFonts w:hint="eastAsia"/>
          </w:rPr>
          <w:t>）</w:t>
        </w:r>
      </w:ins>
      <w:del w:id="134" w:author="Yi Yin" w:date="2019-02-21T14:52:00Z">
        <w:r w:rsidR="00F75056" w:rsidDel="003331B3">
          <w:rPr>
            <w:rFonts w:hint="eastAsia"/>
          </w:rPr>
          <w:delText>R</w:delText>
        </w:r>
        <w:r w:rsidR="006A2DAA" w:rsidDel="003331B3">
          <w:delText>OIs</w:delText>
        </w:r>
      </w:del>
      <w:r w:rsidR="00F75056">
        <w:rPr>
          <w:rFonts w:hint="eastAsia"/>
        </w:rPr>
        <w:t>分类为各种类别。</w:t>
      </w:r>
      <w:del w:id="135" w:author="Yi Yin" w:date="2019-02-21T14:46:00Z">
        <w:r w:rsidR="00F75056" w:rsidDel="002D7085">
          <w:rPr>
            <w:rFonts w:hint="eastAsia"/>
          </w:rPr>
          <w:delText>D</w:delText>
        </w:r>
        <w:r w:rsidR="00F75056" w:rsidDel="002D7085">
          <w:delText>PM</w:delText>
        </w:r>
        <w:r w:rsidR="000038FE" w:rsidDel="002D7085">
          <w:delText>（</w:delText>
        </w:r>
      </w:del>
      <w:del w:id="136" w:author="Yi Yin" w:date="2019-02-21T14:51:00Z">
        <w:r w:rsidR="000038FE" w:rsidDel="003331B3">
          <w:rPr>
            <w:rFonts w:hint="eastAsia"/>
          </w:rPr>
          <w:delText>Deformable</w:delText>
        </w:r>
        <w:r w:rsidR="000038FE" w:rsidDel="003331B3">
          <w:delText xml:space="preserve"> P</w:delText>
        </w:r>
        <w:r w:rsidR="000038FE" w:rsidDel="003331B3">
          <w:rPr>
            <w:rFonts w:hint="eastAsia"/>
          </w:rPr>
          <w:delText>art</w:delText>
        </w:r>
        <w:r w:rsidR="000038FE" w:rsidDel="003331B3">
          <w:delText xml:space="preserve"> Model</w:delText>
        </w:r>
      </w:del>
      <w:ins w:id="137" w:author="Yi Yin" w:date="2019-02-21T14:46:00Z">
        <w:r w:rsidR="002D7085">
          <w:rPr>
            <w:rFonts w:hint="eastAsia"/>
          </w:rPr>
          <w:t>D</w:t>
        </w:r>
        <w:r w:rsidR="002D7085">
          <w:t>PM</w:t>
        </w:r>
      </w:ins>
      <w:del w:id="138" w:author="Yi Yin" w:date="2019-02-21T14:51:00Z">
        <w:r w:rsidR="000038FE" w:rsidDel="003331B3">
          <w:rPr>
            <w:rFonts w:hint="eastAsia"/>
          </w:rPr>
          <w:delText>）</w:delText>
        </w:r>
      </w:del>
      <w:r w:rsidR="006A2DAA">
        <w:rPr>
          <w:rFonts w:hint="eastAsia"/>
        </w:rPr>
        <w:t>[</w:t>
      </w:r>
      <w:r w:rsidR="006A2DAA">
        <w:t>11]</w:t>
      </w:r>
      <w:r w:rsidR="00F75056">
        <w:rPr>
          <w:rFonts w:hint="eastAsia"/>
        </w:rPr>
        <w:t>是其中最常用的方法之一，</w:t>
      </w:r>
      <w:r w:rsidR="006A2DAA" w:rsidRPr="006A2DAA">
        <w:rPr>
          <w:rFonts w:hint="eastAsia"/>
        </w:rPr>
        <w:t>该模型由</w:t>
      </w:r>
      <w:proofErr w:type="spellStart"/>
      <w:r w:rsidR="006A2DAA" w:rsidRPr="006A2DAA">
        <w:rPr>
          <w:rFonts w:hint="eastAsia"/>
        </w:rPr>
        <w:t>Felzenszwalb</w:t>
      </w:r>
      <w:proofErr w:type="spellEnd"/>
      <w:r w:rsidR="003E5B80">
        <w:rPr>
          <w:rFonts w:hint="eastAsia"/>
        </w:rPr>
        <w:t>等人</w:t>
      </w:r>
      <w:r w:rsidR="006A2DAA" w:rsidRPr="006A2DAA">
        <w:rPr>
          <w:rFonts w:hint="eastAsia"/>
        </w:rPr>
        <w:t>在</w:t>
      </w:r>
      <w:r w:rsidR="006A2DAA" w:rsidRPr="006A2DAA">
        <w:rPr>
          <w:rFonts w:hint="eastAsia"/>
        </w:rPr>
        <w:t>2008</w:t>
      </w:r>
      <w:r w:rsidR="006A2DAA" w:rsidRPr="006A2DAA">
        <w:rPr>
          <w:rFonts w:hint="eastAsia"/>
        </w:rPr>
        <w:t>年提出，</w:t>
      </w:r>
      <w:r w:rsidR="000038FE">
        <w:t>正如其名，</w:t>
      </w:r>
      <w:r w:rsidR="000038FE">
        <w:rPr>
          <w:rFonts w:hint="eastAsia"/>
        </w:rPr>
        <w:t>它</w:t>
      </w:r>
      <w:r w:rsidR="006A2DAA">
        <w:t>是一种基于组件的检测算法</w:t>
      </w:r>
      <w:r w:rsidR="006A2DAA">
        <w:rPr>
          <w:rFonts w:hint="eastAsia"/>
        </w:rPr>
        <w:t>,</w:t>
      </w:r>
      <w:r w:rsidR="000038FE">
        <w:rPr>
          <w:rFonts w:hint="eastAsia"/>
        </w:rPr>
        <w:t>也是当时最好的算法</w:t>
      </w:r>
      <w:r w:rsidR="006A2DAA">
        <w:rPr>
          <w:rFonts w:hint="eastAsia"/>
        </w:rPr>
        <w:t>,</w:t>
      </w:r>
      <w:r w:rsidR="000038FE">
        <w:rPr>
          <w:rFonts w:hint="eastAsia"/>
        </w:rPr>
        <w:t>蝉联</w:t>
      </w:r>
      <w:r w:rsidR="003E5B80">
        <w:rPr>
          <w:rFonts w:hint="eastAsia"/>
        </w:rPr>
        <w:t>了</w:t>
      </w:r>
      <w:r w:rsidR="000038FE">
        <w:rPr>
          <w:rFonts w:hint="eastAsia"/>
        </w:rPr>
        <w:t>三届</w:t>
      </w:r>
      <w:r w:rsidR="000038FE">
        <w:rPr>
          <w:rFonts w:hint="eastAsia"/>
        </w:rPr>
        <w:t>P</w:t>
      </w:r>
      <w:r w:rsidR="000038FE">
        <w:t>ASCAL VOC</w:t>
      </w:r>
      <w:r w:rsidR="000038FE">
        <w:rPr>
          <w:rFonts w:hint="eastAsia"/>
        </w:rPr>
        <w:t>目标检测冠军</w:t>
      </w:r>
      <w:ins w:id="139" w:author="Yi Yin" w:date="2019-02-21T14:46:00Z">
        <w:r w:rsidR="002D7085">
          <w:rPr>
            <w:rFonts w:hint="eastAsia"/>
          </w:rPr>
          <w:t>。</w:t>
        </w:r>
      </w:ins>
      <w:del w:id="140" w:author="Yi Yin" w:date="2019-02-21T14:46:00Z">
        <w:r w:rsidR="000038FE" w:rsidDel="002D7085">
          <w:rPr>
            <w:rFonts w:hint="eastAsia"/>
          </w:rPr>
          <w:delText>，</w:delText>
        </w:r>
      </w:del>
      <w:r w:rsidR="000038FE">
        <w:rPr>
          <w:rFonts w:hint="eastAsia"/>
        </w:rPr>
        <w:t>它</w:t>
      </w:r>
      <w:r w:rsidR="00542379" w:rsidRPr="00542379">
        <w:t>的基本思想是先提取</w:t>
      </w:r>
      <w:r w:rsidR="00542379" w:rsidRPr="00542379">
        <w:t>DPM</w:t>
      </w:r>
      <w:r w:rsidR="00542379" w:rsidRPr="00542379">
        <w:t>人工特征，再用</w:t>
      </w:r>
      <w:proofErr w:type="spellStart"/>
      <w:r w:rsidR="00542379" w:rsidRPr="00542379">
        <w:t>latentSVM</w:t>
      </w:r>
      <w:proofErr w:type="spellEnd"/>
      <w:r w:rsidR="00542379" w:rsidRPr="00542379">
        <w:t>分类。这种特征提取方式存在明显的局限性</w:t>
      </w:r>
      <w:ins w:id="141" w:author="Yi Yin" w:date="2019-02-21T14:47:00Z">
        <w:r w:rsidR="003331B3">
          <w:rPr>
            <w:rFonts w:hint="eastAsia"/>
          </w:rPr>
          <w:t>：</w:t>
        </w:r>
      </w:ins>
      <w:del w:id="142" w:author="Yi Yin" w:date="2019-02-21T14:47:00Z">
        <w:r w:rsidR="00542379" w:rsidRPr="00542379" w:rsidDel="003331B3">
          <w:delText>，</w:delText>
        </w:r>
      </w:del>
      <w:r w:rsidR="00542379" w:rsidRPr="00542379">
        <w:t>首先，</w:t>
      </w:r>
      <w:r w:rsidR="00542379" w:rsidRPr="00542379">
        <w:t>DPM</w:t>
      </w:r>
      <w:r w:rsidR="00542379" w:rsidRPr="00542379">
        <w:t>特征计算复杂，计算速度慢；其次，人工特征对于旋转、拉伸、视角变化的物体检测效果差。这些弊端很大程度上限制了算法的应用场景。</w:t>
      </w:r>
      <w:r w:rsidR="00542379">
        <w:rPr>
          <w:rFonts w:hint="eastAsia"/>
        </w:rPr>
        <w:t>为了解决这个问题，</w:t>
      </w:r>
      <w:r w:rsidR="00542379">
        <w:rPr>
          <w:rFonts w:hint="eastAsia"/>
        </w:rPr>
        <w:t>Ross</w:t>
      </w:r>
      <w:r w:rsidR="00542379">
        <w:t xml:space="preserve"> </w:t>
      </w:r>
      <w:proofErr w:type="spellStart"/>
      <w:r w:rsidR="00542379">
        <w:t>G</w:t>
      </w:r>
      <w:r w:rsidR="00542379">
        <w:rPr>
          <w:rFonts w:hint="eastAsia"/>
        </w:rPr>
        <w:t>ir</w:t>
      </w:r>
      <w:r w:rsidR="00542379">
        <w:t>shick</w:t>
      </w:r>
      <w:proofErr w:type="spellEnd"/>
      <w:r w:rsidR="00542379">
        <w:t xml:space="preserve"> al</w:t>
      </w:r>
      <w:r w:rsidR="00542379">
        <w:rPr>
          <w:rFonts w:hint="eastAsia"/>
        </w:rPr>
        <w:t>等人</w:t>
      </w:r>
      <w:del w:id="143" w:author="Yi Yin" w:date="2019-02-21T14:47:00Z">
        <w:r w:rsidR="000E011C" w:rsidDel="003331B3">
          <w:rPr>
            <w:rFonts w:hint="eastAsia"/>
          </w:rPr>
          <w:delText xml:space="preserve"> </w:delText>
        </w:r>
      </w:del>
      <w:r w:rsidR="000E011C">
        <w:rPr>
          <w:rFonts w:hint="eastAsia"/>
        </w:rPr>
        <w:t>提出了一种基于深度神经网络的目标检测方法</w:t>
      </w:r>
      <w:r w:rsidR="000E011C">
        <w:rPr>
          <w:rFonts w:hint="eastAsia"/>
        </w:rPr>
        <w:t>R</w:t>
      </w:r>
      <w:r w:rsidR="000E011C">
        <w:t>-CNN[</w:t>
      </w:r>
      <w:r w:rsidR="006A2DAA">
        <w:t>5</w:t>
      </w:r>
      <w:r w:rsidR="000E011C">
        <w:t>],</w:t>
      </w:r>
      <w:r w:rsidR="000E011C">
        <w:rPr>
          <w:rFonts w:hint="eastAsia"/>
        </w:rPr>
        <w:t>它大大超过了以往</w:t>
      </w:r>
      <w:r w:rsidR="0046790F">
        <w:rPr>
          <w:rFonts w:hint="eastAsia"/>
        </w:rPr>
        <w:t>方法</w:t>
      </w:r>
      <w:r w:rsidR="000E011C">
        <w:rPr>
          <w:rFonts w:hint="eastAsia"/>
        </w:rPr>
        <w:t>的性能，之后几乎所有最优的目标检测方法都是基于</w:t>
      </w:r>
      <w:r w:rsidR="00A96605">
        <w:rPr>
          <w:rFonts w:hint="eastAsia"/>
        </w:rPr>
        <w:t>卷积神经网络</w:t>
      </w:r>
      <w:r w:rsidR="000E011C">
        <w:t>。</w:t>
      </w:r>
      <w:r w:rsidR="00D86179">
        <w:rPr>
          <w:rFonts w:hint="eastAsia"/>
        </w:rPr>
        <w:t>两阶段检测器和单阶段检测器是目前主流的两种目标检测方法。</w:t>
      </w:r>
    </w:p>
    <w:p w:rsidR="00D86179" w:rsidRDefault="00D86179" w:rsidP="000038FE">
      <w:pPr>
        <w:ind w:firstLineChars="200" w:firstLine="420"/>
      </w:pPr>
      <w:r>
        <w:rPr>
          <w:rFonts w:hint="eastAsia"/>
        </w:rPr>
        <w:t>两阶段检测器：</w:t>
      </w:r>
      <w:r w:rsidR="00F31EFF">
        <w:rPr>
          <w:rFonts w:hint="eastAsia"/>
        </w:rPr>
        <w:t>其中</w:t>
      </w:r>
      <w:ins w:id="144" w:author="Yi Yin" w:date="2019-02-21T15:04:00Z">
        <w:r w:rsidR="00560328" w:rsidRPr="00560328">
          <w:t>Spatial Pyramid Pooling</w:t>
        </w:r>
        <w:r w:rsidR="00560328">
          <w:rPr>
            <w:rFonts w:hint="eastAsia"/>
          </w:rPr>
          <w:t>（</w:t>
        </w:r>
      </w:ins>
      <w:proofErr w:type="spellStart"/>
      <w:r w:rsidR="00F31EFF">
        <w:rPr>
          <w:rFonts w:hint="eastAsia"/>
        </w:rPr>
        <w:t>S</w:t>
      </w:r>
      <w:r w:rsidR="00F31EFF">
        <w:t>PPN</w:t>
      </w:r>
      <w:r w:rsidR="00F31EFF">
        <w:rPr>
          <w:rFonts w:hint="eastAsia"/>
        </w:rPr>
        <w:t>et</w:t>
      </w:r>
      <w:proofErr w:type="spellEnd"/>
      <w:ins w:id="145" w:author="Yi Yin" w:date="2019-02-21T15:04:00Z">
        <w:r w:rsidR="00560328">
          <w:rPr>
            <w:rFonts w:hint="eastAsia"/>
          </w:rPr>
          <w:t>）</w:t>
        </w:r>
      </w:ins>
      <w:r w:rsidR="00F31EFF">
        <w:t>[</w:t>
      </w:r>
      <w:r w:rsidR="00D60D2F">
        <w:t>12</w:t>
      </w:r>
      <w:r w:rsidR="00F31EFF">
        <w:t>],Fast R-CNN</w:t>
      </w:r>
      <w:r w:rsidR="006A2DAA">
        <w:t xml:space="preserve"> </w:t>
      </w:r>
      <w:r w:rsidR="003E40A5">
        <w:t>[</w:t>
      </w:r>
      <w:r w:rsidR="005F43DA">
        <w:t>13</w:t>
      </w:r>
      <w:r w:rsidR="003E40A5">
        <w:t>]</w:t>
      </w:r>
      <w:r w:rsidR="00F31EFF">
        <w:t>,Faster R-CNN</w:t>
      </w:r>
      <w:r w:rsidR="006A2DAA">
        <w:t>[</w:t>
      </w:r>
      <w:r w:rsidR="003E40A5">
        <w:t>9</w:t>
      </w:r>
      <w:r w:rsidR="006A2DAA">
        <w:t>]</w:t>
      </w:r>
      <w:r w:rsidR="00F31EFF">
        <w:t xml:space="preserve"> </w:t>
      </w:r>
      <w:r w:rsidR="00F31EFF">
        <w:rPr>
          <w:rFonts w:hint="eastAsia"/>
        </w:rPr>
        <w:t>和</w:t>
      </w:r>
      <w:r w:rsidR="00F31EFF">
        <w:t xml:space="preserve"> R-FCN</w:t>
      </w:r>
      <w:r w:rsidR="006A2DAA">
        <w:t>[6]</w:t>
      </w:r>
      <w:r w:rsidR="00F31EFF">
        <w:rPr>
          <w:rFonts w:hint="eastAsia"/>
        </w:rPr>
        <w:t>是两阶段方法的一些代标性例子。它们大多都采用卷积网络的最顶层来检测不同</w:t>
      </w:r>
      <w:r w:rsidR="009442A2">
        <w:rPr>
          <w:rFonts w:hint="eastAsia"/>
        </w:rPr>
        <w:t>尺度大小的物体。这些方法首先使用单独的生成器生成候选对象集合，例如</w:t>
      </w:r>
      <w:r w:rsidR="005F43DA" w:rsidRPr="005F43DA">
        <w:t>Selective</w:t>
      </w:r>
      <w:r w:rsidR="005F43DA">
        <w:t xml:space="preserve"> </w:t>
      </w:r>
      <w:r w:rsidR="005F43DA" w:rsidRPr="005F43DA">
        <w:t xml:space="preserve">Search </w:t>
      </w:r>
      <w:r w:rsidR="009442A2">
        <w:t>[</w:t>
      </w:r>
      <w:r w:rsidR="005F43DA">
        <w:t>14</w:t>
      </w:r>
      <w:r w:rsidR="009442A2">
        <w:t>],</w:t>
      </w:r>
      <w:r w:rsidR="005F43DA" w:rsidRPr="005F43DA">
        <w:t xml:space="preserve">Edge Boxes </w:t>
      </w:r>
      <w:r w:rsidR="009442A2">
        <w:rPr>
          <w:rFonts w:hint="eastAsia"/>
        </w:rPr>
        <w:t>[</w:t>
      </w:r>
      <w:r w:rsidR="005F43DA">
        <w:t>15</w:t>
      </w:r>
      <w:r w:rsidR="009442A2">
        <w:t>]</w:t>
      </w:r>
      <w:r w:rsidR="009442A2">
        <w:rPr>
          <w:rFonts w:hint="eastAsia"/>
        </w:rPr>
        <w:t>和</w:t>
      </w:r>
      <w:r w:rsidR="005F43DA" w:rsidRPr="005F43DA">
        <w:t>Region Proposal Network</w:t>
      </w:r>
      <w:r w:rsidR="009442A2">
        <w:rPr>
          <w:rFonts w:hint="eastAsia"/>
        </w:rPr>
        <w:t>（</w:t>
      </w:r>
      <w:r w:rsidR="009442A2">
        <w:rPr>
          <w:rFonts w:hint="eastAsia"/>
        </w:rPr>
        <w:t>R</w:t>
      </w:r>
      <w:r w:rsidR="009442A2">
        <w:t>PN</w:t>
      </w:r>
      <w:r w:rsidR="009442A2">
        <w:t>）。</w:t>
      </w:r>
      <w:r w:rsidR="009442A2">
        <w:rPr>
          <w:rFonts w:hint="eastAsia"/>
        </w:rPr>
        <w:t>其中大多数是基于超像素合并（</w:t>
      </w:r>
      <w:r w:rsidR="00A6748D">
        <w:rPr>
          <w:rFonts w:hint="eastAsia"/>
        </w:rPr>
        <w:t>例如</w:t>
      </w:r>
      <w:ins w:id="146" w:author="Yi Yin" w:date="2019-02-21T15:06:00Z">
        <w:r w:rsidR="00952BCF" w:rsidRPr="00952BCF">
          <w:t>Constrained Parametric Min-Cuts</w:t>
        </w:r>
        <w:r w:rsidR="00952BCF">
          <w:rPr>
            <w:rFonts w:hint="eastAsia"/>
          </w:rPr>
          <w:t>（</w:t>
        </w:r>
      </w:ins>
      <w:del w:id="147" w:author="Yi Yin" w:date="2019-02-21T15:06:00Z">
        <w:r w:rsidR="00A6748D" w:rsidDel="00952BCF">
          <w:rPr>
            <w:rFonts w:hint="eastAsia"/>
          </w:rPr>
          <w:delText>，</w:delText>
        </w:r>
      </w:del>
      <w:r w:rsidR="009442A2">
        <w:rPr>
          <w:rFonts w:hint="eastAsia"/>
        </w:rPr>
        <w:t>C</w:t>
      </w:r>
      <w:r w:rsidR="009442A2">
        <w:t>PMC</w:t>
      </w:r>
      <w:ins w:id="148" w:author="Yi Yin" w:date="2019-02-21T15:06:00Z">
        <w:r w:rsidR="00952BCF">
          <w:rPr>
            <w:rFonts w:hint="eastAsia"/>
          </w:rPr>
          <w:t>）</w:t>
        </w:r>
      </w:ins>
      <w:r w:rsidR="005F43DA">
        <w:t>[</w:t>
      </w:r>
      <w:r w:rsidR="003A2B7A">
        <w:t>16</w:t>
      </w:r>
      <w:r w:rsidR="005F43DA">
        <w:t>]</w:t>
      </w:r>
      <w:r w:rsidR="00A6748D">
        <w:rPr>
          <w:rFonts w:hint="eastAsia"/>
        </w:rPr>
        <w:t>等）或基于滑窗算法（例如</w:t>
      </w:r>
      <w:proofErr w:type="spellStart"/>
      <w:r w:rsidR="00A6748D">
        <w:rPr>
          <w:rFonts w:hint="eastAsia"/>
        </w:rPr>
        <w:t>Ed</w:t>
      </w:r>
      <w:r w:rsidR="00A6748D">
        <w:t>g</w:t>
      </w:r>
      <w:r w:rsidR="00146689">
        <w:t>h</w:t>
      </w:r>
      <w:r w:rsidR="00A6748D">
        <w:t>e</w:t>
      </w:r>
      <w:proofErr w:type="spellEnd"/>
      <w:r w:rsidR="00A6748D">
        <w:t xml:space="preserve"> Boxes[</w:t>
      </w:r>
      <w:r w:rsidR="005F43DA">
        <w:t>15</w:t>
      </w:r>
      <w:r w:rsidR="00A6748D">
        <w:t>]</w:t>
      </w:r>
      <w:r w:rsidR="00415B61">
        <w:rPr>
          <w:rFonts w:hint="eastAsia"/>
        </w:rPr>
        <w:t>等</w:t>
      </w:r>
      <w:r w:rsidR="00A6748D">
        <w:rPr>
          <w:rFonts w:hint="eastAsia"/>
        </w:rPr>
        <w:t>）</w:t>
      </w:r>
      <w:r w:rsidR="00A6748D">
        <w:t>，</w:t>
      </w:r>
      <w:r w:rsidR="00A6748D">
        <w:rPr>
          <w:rFonts w:hint="eastAsia"/>
        </w:rPr>
        <w:t>它们的共同特点</w:t>
      </w:r>
      <w:del w:id="149" w:author="Yi Yin" w:date="2019-02-21T15:06:00Z">
        <w:r w:rsidR="00A6748D" w:rsidDel="00952BCF">
          <w:rPr>
            <w:rFonts w:hint="eastAsia"/>
          </w:rPr>
          <w:delText>都</w:delText>
        </w:r>
      </w:del>
      <w:r w:rsidR="00A6748D">
        <w:rPr>
          <w:rFonts w:hint="eastAsia"/>
        </w:rPr>
        <w:t>是主要用</w:t>
      </w:r>
      <w:r w:rsidR="00A6748D">
        <w:rPr>
          <w:rFonts w:hint="eastAsia"/>
        </w:rPr>
        <w:t>C</w:t>
      </w:r>
      <w:r w:rsidR="00A6748D">
        <w:t>NN</w:t>
      </w:r>
      <w:r w:rsidR="00A6748D">
        <w:rPr>
          <w:rFonts w:hint="eastAsia"/>
        </w:rPr>
        <w:t>作为分类器，不预测对象边界。</w:t>
      </w:r>
      <w:r w:rsidR="00864B27">
        <w:rPr>
          <w:rFonts w:hint="eastAsia"/>
        </w:rPr>
        <w:t>尽管这些方法大大提高了</w:t>
      </w:r>
      <w:r w:rsidR="000B036A">
        <w:rPr>
          <w:rFonts w:hint="eastAsia"/>
        </w:rPr>
        <w:t>检测精确度</w:t>
      </w:r>
      <w:r w:rsidR="00864B27">
        <w:rPr>
          <w:rFonts w:hint="eastAsia"/>
        </w:rPr>
        <w:t>，但是</w:t>
      </w:r>
      <w:del w:id="150" w:author="Yi Yin" w:date="2019-02-21T15:06:00Z">
        <w:r w:rsidR="00864B27" w:rsidDel="00952BCF">
          <w:rPr>
            <w:rFonts w:hint="eastAsia"/>
          </w:rPr>
          <w:delText>这些方法</w:delText>
        </w:r>
      </w:del>
      <w:r w:rsidR="000B036A">
        <w:rPr>
          <w:rFonts w:hint="eastAsia"/>
        </w:rPr>
        <w:t>计算量大，速度较慢。</w:t>
      </w:r>
    </w:p>
    <w:p w:rsidR="000B036A" w:rsidRDefault="000B036A" w:rsidP="000038FE">
      <w:pPr>
        <w:ind w:firstLineChars="200" w:firstLine="420"/>
      </w:pPr>
      <w:r>
        <w:rPr>
          <w:rFonts w:hint="eastAsia"/>
        </w:rPr>
        <w:t>单阶段检测器：考虑到两阶段检测器</w:t>
      </w:r>
      <w:ins w:id="151" w:author="Yi Yin" w:date="2019-02-21T15:07:00Z">
        <w:r w:rsidR="00952BCF">
          <w:rPr>
            <w:rFonts w:hint="eastAsia"/>
          </w:rPr>
          <w:t>速度慢</w:t>
        </w:r>
      </w:ins>
      <w:r>
        <w:rPr>
          <w:rFonts w:hint="eastAsia"/>
        </w:rPr>
        <w:t>的缺点，单阶段检测器（例如</w:t>
      </w:r>
      <w:r>
        <w:t>YOLO</w:t>
      </w:r>
      <w:r>
        <w:rPr>
          <w:rFonts w:hint="eastAsia"/>
        </w:rPr>
        <w:t>[</w:t>
      </w:r>
      <w:r w:rsidR="003A2B7A">
        <w:rPr>
          <w:rFonts w:hint="eastAsia"/>
        </w:rPr>
        <w:t>7</w:t>
      </w:r>
      <w:r>
        <w:t>],SSD[</w:t>
      </w:r>
      <w:r w:rsidR="003A2B7A">
        <w:t>1</w:t>
      </w:r>
      <w:r>
        <w:t>]</w:t>
      </w:r>
      <w:r>
        <w:rPr>
          <w:rFonts w:hint="eastAsia"/>
        </w:rPr>
        <w:t>）引起了人们的关注。</w:t>
      </w:r>
      <w:r w:rsidR="00DC6F2A">
        <w:rPr>
          <w:rFonts w:hint="eastAsia"/>
        </w:rPr>
        <w:t>这些检测器通过使用一组不同尺度的固定尺寸的</w:t>
      </w:r>
      <w:r w:rsidR="00DC6F2A">
        <w:rPr>
          <w:rFonts w:hint="eastAsia"/>
        </w:rPr>
        <w:t>anchors</w:t>
      </w:r>
      <w:r w:rsidR="00DC6F2A">
        <w:rPr>
          <w:rFonts w:hint="eastAsia"/>
        </w:rPr>
        <w:t>覆盖整个图像，代替</w:t>
      </w:r>
      <w:r w:rsidR="00DC6F2A">
        <w:rPr>
          <w:rFonts w:hint="eastAsia"/>
        </w:rPr>
        <w:t>region</w:t>
      </w:r>
      <w:r w:rsidR="00DC6F2A">
        <w:t xml:space="preserve"> </w:t>
      </w:r>
      <w:r w:rsidR="00DC6F2A">
        <w:rPr>
          <w:rFonts w:hint="eastAsia"/>
        </w:rPr>
        <w:t>proposal</w:t>
      </w:r>
      <w:r w:rsidR="00DC6F2A">
        <w:rPr>
          <w:rFonts w:hint="eastAsia"/>
        </w:rPr>
        <w:t>阶段。在具有高分辨率特征的</w:t>
      </w:r>
      <w:r w:rsidR="000E3092">
        <w:rPr>
          <w:rFonts w:hint="eastAsia"/>
        </w:rPr>
        <w:t>浅层</w:t>
      </w:r>
      <w:r w:rsidR="002221E1">
        <w:rPr>
          <w:rFonts w:hint="eastAsia"/>
        </w:rPr>
        <w:t>卷积层中检测小对象，而在具有低分辨率特征的</w:t>
      </w:r>
      <w:r w:rsidR="000E3092">
        <w:rPr>
          <w:rFonts w:hint="eastAsia"/>
        </w:rPr>
        <w:t>深层</w:t>
      </w:r>
      <w:r w:rsidR="002221E1">
        <w:rPr>
          <w:rFonts w:hint="eastAsia"/>
        </w:rPr>
        <w:t>卷积层中检测大对象。因此，</w:t>
      </w:r>
      <w:r w:rsidR="00AF1096">
        <w:rPr>
          <w:rFonts w:hint="eastAsia"/>
        </w:rPr>
        <w:t>单阶段检测器与</w:t>
      </w:r>
      <w:r w:rsidR="00AF1096">
        <w:t>F</w:t>
      </w:r>
      <w:r w:rsidR="00AF1096">
        <w:rPr>
          <w:rFonts w:hint="eastAsia"/>
        </w:rPr>
        <w:t>aster</w:t>
      </w:r>
      <w:r w:rsidR="00AF1096">
        <w:t>-RCNN</w:t>
      </w:r>
      <w:r w:rsidR="003A2B7A">
        <w:rPr>
          <w:rFonts w:hint="eastAsia"/>
        </w:rPr>
        <w:t>[</w:t>
      </w:r>
      <w:r w:rsidR="003A2B7A">
        <w:t>9]</w:t>
      </w:r>
      <w:r w:rsidR="00AF1096">
        <w:rPr>
          <w:rFonts w:hint="eastAsia"/>
        </w:rPr>
        <w:t>相比，可以用更小的输入尺寸来提取丰富的特征以降低计算成本。但是，这一类方法都没有注意每个位置的局部信息，并且较低卷积层中的信息并没有得到充分利用，因此，尽管单阶段方法比两阶段方法</w:t>
      </w:r>
      <w:ins w:id="152" w:author="Yi Yin" w:date="2019-02-21T15:08:00Z">
        <w:r w:rsidR="00952BCF">
          <w:rPr>
            <w:rFonts w:hint="eastAsia"/>
          </w:rPr>
          <w:t>计算成本</w:t>
        </w:r>
      </w:ins>
      <w:ins w:id="153" w:author="Yi Yin" w:date="2019-02-21T15:09:00Z">
        <w:r w:rsidR="00952BCF">
          <w:rPr>
            <w:rFonts w:hint="eastAsia"/>
          </w:rPr>
          <w:t>低</w:t>
        </w:r>
      </w:ins>
      <w:del w:id="154" w:author="Yi Yin" w:date="2019-02-21T15:08:00Z">
        <w:r w:rsidR="00AF1096" w:rsidDel="00952BCF">
          <w:rPr>
            <w:rFonts w:hint="eastAsia"/>
          </w:rPr>
          <w:delText>具有许多优点</w:delText>
        </w:r>
      </w:del>
      <w:r w:rsidR="00AF1096">
        <w:rPr>
          <w:rFonts w:hint="eastAsia"/>
        </w:rPr>
        <w:t>，但是精确度仍然落后于两阶方法。</w:t>
      </w:r>
    </w:p>
    <w:p w:rsidR="00CD0AF6" w:rsidRDefault="00CD0AF6" w:rsidP="000038FE">
      <w:pPr>
        <w:ind w:firstLineChars="200" w:firstLine="420"/>
      </w:pPr>
      <w:r>
        <w:rPr>
          <w:rFonts w:hint="eastAsia"/>
        </w:rPr>
        <w:t>为了改善两阶段检测器和单阶段检测器的性能，</w:t>
      </w:r>
      <w:ins w:id="155" w:author="Yi Yin" w:date="2019-02-21T15:09:00Z">
        <w:r w:rsidR="002A50EA">
          <w:rPr>
            <w:rFonts w:hint="eastAsia"/>
          </w:rPr>
          <w:t>学界</w:t>
        </w:r>
      </w:ins>
      <w:r>
        <w:rPr>
          <w:rFonts w:hint="eastAsia"/>
        </w:rPr>
        <w:t>已经提出了各种策略将多尺度信息聚合到目标检测器。</w:t>
      </w:r>
      <w:ins w:id="156" w:author="Yi Yin" w:date="2019-02-21T15:10:00Z">
        <w:r w:rsidR="002A50EA" w:rsidRPr="002A50EA">
          <w:t>Multi-scale</w:t>
        </w:r>
        <w:r w:rsidR="002A50EA">
          <w:t xml:space="preserve"> CNN</w:t>
        </w:r>
        <w:r w:rsidR="002A50EA">
          <w:rPr>
            <w:rFonts w:hint="eastAsia"/>
          </w:rPr>
          <w:t>（</w:t>
        </w:r>
      </w:ins>
      <w:r>
        <w:rPr>
          <w:rFonts w:hint="eastAsia"/>
        </w:rPr>
        <w:t>M</w:t>
      </w:r>
      <w:r>
        <w:t>SCNN</w:t>
      </w:r>
      <w:ins w:id="157" w:author="Yi Yin" w:date="2019-02-21T15:10:00Z">
        <w:r w:rsidR="002A50EA">
          <w:rPr>
            <w:rFonts w:hint="eastAsia"/>
          </w:rPr>
          <w:t>）</w:t>
        </w:r>
      </w:ins>
      <w:r>
        <w:t>[</w:t>
      </w:r>
      <w:r w:rsidR="003A2B7A">
        <w:t>17</w:t>
      </w:r>
      <w:r>
        <w:t>]</w:t>
      </w:r>
      <w:r>
        <w:rPr>
          <w:rFonts w:hint="eastAsia"/>
        </w:rPr>
        <w:t>利用各种分辨率的特征图来检测不同尺度的物体，从而产生一组可变的感受野大小用来覆盖许多物体尺寸。</w:t>
      </w:r>
      <w:ins w:id="158" w:author="Yi Yin" w:date="2019-02-21T15:11:00Z">
        <w:r w:rsidR="002A50EA">
          <w:rPr>
            <w:rFonts w:hint="eastAsia"/>
          </w:rPr>
          <w:t>Ra</w:t>
        </w:r>
        <w:r w:rsidR="002A50EA">
          <w:t>inbow SSD</w:t>
        </w:r>
        <w:r w:rsidR="002A50EA">
          <w:rPr>
            <w:rFonts w:hint="eastAsia"/>
          </w:rPr>
          <w:t>（</w:t>
        </w:r>
      </w:ins>
      <w:r>
        <w:t>RSSD</w:t>
      </w:r>
      <w:ins w:id="159" w:author="Yi Yin" w:date="2019-02-21T15:11:00Z">
        <w:r w:rsidR="002A50EA">
          <w:rPr>
            <w:rFonts w:hint="eastAsia"/>
          </w:rPr>
          <w:t>）</w:t>
        </w:r>
      </w:ins>
      <w:r w:rsidR="003A2B7A">
        <w:t>[18]</w:t>
      </w:r>
      <w:r>
        <w:rPr>
          <w:rFonts w:hint="eastAsia"/>
        </w:rPr>
        <w:t>通过</w:t>
      </w:r>
      <w:ins w:id="160" w:author="Yi Yin" w:date="2019-02-21T15:12:00Z">
        <w:r w:rsidR="002A50EA" w:rsidRPr="002A50EA">
          <w:rPr>
            <w:rFonts w:hint="eastAsia"/>
          </w:rPr>
          <w:t>池化</w:t>
        </w:r>
        <w:r w:rsidR="002A50EA">
          <w:rPr>
            <w:rFonts w:hint="eastAsia"/>
          </w:rPr>
          <w:t>（</w:t>
        </w:r>
      </w:ins>
      <w:r>
        <w:rPr>
          <w:rFonts w:hint="eastAsia"/>
        </w:rPr>
        <w:t>pooling</w:t>
      </w:r>
      <w:ins w:id="161" w:author="Yi Yin" w:date="2019-02-21T15:12:00Z">
        <w:r w:rsidR="002A50EA">
          <w:rPr>
            <w:rFonts w:hint="eastAsia"/>
          </w:rPr>
          <w:t>）</w:t>
        </w:r>
      </w:ins>
      <w:r>
        <w:rPr>
          <w:rFonts w:hint="eastAsia"/>
        </w:rPr>
        <w:t>加反卷积融合不同层的特征，</w:t>
      </w:r>
      <w:r w:rsidR="00D11C0D">
        <w:rPr>
          <w:rFonts w:hint="eastAsia"/>
        </w:rPr>
        <w:t>不仅</w:t>
      </w:r>
      <w:ins w:id="162" w:author="Yi Yin" w:date="2019-02-21T15:13:00Z">
        <w:r w:rsidR="004B3A1C">
          <w:rPr>
            <w:rFonts w:hint="eastAsia"/>
          </w:rPr>
          <w:t>加强</w:t>
        </w:r>
      </w:ins>
      <w:del w:id="163" w:author="Yi Yin" w:date="2019-02-21T15:13:00Z">
        <w:r w:rsidDel="004B3A1C">
          <w:rPr>
            <w:rFonts w:hint="eastAsia"/>
          </w:rPr>
          <w:delText>增加</w:delText>
        </w:r>
      </w:del>
      <w:r w:rsidR="00D11C0D">
        <w:rPr>
          <w:rFonts w:hint="eastAsia"/>
        </w:rPr>
        <w:t>了</w:t>
      </w:r>
      <w:r>
        <w:rPr>
          <w:rFonts w:hint="eastAsia"/>
        </w:rPr>
        <w:t>不同层</w:t>
      </w:r>
      <w:r w:rsidR="00D11C0D">
        <w:rPr>
          <w:rFonts w:hint="eastAsia"/>
        </w:rPr>
        <w:t>特征图之间的关系同时也增加了不同层</w:t>
      </w:r>
      <w:del w:id="164" w:author="Yi Yin" w:date="2019-02-21T15:13:00Z">
        <w:r w:rsidR="00D11C0D" w:rsidDel="004B3A1C">
          <w:rPr>
            <w:rFonts w:hint="eastAsia"/>
          </w:rPr>
          <w:delText>的</w:delText>
        </w:r>
      </w:del>
      <w:r w:rsidR="00D11C0D">
        <w:rPr>
          <w:rFonts w:hint="eastAsia"/>
        </w:rPr>
        <w:t>特征图的数量，一定程度上解决了小物体检测的问题。</w:t>
      </w:r>
      <w:ins w:id="165" w:author="Yi Yin" w:date="2019-02-21T15:15:00Z">
        <w:r w:rsidR="004B3A1C" w:rsidRPr="004B3A1C">
          <w:rPr>
            <w:rFonts w:hint="eastAsia"/>
          </w:rPr>
          <w:t>Deconvolutional Single Shot Detector</w:t>
        </w:r>
        <w:r w:rsidR="004B3A1C" w:rsidRPr="004B3A1C">
          <w:rPr>
            <w:rFonts w:hint="eastAsia"/>
          </w:rPr>
          <w:t>（</w:t>
        </w:r>
        <w:r w:rsidR="004B3A1C" w:rsidRPr="004B3A1C">
          <w:rPr>
            <w:rFonts w:hint="eastAsia"/>
          </w:rPr>
          <w:t>DSSD</w:t>
        </w:r>
        <w:r w:rsidR="004B3A1C" w:rsidRPr="004B3A1C">
          <w:rPr>
            <w:rFonts w:hint="eastAsia"/>
          </w:rPr>
          <w:t>）</w:t>
        </w:r>
      </w:ins>
      <w:del w:id="166" w:author="Yi Yin" w:date="2019-02-21T15:15:00Z">
        <w:r w:rsidR="00D11C0D" w:rsidDel="004B3A1C">
          <w:rPr>
            <w:rFonts w:hint="eastAsia"/>
          </w:rPr>
          <w:delText>D</w:delText>
        </w:r>
        <w:r w:rsidR="00D11C0D" w:rsidDel="004B3A1C">
          <w:delText>SSD</w:delText>
        </w:r>
      </w:del>
      <w:r w:rsidR="00D11C0D">
        <w:t>[</w:t>
      </w:r>
      <w:r w:rsidR="003A2B7A">
        <w:t>2</w:t>
      </w:r>
      <w:r w:rsidR="00D11C0D">
        <w:t>]</w:t>
      </w:r>
      <w:r w:rsidR="00D11C0D">
        <w:rPr>
          <w:rFonts w:hint="eastAsia"/>
        </w:rPr>
        <w:t>使用额外的</w:t>
      </w:r>
      <w:r w:rsidR="000E3092">
        <w:rPr>
          <w:rFonts w:hint="eastAsia"/>
        </w:rPr>
        <w:t>反卷积层增加特征映射层的分辨率并融合上下文信息。</w:t>
      </w:r>
      <w:proofErr w:type="spellStart"/>
      <w:r w:rsidR="000E3092">
        <w:rPr>
          <w:rFonts w:hint="eastAsia"/>
        </w:rPr>
        <w:t>Stair</w:t>
      </w:r>
      <w:r w:rsidR="000E3092">
        <w:t>N</w:t>
      </w:r>
      <w:r w:rsidR="000E3092">
        <w:rPr>
          <w:rFonts w:hint="eastAsia"/>
        </w:rPr>
        <w:t>et</w:t>
      </w:r>
      <w:proofErr w:type="spellEnd"/>
      <w:r w:rsidR="000E3092">
        <w:rPr>
          <w:rFonts w:hint="eastAsia"/>
        </w:rPr>
        <w:t>[</w:t>
      </w:r>
      <w:r w:rsidR="003A2B7A">
        <w:t>19</w:t>
      </w:r>
      <w:r w:rsidR="000E3092">
        <w:t>]</w:t>
      </w:r>
      <w:r w:rsidR="000E3092">
        <w:rPr>
          <w:rFonts w:hint="eastAsia"/>
        </w:rPr>
        <w:t>引入了一个组合特征模块，它以自上而下的方式</w:t>
      </w:r>
      <w:r w:rsidR="003E5AC5">
        <w:rPr>
          <w:rFonts w:hint="eastAsia"/>
        </w:rPr>
        <w:t>增强上下文语义信息，</w:t>
      </w:r>
      <w:r w:rsidR="000E3092">
        <w:rPr>
          <w:rFonts w:hint="eastAsia"/>
        </w:rPr>
        <w:t>进一步推断</w:t>
      </w:r>
      <w:r w:rsidR="0059473A">
        <w:rPr>
          <w:rFonts w:hint="eastAsia"/>
        </w:rPr>
        <w:t>了</w:t>
      </w:r>
      <w:r w:rsidR="000E3092">
        <w:rPr>
          <w:rFonts w:hint="eastAsia"/>
        </w:rPr>
        <w:t>组合</w:t>
      </w:r>
      <w:r w:rsidR="003E5AC5">
        <w:rPr>
          <w:rFonts w:hint="eastAsia"/>
        </w:rPr>
        <w:t>信息。</w:t>
      </w:r>
    </w:p>
    <w:p w:rsidR="003E5AC5" w:rsidRDefault="003E5AC5" w:rsidP="000038FE">
      <w:pPr>
        <w:ind w:firstLineChars="200" w:firstLine="420"/>
      </w:pPr>
      <w:r>
        <w:rPr>
          <w:rFonts w:hint="eastAsia"/>
        </w:rPr>
        <w:t>与以往工作不同，我们提出了一种新的架构，以实现不同层的全局上下文信息</w:t>
      </w:r>
      <w:del w:id="167" w:author="Yi Yin" w:date="2019-02-21T15:15:00Z">
        <w:r w:rsidDel="00664DD0">
          <w:rPr>
            <w:rFonts w:hint="eastAsia"/>
          </w:rPr>
          <w:delText>的</w:delText>
        </w:r>
      </w:del>
      <w:r>
        <w:rPr>
          <w:rFonts w:hint="eastAsia"/>
        </w:rPr>
        <w:t>融合，</w:t>
      </w:r>
      <w:r w:rsidR="00574708">
        <w:rPr>
          <w:rFonts w:hint="eastAsia"/>
        </w:rPr>
        <w:t>从而提高</w:t>
      </w:r>
      <w:del w:id="168" w:author="Yi Yin" w:date="2019-02-21T15:15:00Z">
        <w:r w:rsidR="00574708" w:rsidDel="00664DD0">
          <w:rPr>
            <w:rFonts w:hint="eastAsia"/>
          </w:rPr>
          <w:delText>了</w:delText>
        </w:r>
      </w:del>
      <w:r w:rsidR="00574708">
        <w:rPr>
          <w:rFonts w:hint="eastAsia"/>
        </w:rPr>
        <w:t>目标检测的性能。</w:t>
      </w:r>
    </w:p>
    <w:p w:rsidR="00AF1096" w:rsidRDefault="00AF1096" w:rsidP="000038FE">
      <w:pPr>
        <w:ind w:firstLineChars="200" w:firstLine="420"/>
      </w:pPr>
    </w:p>
    <w:p w:rsidR="000B036A" w:rsidRPr="00542379" w:rsidRDefault="000B036A" w:rsidP="000038FE">
      <w:pPr>
        <w:ind w:firstLineChars="200" w:firstLine="420"/>
      </w:pPr>
    </w:p>
    <w:p w:rsidR="0036378E" w:rsidRPr="00E25DFD" w:rsidRDefault="0036378E" w:rsidP="00542379"/>
    <w:p w:rsidR="006A0E88" w:rsidRDefault="000D7F71" w:rsidP="000D7F71">
      <w:pPr>
        <w:pStyle w:val="Title"/>
        <w:jc w:val="left"/>
      </w:pPr>
      <w:r>
        <w:t>3</w:t>
      </w:r>
      <w:r w:rsidR="00806B73">
        <w:rPr>
          <w:rFonts w:hint="eastAsia"/>
        </w:rPr>
        <w:t>方法</w:t>
      </w:r>
    </w:p>
    <w:p w:rsidR="002C68D7" w:rsidRPr="000D7F71" w:rsidRDefault="000D7F71" w:rsidP="001E56CC">
      <w:r>
        <w:rPr>
          <w:rFonts w:hint="eastAsia"/>
        </w:rPr>
        <w:t xml:space="preserve"> </w:t>
      </w:r>
      <w:r>
        <w:t xml:space="preserve"> </w:t>
      </w:r>
      <w:r w:rsidR="00372318">
        <w:rPr>
          <w:rFonts w:hint="eastAsia"/>
        </w:rPr>
        <w:t>在本节中，我们首先对多头融合特征</w:t>
      </w:r>
      <w:r>
        <w:rPr>
          <w:rFonts w:hint="eastAsia"/>
        </w:rPr>
        <w:t>的概念进行解释，</w:t>
      </w:r>
      <w:r w:rsidR="003E5B80">
        <w:rPr>
          <w:rFonts w:hint="eastAsia"/>
        </w:rPr>
        <w:t>然后对</w:t>
      </w:r>
      <w:proofErr w:type="spellStart"/>
      <w:r w:rsidR="003E5B80">
        <w:rPr>
          <w:rFonts w:hint="eastAsia"/>
        </w:rPr>
        <w:t>M</w:t>
      </w:r>
      <w:r w:rsidR="003E5B80">
        <w:t>AN</w:t>
      </w:r>
      <w:r w:rsidR="003E5B80">
        <w:rPr>
          <w:rFonts w:hint="eastAsia"/>
        </w:rPr>
        <w:t>et</w:t>
      </w:r>
      <w:proofErr w:type="spellEnd"/>
      <w:r w:rsidR="003E5B80">
        <w:rPr>
          <w:rFonts w:hint="eastAsia"/>
        </w:rPr>
        <w:t>的各个添加的模块进行详细的介绍。</w:t>
      </w:r>
    </w:p>
    <w:p w:rsidR="000D7F71" w:rsidRDefault="002C68D7" w:rsidP="002C68D7">
      <w:pPr>
        <w:pStyle w:val="Heading3"/>
      </w:pPr>
      <w:r>
        <w:rPr>
          <w:rFonts w:hint="eastAsia"/>
        </w:rPr>
        <w:t>3.1</w:t>
      </w:r>
      <w:r>
        <w:rPr>
          <w:rFonts w:hint="eastAsia"/>
        </w:rPr>
        <w:t>多头</w:t>
      </w:r>
      <w:r w:rsidR="00372318">
        <w:rPr>
          <w:rFonts w:hint="eastAsia"/>
        </w:rPr>
        <w:t>融合特征</w:t>
      </w:r>
    </w:p>
    <w:p w:rsidR="002C68D7" w:rsidRDefault="002C68D7" w:rsidP="002C68D7">
      <w:r>
        <w:rPr>
          <w:rFonts w:hint="eastAsia"/>
        </w:rPr>
        <w:t xml:space="preserve"> </w:t>
      </w:r>
      <w:r w:rsidRPr="00040774">
        <w:rPr>
          <w:color w:val="FF0000"/>
        </w:rPr>
        <w:t xml:space="preserve"> </w:t>
      </w:r>
      <w:r w:rsidR="00040774">
        <w:rPr>
          <w:rFonts w:hint="eastAsia"/>
          <w:color w:val="FF0000"/>
        </w:rPr>
        <w:t xml:space="preserve"> </w:t>
      </w:r>
      <w:r>
        <w:rPr>
          <w:rFonts w:hint="eastAsia"/>
        </w:rPr>
        <w:t>最近一些网络模型通过将特征图与</w:t>
      </w:r>
      <w:r w:rsidR="00F62A6B">
        <w:rPr>
          <w:rFonts w:hint="eastAsia"/>
        </w:rPr>
        <w:t>邻近层组合在一起，</w:t>
      </w:r>
      <w:del w:id="169" w:author="Yi Yin" w:date="2019-02-21T15:16:00Z">
        <w:r w:rsidR="00F62A6B" w:rsidDel="00664DD0">
          <w:rPr>
            <w:rFonts w:hint="eastAsia"/>
          </w:rPr>
          <w:delText>用</w:delText>
        </w:r>
      </w:del>
      <w:r w:rsidR="00F62A6B">
        <w:rPr>
          <w:rFonts w:hint="eastAsia"/>
        </w:rPr>
        <w:t>来提高检测的精确度。但是，邻近层提供的信息不足以使当前层检测各种比例的对象。因此，我们提出了多头</w:t>
      </w:r>
      <w:r w:rsidR="00372318">
        <w:rPr>
          <w:rFonts w:hint="eastAsia"/>
        </w:rPr>
        <w:t>融合特征</w:t>
      </w:r>
      <w:r w:rsidR="00F62A6B">
        <w:rPr>
          <w:rFonts w:hint="eastAsia"/>
        </w:rPr>
        <w:t>的概念，通过</w:t>
      </w:r>
      <w:r w:rsidR="00295BDD">
        <w:rPr>
          <w:rFonts w:hint="eastAsia"/>
        </w:rPr>
        <w:t>多头注意力</w:t>
      </w:r>
      <w:r w:rsidR="00F62A6B">
        <w:rPr>
          <w:rFonts w:hint="eastAsia"/>
        </w:rPr>
        <w:t>集成不同大小的特征图，</w:t>
      </w:r>
      <w:r w:rsidR="00372318">
        <w:rPr>
          <w:rFonts w:hint="eastAsia"/>
        </w:rPr>
        <w:t>获取融合特征，</w:t>
      </w:r>
      <w:r w:rsidR="00F62A6B">
        <w:rPr>
          <w:rFonts w:hint="eastAsia"/>
        </w:rPr>
        <w:t>以提取更准确的信息。</w:t>
      </w:r>
    </w:p>
    <w:p w:rsidR="00295BDD" w:rsidRDefault="003A2B7A" w:rsidP="00D04466">
      <w:pPr>
        <w:ind w:firstLine="420"/>
      </w:pPr>
      <w:r>
        <w:t>L</w:t>
      </w:r>
      <w:r>
        <w:rPr>
          <w:rFonts w:hint="eastAsia"/>
        </w:rPr>
        <w:t>uo</w:t>
      </w:r>
      <w:r>
        <w:rPr>
          <w:rFonts w:hint="eastAsia"/>
        </w:rPr>
        <w:t>等人</w:t>
      </w:r>
      <w:r w:rsidR="00F954F3">
        <w:rPr>
          <w:rFonts w:hint="eastAsia"/>
        </w:rPr>
        <w:t>[</w:t>
      </w:r>
      <w:r>
        <w:t>20</w:t>
      </w:r>
      <w:r w:rsidR="00F954F3">
        <w:t>]</w:t>
      </w:r>
      <w:r w:rsidR="00F954F3">
        <w:rPr>
          <w:rFonts w:hint="eastAsia"/>
        </w:rPr>
        <w:t>指出有效的感受野大小远小于理论上</w:t>
      </w:r>
      <w:ins w:id="170" w:author="Yi Yin" w:date="2019-02-21T15:17:00Z">
        <w:r w:rsidR="00664DD0">
          <w:rPr>
            <w:rFonts w:hint="eastAsia"/>
          </w:rPr>
          <w:t>的</w:t>
        </w:r>
      </w:ins>
      <w:r w:rsidR="00F954F3">
        <w:rPr>
          <w:rFonts w:hint="eastAsia"/>
        </w:rPr>
        <w:t>感受野</w:t>
      </w:r>
      <w:del w:id="171" w:author="Yi Yin" w:date="2019-02-21T15:17:00Z">
        <w:r w:rsidR="00F954F3" w:rsidDel="00664DD0">
          <w:rPr>
            <w:rFonts w:hint="eastAsia"/>
          </w:rPr>
          <w:delText>的</w:delText>
        </w:r>
      </w:del>
      <w:r w:rsidR="00F954F3">
        <w:rPr>
          <w:rFonts w:hint="eastAsia"/>
        </w:rPr>
        <w:t>大小，</w:t>
      </w:r>
      <w:r w:rsidR="009736FB">
        <w:rPr>
          <w:rFonts w:hint="eastAsia"/>
        </w:rPr>
        <w:t>因此</w:t>
      </w:r>
      <w:r w:rsidR="00F954F3">
        <w:rPr>
          <w:rFonts w:hint="eastAsia"/>
        </w:rPr>
        <w:t>S</w:t>
      </w:r>
      <w:r w:rsidR="00F954F3">
        <w:t>SD</w:t>
      </w:r>
      <w:r w:rsidR="00F954F3">
        <w:rPr>
          <w:rFonts w:hint="eastAsia"/>
        </w:rPr>
        <w:t>模型在小物体检测上</w:t>
      </w:r>
      <w:del w:id="172" w:author="Yi Yin" w:date="2019-02-21T15:17:00Z">
        <w:r w:rsidR="00F954F3" w:rsidDel="00664DD0">
          <w:rPr>
            <w:rFonts w:hint="eastAsia"/>
          </w:rPr>
          <w:delText>的</w:delText>
        </w:r>
      </w:del>
      <w:r w:rsidR="00F954F3">
        <w:rPr>
          <w:rFonts w:hint="eastAsia"/>
        </w:rPr>
        <w:t>性能表现</w:t>
      </w:r>
      <w:r w:rsidR="00D04466">
        <w:rPr>
          <w:rFonts w:hint="eastAsia"/>
        </w:rPr>
        <w:t>较差，</w:t>
      </w:r>
      <w:r w:rsidR="00F954F3">
        <w:rPr>
          <w:rFonts w:hint="eastAsia"/>
        </w:rPr>
        <w:t>我们</w:t>
      </w:r>
      <w:r w:rsidR="00040774">
        <w:rPr>
          <w:rFonts w:hint="eastAsia"/>
        </w:rPr>
        <w:t>猜想</w:t>
      </w:r>
      <w:r w:rsidR="00C774B4" w:rsidRPr="00C67144">
        <w:rPr>
          <w:rFonts w:hint="eastAsia"/>
        </w:rPr>
        <w:t>S</w:t>
      </w:r>
      <w:r w:rsidR="00C774B4" w:rsidRPr="00C67144">
        <w:t>SD</w:t>
      </w:r>
      <w:r w:rsidR="00040774" w:rsidRPr="00C67144">
        <w:rPr>
          <w:rFonts w:hint="eastAsia"/>
        </w:rPr>
        <w:t>无法较好</w:t>
      </w:r>
      <w:ins w:id="173" w:author="Yi Yin" w:date="2019-02-21T15:17:00Z">
        <w:r w:rsidR="00664DD0">
          <w:rPr>
            <w:rFonts w:hint="eastAsia"/>
          </w:rPr>
          <w:t>地</w:t>
        </w:r>
      </w:ins>
      <w:del w:id="174" w:author="Yi Yin" w:date="2019-02-21T15:17:00Z">
        <w:r w:rsidR="00040774" w:rsidRPr="00C67144" w:rsidDel="00664DD0">
          <w:rPr>
            <w:rFonts w:hint="eastAsia"/>
          </w:rPr>
          <w:delText>的</w:delText>
        </w:r>
      </w:del>
      <w:r w:rsidR="00040774" w:rsidRPr="00C67144">
        <w:rPr>
          <w:rFonts w:hint="eastAsia"/>
        </w:rPr>
        <w:t>检测小物体的原因</w:t>
      </w:r>
      <w:r w:rsidR="00CA751C" w:rsidRPr="00C67144">
        <w:rPr>
          <w:rFonts w:hint="eastAsia"/>
        </w:rPr>
        <w:t>是低层</w:t>
      </w:r>
      <w:r w:rsidR="00D43518" w:rsidRPr="00C67144">
        <w:rPr>
          <w:rFonts w:hint="eastAsia"/>
        </w:rPr>
        <w:t>特征层的感受野较小，</w:t>
      </w:r>
      <w:r w:rsidR="00C774B4" w:rsidRPr="00C67144">
        <w:rPr>
          <w:rFonts w:hint="eastAsia"/>
        </w:rPr>
        <w:t>因此</w:t>
      </w:r>
      <w:r w:rsidR="00D04466">
        <w:rPr>
          <w:rFonts w:hint="eastAsia"/>
        </w:rPr>
        <w:t>可以通过融合不同深度不同大小的特征图</w:t>
      </w:r>
      <w:del w:id="175" w:author="Yi Yin" w:date="2019-02-21T15:18:00Z">
        <w:r w:rsidR="00D04466" w:rsidDel="00664DD0">
          <w:rPr>
            <w:rFonts w:hint="eastAsia"/>
          </w:rPr>
          <w:delText>的</w:delText>
        </w:r>
      </w:del>
      <w:r w:rsidR="00D04466">
        <w:rPr>
          <w:rFonts w:hint="eastAsia"/>
        </w:rPr>
        <w:t>信息，</w:t>
      </w:r>
      <w:r w:rsidR="00C774B4">
        <w:rPr>
          <w:rFonts w:hint="eastAsia"/>
        </w:rPr>
        <w:t>增加有效的感受野，加强上下文联系</w:t>
      </w:r>
      <w:r w:rsidR="007A19A0">
        <w:rPr>
          <w:rFonts w:hint="eastAsia"/>
        </w:rPr>
        <w:t>，</w:t>
      </w:r>
      <w:r w:rsidR="00C774B4">
        <w:rPr>
          <w:rFonts w:hint="eastAsia"/>
        </w:rPr>
        <w:t>以提高检测性能。所以，</w:t>
      </w:r>
      <w:r w:rsidR="00D04466">
        <w:rPr>
          <w:rFonts w:hint="eastAsia"/>
        </w:rPr>
        <w:t>我们提出了一种多头注意力，用来融合来自不同层不同大小分辨率的特征图的信息，弥补当前层的信息，从而提高检测的性能。</w:t>
      </w:r>
    </w:p>
    <w:p w:rsidR="00D04466" w:rsidRDefault="00D04466" w:rsidP="00D04466">
      <w:pPr>
        <w:pStyle w:val="Heading3"/>
      </w:pPr>
      <w:r>
        <w:rPr>
          <w:rFonts w:hint="eastAsia"/>
        </w:rPr>
        <w:t>3.2</w:t>
      </w:r>
      <w:r w:rsidR="00E91C95">
        <w:rPr>
          <w:rFonts w:hint="eastAsia"/>
        </w:rPr>
        <w:t>M</w:t>
      </w:r>
      <w:r w:rsidR="00E91C95">
        <w:t>AN</w:t>
      </w:r>
      <w:r w:rsidR="00E91C95">
        <w:rPr>
          <w:rFonts w:hint="eastAsia"/>
        </w:rPr>
        <w:t>et</w:t>
      </w:r>
      <w:r w:rsidR="00E91C95">
        <w:rPr>
          <w:rFonts w:hint="eastAsia"/>
        </w:rPr>
        <w:t>模型</w:t>
      </w:r>
    </w:p>
    <w:p w:rsidR="004411C4" w:rsidRDefault="00CE25E3" w:rsidP="00CE25E3">
      <w:pPr>
        <w:ind w:firstLineChars="150" w:firstLine="315"/>
        <w:rPr>
          <w:color w:val="FF0000"/>
        </w:rPr>
      </w:pPr>
      <w:r>
        <w:rPr>
          <w:rFonts w:hint="eastAsia"/>
        </w:rPr>
        <w:t>在本小节中，我们首先回顾</w:t>
      </w:r>
      <w:r>
        <w:rPr>
          <w:rFonts w:hint="eastAsia"/>
        </w:rPr>
        <w:t>S</w:t>
      </w:r>
      <w:r>
        <w:t>SD</w:t>
      </w:r>
      <w:r>
        <w:rPr>
          <w:rFonts w:hint="eastAsia"/>
        </w:rPr>
        <w:t>结构；</w:t>
      </w:r>
      <w:del w:id="176" w:author="Yi Yin" w:date="2019-02-21T15:18:00Z">
        <w:r w:rsidDel="00664DD0">
          <w:rPr>
            <w:rFonts w:hint="eastAsia"/>
          </w:rPr>
          <w:delText>其次</w:delText>
        </w:r>
      </w:del>
      <w:ins w:id="177" w:author="Yi Yin" w:date="2019-02-21T15:18:00Z">
        <w:r w:rsidR="00664DD0">
          <w:rPr>
            <w:rFonts w:hint="eastAsia"/>
          </w:rPr>
          <w:t>然后</w:t>
        </w:r>
      </w:ins>
      <w:r w:rsidR="004411C4">
        <w:rPr>
          <w:rFonts w:hint="eastAsia"/>
        </w:rPr>
        <w:t>为了提高</w:t>
      </w:r>
      <w:r w:rsidR="00DB05B1">
        <w:rPr>
          <w:rFonts w:hint="eastAsia"/>
        </w:rPr>
        <w:t>训练</w:t>
      </w:r>
      <w:r w:rsidR="00F0716F">
        <w:rPr>
          <w:rFonts w:hint="eastAsia"/>
        </w:rPr>
        <w:t>效率，</w:t>
      </w:r>
      <w:proofErr w:type="spellStart"/>
      <w:r w:rsidR="00DB05B1">
        <w:rPr>
          <w:rFonts w:hint="eastAsia"/>
        </w:rPr>
        <w:t>M</w:t>
      </w:r>
      <w:r w:rsidR="00DB05B1">
        <w:t>AN</w:t>
      </w:r>
      <w:r w:rsidR="00DB05B1">
        <w:rPr>
          <w:rFonts w:hint="eastAsia"/>
        </w:rPr>
        <w:t>et</w:t>
      </w:r>
      <w:proofErr w:type="spellEnd"/>
      <w:r w:rsidR="000666D6">
        <w:rPr>
          <w:rFonts w:hint="eastAsia"/>
        </w:rPr>
        <w:t>基础网络采用与</w:t>
      </w:r>
      <w:r w:rsidR="000666D6">
        <w:t>DSSD</w:t>
      </w:r>
      <w:r w:rsidR="009736FB">
        <w:t>[2]</w:t>
      </w:r>
      <w:r w:rsidR="000666D6">
        <w:rPr>
          <w:rFonts w:hint="eastAsia"/>
        </w:rPr>
        <w:t>相同</w:t>
      </w:r>
      <w:r w:rsidR="00DB05B1">
        <w:rPr>
          <w:rFonts w:hint="eastAsia"/>
        </w:rPr>
        <w:t>的</w:t>
      </w:r>
      <w:r w:rsidR="000666D6">
        <w:rPr>
          <w:rFonts w:hint="eastAsia"/>
        </w:rPr>
        <w:t>策略</w:t>
      </w:r>
      <w:r w:rsidR="00F0716F">
        <w:rPr>
          <w:rFonts w:hint="eastAsia"/>
        </w:rPr>
        <w:t>，用残差网络代替原始</w:t>
      </w:r>
      <w:r w:rsidR="00F0716F">
        <w:rPr>
          <w:rFonts w:hint="eastAsia"/>
        </w:rPr>
        <w:t>S</w:t>
      </w:r>
      <w:r w:rsidR="00F0716F">
        <w:t>SD</w:t>
      </w:r>
      <w:r w:rsidR="00F0716F">
        <w:rPr>
          <w:rFonts w:hint="eastAsia"/>
        </w:rPr>
        <w:t>中使用的</w:t>
      </w:r>
      <w:ins w:id="178" w:author="Yi Yin" w:date="2019-02-21T15:19:00Z">
        <w:r w:rsidR="00664DD0" w:rsidRPr="00664DD0">
          <w:t>Visual Geometry Group</w:t>
        </w:r>
        <w:r w:rsidR="00664DD0">
          <w:rPr>
            <w:rFonts w:hint="eastAsia"/>
          </w:rPr>
          <w:t>（</w:t>
        </w:r>
      </w:ins>
      <w:r w:rsidR="00F0716F">
        <w:rPr>
          <w:rFonts w:hint="eastAsia"/>
        </w:rPr>
        <w:t>V</w:t>
      </w:r>
      <w:r w:rsidR="00F0716F">
        <w:t>GG</w:t>
      </w:r>
      <w:ins w:id="179" w:author="Yi Yin" w:date="2019-02-21T15:19:00Z">
        <w:r w:rsidR="00664DD0">
          <w:rPr>
            <w:rFonts w:hint="eastAsia"/>
          </w:rPr>
          <w:t>）</w:t>
        </w:r>
      </w:ins>
      <w:r w:rsidR="009736FB">
        <w:t>[21]</w:t>
      </w:r>
      <w:r>
        <w:rPr>
          <w:rFonts w:hint="eastAsia"/>
        </w:rPr>
        <w:t>网络；最后</w:t>
      </w:r>
      <w:del w:id="180" w:author="Yi Yin" w:date="2019-02-21T15:19:00Z">
        <w:r w:rsidR="000666D6" w:rsidDel="00664DD0">
          <w:rPr>
            <w:rFonts w:hint="eastAsia"/>
          </w:rPr>
          <w:delText>来</w:delText>
        </w:r>
      </w:del>
      <w:r w:rsidR="000666D6">
        <w:rPr>
          <w:rFonts w:hint="eastAsia"/>
        </w:rPr>
        <w:t>我们讨论如何通过</w:t>
      </w:r>
      <w:del w:id="181" w:author="Yi Yin" w:date="2019-02-21T15:20:00Z">
        <w:r w:rsidR="000666D6" w:rsidDel="00664DD0">
          <w:rPr>
            <w:rFonts w:hint="eastAsia"/>
          </w:rPr>
          <w:delText>如何</w:delText>
        </w:r>
      </w:del>
      <w:r w:rsidR="000666D6">
        <w:rPr>
          <w:rFonts w:hint="eastAsia"/>
        </w:rPr>
        <w:t>添加融合注意力来创建多头网络，获得</w:t>
      </w:r>
      <w:r w:rsidR="00E87294">
        <w:rPr>
          <w:rFonts w:hint="eastAsia"/>
        </w:rPr>
        <w:t>最终</w:t>
      </w:r>
      <w:proofErr w:type="spellStart"/>
      <w:r w:rsidR="00E87294">
        <w:rPr>
          <w:rFonts w:hint="eastAsia"/>
        </w:rPr>
        <w:t>M</w:t>
      </w:r>
      <w:r w:rsidR="00E87294">
        <w:t>AN</w:t>
      </w:r>
      <w:r w:rsidR="00E87294">
        <w:rPr>
          <w:rFonts w:hint="eastAsia"/>
        </w:rPr>
        <w:t>et</w:t>
      </w:r>
      <w:proofErr w:type="spellEnd"/>
      <w:r w:rsidR="00E87294">
        <w:rPr>
          <w:rFonts w:hint="eastAsia"/>
        </w:rPr>
        <w:t>模型的语义上下文信息。</w:t>
      </w:r>
    </w:p>
    <w:p w:rsidR="00EF3DE3" w:rsidRDefault="0026616A" w:rsidP="00EF3DE3">
      <w:pPr>
        <w:jc w:val="center"/>
      </w:pPr>
      <w:r>
        <w:rPr>
          <w:noProof/>
        </w:rPr>
        <w:drawing>
          <wp:inline distT="0" distB="0" distL="0" distR="0">
            <wp:extent cx="4386562" cy="164826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8">
                      <a:extLst>
                        <a:ext uri="{28A0092B-C50C-407E-A947-70E740481C1C}">
                          <a14:useLocalDpi xmlns:a14="http://schemas.microsoft.com/office/drawing/2010/main" val="0"/>
                        </a:ext>
                      </a:extLst>
                    </a:blip>
                    <a:stretch>
                      <a:fillRect/>
                    </a:stretch>
                  </pic:blipFill>
                  <pic:spPr>
                    <a:xfrm>
                      <a:off x="0" y="0"/>
                      <a:ext cx="4404493" cy="1654999"/>
                    </a:xfrm>
                    <a:prstGeom prst="rect">
                      <a:avLst/>
                    </a:prstGeom>
                  </pic:spPr>
                </pic:pic>
              </a:graphicData>
            </a:graphic>
          </wp:inline>
        </w:drawing>
      </w:r>
    </w:p>
    <w:p w:rsidR="00E717E5" w:rsidRDefault="00E717E5" w:rsidP="00E717E5">
      <w:pPr>
        <w:jc w:val="center"/>
      </w:pPr>
      <w:r>
        <w:rPr>
          <w:rFonts w:hint="eastAsia"/>
        </w:rPr>
        <w:t>图</w:t>
      </w:r>
      <w:r>
        <w:rPr>
          <w:rFonts w:hint="eastAsia"/>
        </w:rPr>
        <w:t>1</w:t>
      </w:r>
      <w:r w:rsidR="00350064">
        <w:rPr>
          <w:rFonts w:hint="eastAsia"/>
        </w:rPr>
        <w:t>原始的</w:t>
      </w:r>
      <w:r w:rsidR="00350064">
        <w:t>SSD</w:t>
      </w:r>
    </w:p>
    <w:p w:rsidR="00EF3DE3" w:rsidRDefault="0026616A" w:rsidP="00EF3DE3">
      <w:pPr>
        <w:keepNext/>
        <w:jc w:val="center"/>
      </w:pPr>
      <w:r>
        <w:rPr>
          <w:noProof/>
        </w:rPr>
        <w:lastRenderedPageBreak/>
        <w:drawing>
          <wp:inline distT="0" distB="0" distL="0" distR="0">
            <wp:extent cx="4239491" cy="29165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9">
                      <a:extLst>
                        <a:ext uri="{28A0092B-C50C-407E-A947-70E740481C1C}">
                          <a14:useLocalDpi xmlns:a14="http://schemas.microsoft.com/office/drawing/2010/main" val="0"/>
                        </a:ext>
                      </a:extLst>
                    </a:blip>
                    <a:stretch>
                      <a:fillRect/>
                    </a:stretch>
                  </pic:blipFill>
                  <pic:spPr>
                    <a:xfrm>
                      <a:off x="0" y="0"/>
                      <a:ext cx="4249914" cy="2923670"/>
                    </a:xfrm>
                    <a:prstGeom prst="rect">
                      <a:avLst/>
                    </a:prstGeom>
                  </pic:spPr>
                </pic:pic>
              </a:graphicData>
            </a:graphic>
          </wp:inline>
        </w:drawing>
      </w:r>
    </w:p>
    <w:p w:rsidR="00EF3DE3" w:rsidRDefault="00EF3DE3" w:rsidP="00EF3DE3">
      <w:pPr>
        <w:pStyle w:val="Caption"/>
        <w:jc w:val="center"/>
      </w:pPr>
      <w:r>
        <w:rPr>
          <w:rFonts w:hint="eastAsia"/>
        </w:rPr>
        <w:t>图</w:t>
      </w:r>
      <w:r>
        <w:rPr>
          <w:rFonts w:hint="eastAsia"/>
        </w:rPr>
        <w:t>2</w:t>
      </w:r>
      <w:r w:rsidR="00350064">
        <w:t xml:space="preserve"> </w:t>
      </w:r>
      <w:proofErr w:type="spellStart"/>
      <w:r w:rsidR="00350064">
        <w:t>MA</w:t>
      </w:r>
      <w:r w:rsidR="00350064">
        <w:rPr>
          <w:rFonts w:hint="eastAsia"/>
        </w:rPr>
        <w:t>net</w:t>
      </w:r>
      <w:proofErr w:type="spellEnd"/>
      <w:r w:rsidR="00350064">
        <w:rPr>
          <w:rFonts w:hint="eastAsia"/>
        </w:rPr>
        <w:t>模型</w:t>
      </w:r>
    </w:p>
    <w:p w:rsidR="00E87294" w:rsidRDefault="00E87294" w:rsidP="00E87294">
      <w:pPr>
        <w:pStyle w:val="Heading4"/>
      </w:pPr>
      <w:r>
        <w:t>3</w:t>
      </w:r>
      <w:r>
        <w:rPr>
          <w:rFonts w:hint="eastAsia"/>
        </w:rPr>
        <w:t>.</w:t>
      </w:r>
      <w:r>
        <w:t>2.1 SSD</w:t>
      </w:r>
    </w:p>
    <w:p w:rsidR="00E87294" w:rsidRDefault="00664DD0" w:rsidP="00C67144">
      <w:pPr>
        <w:ind w:firstLineChars="200" w:firstLine="420"/>
      </w:pPr>
      <w:ins w:id="182" w:author="Yi Yin" w:date="2019-02-21T15:20:00Z">
        <w:r w:rsidRPr="00DB05B1">
          <w:t xml:space="preserve">Single Shot </w:t>
        </w:r>
        <w:proofErr w:type="spellStart"/>
        <w:r w:rsidRPr="00DB05B1">
          <w:t>MultiBox</w:t>
        </w:r>
        <w:proofErr w:type="spellEnd"/>
        <w:r w:rsidRPr="00DB05B1">
          <w:t xml:space="preserve"> Detecto</w:t>
        </w:r>
        <w:r>
          <w:t>r</w:t>
        </w:r>
        <w:r>
          <w:rPr>
            <w:rFonts w:hint="eastAsia"/>
          </w:rPr>
          <w:t>（</w:t>
        </w:r>
      </w:ins>
      <w:r w:rsidR="00DB05B1">
        <w:t>SSD</w:t>
      </w:r>
      <w:ins w:id="183" w:author="Yi Yin" w:date="2019-02-21T15:21:00Z">
        <w:r>
          <w:rPr>
            <w:rFonts w:hint="eastAsia"/>
          </w:rPr>
          <w:t>）</w:t>
        </w:r>
      </w:ins>
      <w:r w:rsidR="009736FB">
        <w:t>[1]</w:t>
      </w:r>
      <w:ins w:id="184" w:author="Yi Yin" w:date="2019-02-21T15:21:00Z">
        <w:r>
          <w:rPr>
            <w:rFonts w:hint="eastAsia"/>
          </w:rPr>
          <w:t>是</w:t>
        </w:r>
      </w:ins>
      <w:del w:id="185" w:author="Yi Yin" w:date="2019-02-21T15:21:00Z">
        <w:r w:rsidR="00DB05B1" w:rsidDel="00664DD0">
          <w:delText>,</w:delText>
        </w:r>
      </w:del>
      <w:ins w:id="186" w:author="Yi Yin" w:date="2019-02-21T15:21:00Z">
        <w:r w:rsidDel="00664DD0">
          <w:rPr>
            <w:rFonts w:hint="eastAsia"/>
          </w:rPr>
          <w:t xml:space="preserve"> </w:t>
        </w:r>
      </w:ins>
      <w:del w:id="187" w:author="Yi Yin" w:date="2019-02-21T15:21:00Z">
        <w:r w:rsidR="00DB05B1" w:rsidDel="00664DD0">
          <w:rPr>
            <w:rFonts w:hint="eastAsia"/>
          </w:rPr>
          <w:delText>全称</w:delText>
        </w:r>
        <w:r w:rsidR="00DB05B1" w:rsidDel="00664DD0">
          <w:rPr>
            <w:rFonts w:hint="eastAsia"/>
          </w:rPr>
          <w:delText>(</w:delText>
        </w:r>
      </w:del>
      <w:del w:id="188" w:author="Yi Yin" w:date="2019-02-21T15:20:00Z">
        <w:r w:rsidR="00DB05B1" w:rsidRPr="00DB05B1" w:rsidDel="00664DD0">
          <w:delText>Single Shot MultiBox Detecto</w:delText>
        </w:r>
        <w:r w:rsidR="00DB05B1" w:rsidDel="00664DD0">
          <w:delText>r</w:delText>
        </w:r>
      </w:del>
      <w:del w:id="189" w:author="Yi Yin" w:date="2019-02-21T15:21:00Z">
        <w:r w:rsidR="00DB05B1" w:rsidDel="00664DD0">
          <w:delText>)</w:delText>
        </w:r>
        <w:r w:rsidR="00DB05B1" w:rsidDel="00664DD0">
          <w:rPr>
            <w:rFonts w:hint="eastAsia"/>
          </w:rPr>
          <w:delText>是</w:delText>
        </w:r>
      </w:del>
      <w:r w:rsidR="00DB05B1">
        <w:t>Wei</w:t>
      </w:r>
      <w:r w:rsidR="00E208A0">
        <w:t xml:space="preserve"> Liu</w:t>
      </w:r>
      <w:r w:rsidR="003E5B80">
        <w:rPr>
          <w:rFonts w:hint="eastAsia"/>
        </w:rPr>
        <w:t>等人</w:t>
      </w:r>
      <w:r w:rsidR="00E208A0">
        <w:rPr>
          <w:rFonts w:hint="eastAsia"/>
        </w:rPr>
        <w:t>在</w:t>
      </w:r>
      <w:ins w:id="190" w:author="Yi Yin" w:date="2019-02-21T15:22:00Z">
        <w:r w:rsidRPr="00664DD0">
          <w:rPr>
            <w:rFonts w:hint="eastAsia"/>
          </w:rPr>
          <w:t>2016</w:t>
        </w:r>
        <w:r w:rsidRPr="00664DD0">
          <w:rPr>
            <w:rFonts w:hint="eastAsia"/>
          </w:rPr>
          <w:t>年欧洲计算机视觉大会</w:t>
        </w:r>
        <w:r>
          <w:rPr>
            <w:rFonts w:hint="eastAsia"/>
          </w:rPr>
          <w:t>（</w:t>
        </w:r>
      </w:ins>
      <w:r w:rsidR="00E208A0">
        <w:rPr>
          <w:rFonts w:hint="eastAsia"/>
        </w:rPr>
        <w:t>E</w:t>
      </w:r>
      <w:r w:rsidR="00E208A0">
        <w:t>CCV2016</w:t>
      </w:r>
      <w:ins w:id="191" w:author="Yi Yin" w:date="2019-02-21T15:22:00Z">
        <w:r>
          <w:rPr>
            <w:rFonts w:hint="eastAsia"/>
          </w:rPr>
          <w:t>）</w:t>
        </w:r>
      </w:ins>
      <w:r w:rsidR="00E208A0">
        <w:rPr>
          <w:rFonts w:hint="eastAsia"/>
        </w:rPr>
        <w:t>上提出的一种目标检测算法</w:t>
      </w:r>
      <w:r w:rsidR="009F3019">
        <w:rPr>
          <w:rFonts w:hint="eastAsia"/>
        </w:rPr>
        <w:t>。</w:t>
      </w:r>
      <w:r w:rsidR="00E56E8E" w:rsidRPr="00E56E8E">
        <w:t>它沿用了</w:t>
      </w:r>
      <w:r w:rsidR="00E56E8E" w:rsidRPr="00E56E8E">
        <w:t>YOLO</w:t>
      </w:r>
      <w:r w:rsidR="00E56E8E" w:rsidRPr="00E56E8E">
        <w:t>中直接回归</w:t>
      </w:r>
      <w:r w:rsidR="00E56E8E" w:rsidRPr="00E56E8E">
        <w:t xml:space="preserve"> </w:t>
      </w:r>
      <w:ins w:id="192" w:author="Yi Yin" w:date="2019-02-21T15:23:00Z">
        <w:r w:rsidRPr="00664DD0">
          <w:t>Bounding box</w:t>
        </w:r>
        <w:r>
          <w:rPr>
            <w:rFonts w:hint="eastAsia"/>
          </w:rPr>
          <w:t>（</w:t>
        </w:r>
      </w:ins>
      <w:proofErr w:type="spellStart"/>
      <w:r w:rsidR="00E56E8E" w:rsidRPr="00E56E8E">
        <w:t>bbox</w:t>
      </w:r>
      <w:proofErr w:type="spellEnd"/>
      <w:ins w:id="193" w:author="Yi Yin" w:date="2019-02-21T15:23:00Z">
        <w:r>
          <w:rPr>
            <w:rFonts w:hint="eastAsia"/>
          </w:rPr>
          <w:t>）</w:t>
        </w:r>
      </w:ins>
      <w:r w:rsidR="00E56E8E" w:rsidRPr="00E56E8E">
        <w:t>和分类概率的方法，同时又参考了</w:t>
      </w:r>
      <w:r w:rsidR="00E56E8E" w:rsidRPr="00E56E8E">
        <w:t>Faster R-CNN</w:t>
      </w:r>
      <w:r w:rsidR="009736FB">
        <w:t>[9]</w:t>
      </w:r>
      <w:r w:rsidR="00E56E8E" w:rsidRPr="00E56E8E">
        <w:t>，大量使用</w:t>
      </w:r>
      <w:r w:rsidR="00E56E8E" w:rsidRPr="00E56E8E">
        <w:t>anchor</w:t>
      </w:r>
      <w:r w:rsidR="00E56E8E" w:rsidRPr="00E56E8E">
        <w:t>来提升识别准确度。通过把这两种结构相结合，</w:t>
      </w:r>
      <w:r w:rsidR="00E56E8E" w:rsidRPr="00E56E8E">
        <w:t>SSD</w:t>
      </w:r>
      <w:r w:rsidR="00E56E8E" w:rsidRPr="00E56E8E">
        <w:t>保持了很高的识别速度，还能把</w:t>
      </w:r>
      <w:ins w:id="194" w:author="Yi Yin" w:date="2019-02-21T15:25:00Z">
        <w:r w:rsidR="00F86E00" w:rsidRPr="00F86E00">
          <w:rPr>
            <w:rFonts w:hint="eastAsia"/>
          </w:rPr>
          <w:t>平均精度均值</w:t>
        </w:r>
      </w:ins>
      <w:del w:id="195" w:author="Yi Yin" w:date="2019-02-21T15:30:00Z">
        <w:r w:rsidR="00E56E8E" w:rsidRPr="00E56E8E" w:rsidDel="009A384E">
          <w:delText>mAP</w:delText>
        </w:r>
      </w:del>
      <w:r w:rsidR="00E56E8E" w:rsidRPr="00E56E8E">
        <w:t>提升到较高的水平。</w:t>
      </w:r>
      <w:r w:rsidR="006A53B6">
        <w:rPr>
          <w:rFonts w:hint="eastAsia"/>
        </w:rPr>
        <w:t>同时，采用了特征金字塔结构进行预测检测结果</w:t>
      </w:r>
      <w:r w:rsidR="00E208A0">
        <w:rPr>
          <w:rFonts w:hint="eastAsia"/>
        </w:rPr>
        <w:t>，</w:t>
      </w:r>
      <w:r w:rsidR="00E208A0" w:rsidRPr="00E208A0">
        <w:rPr>
          <w:rFonts w:hint="eastAsia"/>
        </w:rPr>
        <w:t>即检测时利用了</w:t>
      </w:r>
      <w:r w:rsidR="00E208A0" w:rsidRPr="00E208A0">
        <w:rPr>
          <w:rFonts w:hint="eastAsia"/>
        </w:rPr>
        <w:t>conv4-3</w:t>
      </w:r>
      <w:ins w:id="196" w:author="Yi Yin" w:date="2019-02-21T15:35:00Z">
        <w:r w:rsidR="006155D0">
          <w:rPr>
            <w:rFonts w:hint="eastAsia"/>
          </w:rPr>
          <w:t>、</w:t>
        </w:r>
      </w:ins>
      <w:del w:id="197" w:author="Yi Yin" w:date="2019-02-21T15:35:00Z">
        <w:r w:rsidR="00E208A0" w:rsidRPr="00E208A0" w:rsidDel="006155D0">
          <w:rPr>
            <w:rFonts w:hint="eastAsia"/>
          </w:rPr>
          <w:delText>，</w:delText>
        </w:r>
      </w:del>
      <w:r w:rsidR="00E208A0" w:rsidRPr="00E208A0">
        <w:rPr>
          <w:rFonts w:hint="eastAsia"/>
        </w:rPr>
        <w:t>conv-7</w:t>
      </w:r>
      <w:r w:rsidR="00E208A0" w:rsidRPr="00E208A0">
        <w:rPr>
          <w:rFonts w:hint="eastAsia"/>
        </w:rPr>
        <w:t>（</w:t>
      </w:r>
      <w:r w:rsidR="00E208A0" w:rsidRPr="00E208A0">
        <w:rPr>
          <w:rFonts w:hint="eastAsia"/>
        </w:rPr>
        <w:t>FC7</w:t>
      </w:r>
      <w:r w:rsidR="00E208A0" w:rsidRPr="00E208A0">
        <w:rPr>
          <w:rFonts w:hint="eastAsia"/>
        </w:rPr>
        <w:t>）</w:t>
      </w:r>
      <w:ins w:id="198" w:author="Yi Yin" w:date="2019-02-21T15:35:00Z">
        <w:r w:rsidR="006155D0">
          <w:rPr>
            <w:rFonts w:hint="eastAsia"/>
          </w:rPr>
          <w:t>、</w:t>
        </w:r>
      </w:ins>
      <w:del w:id="199" w:author="Yi Yin" w:date="2019-02-21T15:35:00Z">
        <w:r w:rsidR="00E208A0" w:rsidRPr="00E208A0" w:rsidDel="006155D0">
          <w:rPr>
            <w:rFonts w:hint="eastAsia"/>
          </w:rPr>
          <w:delText>，</w:delText>
        </w:r>
      </w:del>
      <w:r w:rsidR="00E208A0" w:rsidRPr="00E208A0">
        <w:rPr>
          <w:rFonts w:hint="eastAsia"/>
        </w:rPr>
        <w:t>conv6-2</w:t>
      </w:r>
      <w:ins w:id="200" w:author="Yi Yin" w:date="2019-02-21T15:35:00Z">
        <w:r w:rsidR="006155D0">
          <w:rPr>
            <w:rFonts w:hint="eastAsia"/>
          </w:rPr>
          <w:t>、</w:t>
        </w:r>
      </w:ins>
      <w:del w:id="201" w:author="Yi Yin" w:date="2019-02-21T15:35:00Z">
        <w:r w:rsidR="00E208A0" w:rsidRPr="00E208A0" w:rsidDel="006155D0">
          <w:rPr>
            <w:rFonts w:hint="eastAsia"/>
          </w:rPr>
          <w:delText>，</w:delText>
        </w:r>
      </w:del>
      <w:r w:rsidR="00E208A0" w:rsidRPr="00E208A0">
        <w:rPr>
          <w:rFonts w:hint="eastAsia"/>
        </w:rPr>
        <w:t>conv7-2</w:t>
      </w:r>
      <w:ins w:id="202" w:author="Yi Yin" w:date="2019-02-21T15:35:00Z">
        <w:r w:rsidR="006155D0">
          <w:rPr>
            <w:rFonts w:hint="eastAsia"/>
          </w:rPr>
          <w:t>、</w:t>
        </w:r>
      </w:ins>
      <w:del w:id="203" w:author="Yi Yin" w:date="2019-02-21T15:35:00Z">
        <w:r w:rsidR="00E208A0" w:rsidRPr="00E208A0" w:rsidDel="006155D0">
          <w:rPr>
            <w:rFonts w:hint="eastAsia"/>
          </w:rPr>
          <w:delText>，</w:delText>
        </w:r>
      </w:del>
      <w:r w:rsidR="00E208A0" w:rsidRPr="00E208A0">
        <w:rPr>
          <w:rFonts w:hint="eastAsia"/>
        </w:rPr>
        <w:t>conv8_2</w:t>
      </w:r>
      <w:ins w:id="204" w:author="Yi Yin" w:date="2019-02-21T15:35:00Z">
        <w:r w:rsidR="006155D0">
          <w:rPr>
            <w:rFonts w:hint="eastAsia"/>
          </w:rPr>
          <w:t>、</w:t>
        </w:r>
      </w:ins>
      <w:del w:id="205" w:author="Yi Yin" w:date="2019-02-21T15:35:00Z">
        <w:r w:rsidR="00E208A0" w:rsidRPr="00E208A0" w:rsidDel="006155D0">
          <w:rPr>
            <w:rFonts w:hint="eastAsia"/>
          </w:rPr>
          <w:delText>，</w:delText>
        </w:r>
      </w:del>
      <w:r w:rsidR="00E208A0" w:rsidRPr="00E208A0">
        <w:rPr>
          <w:rFonts w:hint="eastAsia"/>
        </w:rPr>
        <w:t>conv9_2</w:t>
      </w:r>
      <w:r w:rsidR="00E208A0" w:rsidRPr="00E208A0">
        <w:rPr>
          <w:rFonts w:hint="eastAsia"/>
        </w:rPr>
        <w:t>这些大小不同的</w:t>
      </w:r>
      <w:ins w:id="206" w:author="Yi Yin" w:date="2019-02-21T15:31:00Z">
        <w:r w:rsidR="009A384E" w:rsidRPr="009A384E">
          <w:rPr>
            <w:rFonts w:hint="eastAsia"/>
          </w:rPr>
          <w:t>特征图</w:t>
        </w:r>
        <w:r w:rsidR="009A384E">
          <w:rPr>
            <w:rFonts w:hint="eastAsia"/>
          </w:rPr>
          <w:t>（</w:t>
        </w:r>
      </w:ins>
      <w:r w:rsidR="00E208A0" w:rsidRPr="00E208A0">
        <w:rPr>
          <w:rFonts w:hint="eastAsia"/>
        </w:rPr>
        <w:t>feature maps</w:t>
      </w:r>
      <w:ins w:id="207" w:author="Yi Yin" w:date="2019-02-21T15:31:00Z">
        <w:r w:rsidR="009A384E">
          <w:rPr>
            <w:rFonts w:hint="eastAsia"/>
          </w:rPr>
          <w:t>）</w:t>
        </w:r>
      </w:ins>
      <w:r w:rsidR="00E208A0" w:rsidRPr="00E208A0">
        <w:rPr>
          <w:rFonts w:hint="eastAsia"/>
        </w:rPr>
        <w:t>，在多个</w:t>
      </w:r>
      <w:ins w:id="208" w:author="Yi Yin" w:date="2019-02-21T15:31:00Z">
        <w:r w:rsidR="009A384E" w:rsidRPr="009A384E">
          <w:rPr>
            <w:rFonts w:hint="eastAsia"/>
          </w:rPr>
          <w:t>特征图</w:t>
        </w:r>
      </w:ins>
      <w:del w:id="209" w:author="Yi Yin" w:date="2019-02-21T15:31:00Z">
        <w:r w:rsidR="00E208A0" w:rsidRPr="00E208A0" w:rsidDel="009A384E">
          <w:rPr>
            <w:rFonts w:hint="eastAsia"/>
          </w:rPr>
          <w:delText>feature maps</w:delText>
        </w:r>
      </w:del>
      <w:r w:rsidR="00E208A0" w:rsidRPr="00E208A0">
        <w:rPr>
          <w:rFonts w:hint="eastAsia"/>
        </w:rPr>
        <w:t>上同时进行</w:t>
      </w:r>
      <w:proofErr w:type="spellStart"/>
      <w:r w:rsidR="00E208A0" w:rsidRPr="00E208A0">
        <w:rPr>
          <w:rFonts w:hint="eastAsia"/>
        </w:rPr>
        <w:t>softmax</w:t>
      </w:r>
      <w:proofErr w:type="spellEnd"/>
      <w:r w:rsidR="00E208A0" w:rsidRPr="00E208A0">
        <w:rPr>
          <w:rFonts w:hint="eastAsia"/>
        </w:rPr>
        <w:t>分类和位置回归</w:t>
      </w:r>
      <w:r w:rsidR="00E208A0">
        <w:rPr>
          <w:rFonts w:hint="eastAsia"/>
        </w:rPr>
        <w:t>。</w:t>
      </w:r>
      <w:r w:rsidR="00B117FC">
        <w:rPr>
          <w:rFonts w:hint="eastAsia"/>
        </w:rPr>
        <w:t>同时，</w:t>
      </w:r>
      <w:r w:rsidR="009F3019">
        <w:rPr>
          <w:rFonts w:hint="eastAsia"/>
        </w:rPr>
        <w:t>它使用非最大抑制（</w:t>
      </w:r>
      <w:ins w:id="210" w:author="Yi Yin" w:date="2019-02-21T15:32:00Z">
        <w:r w:rsidR="009A384E">
          <w:t>N</w:t>
        </w:r>
        <w:r w:rsidR="009A384E" w:rsidRPr="009A384E">
          <w:t xml:space="preserve">on </w:t>
        </w:r>
        <w:r w:rsidR="009A384E">
          <w:t>M</w:t>
        </w:r>
        <w:r w:rsidR="009A384E" w:rsidRPr="009A384E">
          <w:t xml:space="preserve">aximum </w:t>
        </w:r>
        <w:r w:rsidR="009A384E">
          <w:t>S</w:t>
        </w:r>
        <w:r w:rsidR="009A384E" w:rsidRPr="009A384E">
          <w:t>uppression</w:t>
        </w:r>
        <w:r w:rsidR="009A384E">
          <w:rPr>
            <w:rFonts w:hint="eastAsia"/>
          </w:rPr>
          <w:t>，</w:t>
        </w:r>
      </w:ins>
      <w:r w:rsidR="009F3019">
        <w:rPr>
          <w:rFonts w:hint="eastAsia"/>
        </w:rPr>
        <w:t>N</w:t>
      </w:r>
      <w:r w:rsidR="009F3019">
        <w:t>MS</w:t>
      </w:r>
      <w:r w:rsidR="009F3019">
        <w:t>）</w:t>
      </w:r>
      <w:r w:rsidR="009F3019">
        <w:rPr>
          <w:rFonts w:hint="eastAsia"/>
        </w:rPr>
        <w:t>对预测后</w:t>
      </w:r>
      <w:r w:rsidR="00697475">
        <w:rPr>
          <w:rFonts w:hint="eastAsia"/>
        </w:rPr>
        <w:t>的</w:t>
      </w:r>
      <w:r w:rsidR="009F3019">
        <w:rPr>
          <w:rFonts w:hint="eastAsia"/>
        </w:rPr>
        <w:t>结果进行处理，</w:t>
      </w:r>
      <w:r w:rsidR="006A53B6">
        <w:rPr>
          <w:rFonts w:hint="eastAsia"/>
        </w:rPr>
        <w:t>去掉冗余的检测框，</w:t>
      </w:r>
      <w:r w:rsidR="009F3019">
        <w:rPr>
          <w:rFonts w:hint="eastAsia"/>
        </w:rPr>
        <w:t>以获得最终的检测结果。更多内容可以在</w:t>
      </w:r>
      <w:r w:rsidR="009F3019">
        <w:rPr>
          <w:rFonts w:hint="eastAsia"/>
        </w:rPr>
        <w:t>[</w:t>
      </w:r>
      <w:r w:rsidR="009736FB">
        <w:t>1</w:t>
      </w:r>
      <w:r w:rsidR="009F3019">
        <w:t>]</w:t>
      </w:r>
      <w:r w:rsidR="009F3019">
        <w:rPr>
          <w:rFonts w:hint="eastAsia"/>
        </w:rPr>
        <w:t>找到，其中使用</w:t>
      </w:r>
      <w:r w:rsidR="009F3019">
        <w:rPr>
          <w:rFonts w:hint="eastAsia"/>
        </w:rPr>
        <w:t>V</w:t>
      </w:r>
      <w:r w:rsidR="009F3019">
        <w:t>GG</w:t>
      </w:r>
      <w:r w:rsidR="009F3019">
        <w:rPr>
          <w:rFonts w:hint="eastAsia"/>
        </w:rPr>
        <w:t>作为基础网络。</w:t>
      </w:r>
    </w:p>
    <w:p w:rsidR="00E87294" w:rsidRPr="00E87294" w:rsidRDefault="00E87294" w:rsidP="00E87294"/>
    <w:p w:rsidR="00E87294" w:rsidRDefault="00E87294" w:rsidP="00E87294">
      <w:pPr>
        <w:pStyle w:val="Heading4"/>
      </w:pPr>
      <w:r>
        <w:t>3</w:t>
      </w:r>
      <w:r>
        <w:rPr>
          <w:rFonts w:hint="eastAsia"/>
        </w:rPr>
        <w:t>.</w:t>
      </w:r>
      <w:r w:rsidR="009F3019">
        <w:t>2.2 R</w:t>
      </w:r>
      <w:r w:rsidR="009F3019">
        <w:rPr>
          <w:rFonts w:hint="eastAsia"/>
        </w:rPr>
        <w:t>e</w:t>
      </w:r>
      <w:r w:rsidR="009F3019">
        <w:t>s</w:t>
      </w:r>
      <w:r w:rsidR="00B117FC">
        <w:rPr>
          <w:rFonts w:hint="eastAsia"/>
        </w:rPr>
        <w:t>net-</w:t>
      </w:r>
      <w:r w:rsidR="009F3019">
        <w:t>SSD</w:t>
      </w:r>
    </w:p>
    <w:p w:rsidR="009F3019" w:rsidRPr="009F3019" w:rsidRDefault="00B117FC" w:rsidP="00EF7325">
      <w:pPr>
        <w:ind w:firstLineChars="200" w:firstLine="420"/>
      </w:pPr>
      <w:r>
        <w:rPr>
          <w:rFonts w:hint="eastAsia"/>
        </w:rPr>
        <w:t>为了更好</w:t>
      </w:r>
      <w:ins w:id="211" w:author="Yi Yin" w:date="2019-02-21T15:33:00Z">
        <w:r w:rsidR="002208F2">
          <w:rPr>
            <w:rFonts w:hint="eastAsia"/>
          </w:rPr>
          <w:t>地</w:t>
        </w:r>
      </w:ins>
      <w:del w:id="212" w:author="Yi Yin" w:date="2019-02-21T15:33:00Z">
        <w:r w:rsidDel="002208F2">
          <w:rPr>
            <w:rFonts w:hint="eastAsia"/>
          </w:rPr>
          <w:delText>的</w:delText>
        </w:r>
      </w:del>
      <w:r>
        <w:rPr>
          <w:rFonts w:hint="eastAsia"/>
        </w:rPr>
        <w:t>训练网络</w:t>
      </w:r>
      <w:r w:rsidR="006A53B6">
        <w:rPr>
          <w:rFonts w:hint="eastAsia"/>
        </w:rPr>
        <w:t>模型</w:t>
      </w:r>
      <w:r>
        <w:rPr>
          <w:rFonts w:hint="eastAsia"/>
        </w:rPr>
        <w:t>，</w:t>
      </w:r>
      <w:r w:rsidR="002D1177">
        <w:rPr>
          <w:rFonts w:hint="eastAsia"/>
        </w:rPr>
        <w:t>我们采用与</w:t>
      </w:r>
      <w:r w:rsidR="002D1177">
        <w:t>DSSD</w:t>
      </w:r>
      <w:r w:rsidR="009736FB">
        <w:t>[2]</w:t>
      </w:r>
      <w:r w:rsidR="002D1177">
        <w:rPr>
          <w:rFonts w:hint="eastAsia"/>
        </w:rPr>
        <w:t>一样的策略，</w:t>
      </w:r>
      <w:r w:rsidR="00567393">
        <w:rPr>
          <w:rFonts w:hint="eastAsia"/>
        </w:rPr>
        <w:t>第一个修改是用</w:t>
      </w:r>
      <w:proofErr w:type="spellStart"/>
      <w:r w:rsidR="00567393">
        <w:rPr>
          <w:rFonts w:hint="eastAsia"/>
        </w:rPr>
        <w:t>Re</w:t>
      </w:r>
      <w:r>
        <w:t>sN</w:t>
      </w:r>
      <w:r w:rsidR="009736FB">
        <w:rPr>
          <w:rFonts w:hint="eastAsia"/>
        </w:rPr>
        <w:t>et</w:t>
      </w:r>
      <w:proofErr w:type="spellEnd"/>
      <w:r w:rsidR="009736FB">
        <w:t>[22]</w:t>
      </w:r>
      <w:r w:rsidR="00567393">
        <w:rPr>
          <w:rFonts w:hint="eastAsia"/>
        </w:rPr>
        <w:t>代替原始</w:t>
      </w:r>
      <w:r w:rsidR="00567393">
        <w:t>SSD</w:t>
      </w:r>
      <w:r w:rsidR="00567393">
        <w:rPr>
          <w:rFonts w:hint="eastAsia"/>
        </w:rPr>
        <w:t>中使用的</w:t>
      </w:r>
      <w:r w:rsidR="00567393">
        <w:rPr>
          <w:rFonts w:hint="eastAsia"/>
        </w:rPr>
        <w:t>V</w:t>
      </w:r>
      <w:r w:rsidR="00567393">
        <w:t>GG</w:t>
      </w:r>
      <w:r w:rsidR="00567393">
        <w:rPr>
          <w:rFonts w:hint="eastAsia"/>
        </w:rPr>
        <w:t>网络</w:t>
      </w:r>
      <w:r w:rsidR="000B14B5">
        <w:rPr>
          <w:rFonts w:hint="eastAsia"/>
        </w:rPr>
        <w:t>，但是我们选择的特征图尺度大小与</w:t>
      </w:r>
      <w:r w:rsidR="000B14B5">
        <w:rPr>
          <w:rFonts w:hint="eastAsia"/>
        </w:rPr>
        <w:t>S</w:t>
      </w:r>
      <w:r w:rsidR="000B14B5">
        <w:t>SD</w:t>
      </w:r>
      <w:r w:rsidR="000B14B5">
        <w:rPr>
          <w:rFonts w:hint="eastAsia"/>
        </w:rPr>
        <w:t>选择的特征图尺度一样</w:t>
      </w:r>
      <w:r w:rsidR="00567393">
        <w:rPr>
          <w:rFonts w:hint="eastAsia"/>
        </w:rPr>
        <w:t>。</w:t>
      </w:r>
      <w:r w:rsidR="000B14B5">
        <w:rPr>
          <w:rFonts w:hint="eastAsia"/>
        </w:rPr>
        <w:t>具体见表</w:t>
      </w:r>
      <w:r w:rsidR="000B14B5">
        <w:rPr>
          <w:rFonts w:hint="eastAsia"/>
        </w:rPr>
        <w:t>1</w:t>
      </w:r>
      <w:r w:rsidR="000B14B5">
        <w:rPr>
          <w:rFonts w:hint="eastAsia"/>
        </w:rPr>
        <w:t>所示。</w:t>
      </w:r>
      <w:r w:rsidR="00567393">
        <w:rPr>
          <w:rFonts w:hint="eastAsia"/>
        </w:rPr>
        <w:t>图</w:t>
      </w:r>
      <w:r>
        <w:rPr>
          <w:rFonts w:hint="eastAsia"/>
        </w:rPr>
        <w:t>1</w:t>
      </w:r>
      <w:r w:rsidR="00115BF1">
        <w:rPr>
          <w:rFonts w:hint="eastAsia"/>
        </w:rPr>
        <w:t>是</w:t>
      </w:r>
      <w:r w:rsidR="00567393">
        <w:rPr>
          <w:rFonts w:hint="eastAsia"/>
        </w:rPr>
        <w:t>用</w:t>
      </w:r>
      <w:r w:rsidR="00567393">
        <w:rPr>
          <w:rFonts w:hint="eastAsia"/>
        </w:rPr>
        <w:t>Re</w:t>
      </w:r>
      <w:r w:rsidR="009736FB">
        <w:t>snet-</w:t>
      </w:r>
      <w:r w:rsidR="00567393">
        <w:rPr>
          <w:rFonts w:hint="eastAsia"/>
        </w:rPr>
        <w:t>101</w:t>
      </w:r>
      <w:r w:rsidR="009736FB">
        <w:t>[22]</w:t>
      </w:r>
      <w:r w:rsidR="00567393">
        <w:rPr>
          <w:rFonts w:hint="eastAsia"/>
        </w:rPr>
        <w:t>作为基础网络的</w:t>
      </w:r>
      <w:r w:rsidR="00567393" w:rsidRPr="00567393">
        <w:t>Res</w:t>
      </w:r>
      <w:r>
        <w:rPr>
          <w:rFonts w:hint="eastAsia"/>
        </w:rPr>
        <w:t>net</w:t>
      </w:r>
      <w:r w:rsidR="00567393" w:rsidRPr="00567393">
        <w:t>-SSD</w:t>
      </w:r>
      <w:ins w:id="213" w:author="Yi Yin" w:date="2019-02-21T15:34:00Z">
        <w:r w:rsidR="000C4FE6">
          <w:rPr>
            <w:rFonts w:hint="eastAsia"/>
          </w:rPr>
          <w:t>，</w:t>
        </w:r>
      </w:ins>
      <w:del w:id="214" w:author="Yi Yin" w:date="2019-02-21T15:34:00Z">
        <w:r w:rsidR="009B742E" w:rsidDel="000C4FE6">
          <w:delText>,</w:delText>
        </w:r>
      </w:del>
      <w:r w:rsidR="009B742E">
        <w:rPr>
          <w:rFonts w:hint="eastAsia"/>
        </w:rPr>
        <w:t>如图</w:t>
      </w:r>
      <w:r w:rsidR="009B742E">
        <w:rPr>
          <w:rFonts w:hint="eastAsia"/>
        </w:rPr>
        <w:t>1</w:t>
      </w:r>
      <w:r w:rsidR="009B742E">
        <w:rPr>
          <w:rFonts w:hint="eastAsia"/>
        </w:rPr>
        <w:t>所示在</w:t>
      </w:r>
      <w:r w:rsidR="009B742E">
        <w:t>R</w:t>
      </w:r>
      <w:r w:rsidR="009B742E">
        <w:rPr>
          <w:rFonts w:hint="eastAsia"/>
        </w:rPr>
        <w:t>esnet-</w:t>
      </w:r>
      <w:r w:rsidR="009B742E">
        <w:t>SSD</w:t>
      </w:r>
      <w:r w:rsidR="009B742E">
        <w:rPr>
          <w:rFonts w:hint="eastAsia"/>
        </w:rPr>
        <w:t>中</w:t>
      </w:r>
      <w:r w:rsidR="006A53B6">
        <w:rPr>
          <w:rFonts w:hint="eastAsia"/>
        </w:rPr>
        <w:t>我们</w:t>
      </w:r>
      <w:r w:rsidR="009B742E">
        <w:rPr>
          <w:rFonts w:hint="eastAsia"/>
        </w:rPr>
        <w:t>选择</w:t>
      </w:r>
      <w:r w:rsidR="009B742E">
        <w:rPr>
          <w:rFonts w:hint="eastAsia"/>
        </w:rPr>
        <w:t>conv3_</w:t>
      </w:r>
      <w:r w:rsidR="009B742E">
        <w:t>x</w:t>
      </w:r>
      <w:ins w:id="215" w:author="Yi Yin" w:date="2019-02-21T15:35:00Z">
        <w:r w:rsidR="006155D0">
          <w:rPr>
            <w:rFonts w:hint="eastAsia"/>
          </w:rPr>
          <w:t>、</w:t>
        </w:r>
      </w:ins>
      <w:del w:id="216" w:author="Yi Yin" w:date="2019-02-21T15:35:00Z">
        <w:r w:rsidR="009B742E" w:rsidDel="006155D0">
          <w:delText>，</w:delText>
        </w:r>
      </w:del>
      <w:r w:rsidR="009B742E">
        <w:rPr>
          <w:rFonts w:hint="eastAsia"/>
        </w:rPr>
        <w:t>conv5</w:t>
      </w:r>
      <w:r w:rsidR="009B742E">
        <w:t>_x</w:t>
      </w:r>
      <w:ins w:id="217" w:author="Yi Yin" w:date="2019-02-21T15:35:00Z">
        <w:r w:rsidR="006155D0">
          <w:rPr>
            <w:rFonts w:hint="eastAsia"/>
          </w:rPr>
          <w:t>、</w:t>
        </w:r>
      </w:ins>
      <w:del w:id="218" w:author="Yi Yin" w:date="2019-02-21T15:34:00Z">
        <w:r w:rsidR="009B742E" w:rsidDel="006155D0">
          <w:delText>,</w:delText>
        </w:r>
      </w:del>
      <w:r w:rsidR="009B742E">
        <w:t>conv6_x</w:t>
      </w:r>
      <w:ins w:id="219" w:author="Yi Yin" w:date="2019-02-21T15:35:00Z">
        <w:r w:rsidR="006155D0">
          <w:rPr>
            <w:rFonts w:hint="eastAsia"/>
          </w:rPr>
          <w:t>、</w:t>
        </w:r>
      </w:ins>
      <w:del w:id="220" w:author="Yi Yin" w:date="2019-02-21T15:34:00Z">
        <w:r w:rsidR="009B742E" w:rsidDel="006155D0">
          <w:delText>,</w:delText>
        </w:r>
      </w:del>
      <w:r w:rsidR="009B742E">
        <w:t>conv7_x</w:t>
      </w:r>
      <w:ins w:id="221" w:author="Yi Yin" w:date="2019-02-21T15:35:00Z">
        <w:r w:rsidR="006155D0">
          <w:rPr>
            <w:rFonts w:hint="eastAsia"/>
          </w:rPr>
          <w:t>、</w:t>
        </w:r>
      </w:ins>
      <w:del w:id="222" w:author="Yi Yin" w:date="2019-02-21T15:35:00Z">
        <w:r w:rsidR="009B742E" w:rsidDel="006155D0">
          <w:delText>，</w:delText>
        </w:r>
      </w:del>
      <w:r w:rsidR="009B742E">
        <w:rPr>
          <w:rFonts w:hint="eastAsia"/>
        </w:rPr>
        <w:t>conv</w:t>
      </w:r>
      <w:r w:rsidR="009B742E">
        <w:t>8_x</w:t>
      </w:r>
      <w:ins w:id="223" w:author="Yi Yin" w:date="2019-02-21T15:35:00Z">
        <w:r w:rsidR="006155D0">
          <w:rPr>
            <w:rFonts w:hint="eastAsia"/>
          </w:rPr>
          <w:t>、</w:t>
        </w:r>
      </w:ins>
      <w:del w:id="224" w:author="Yi Yin" w:date="2019-02-21T15:35:00Z">
        <w:r w:rsidR="009B742E" w:rsidDel="006155D0">
          <w:delText>，</w:delText>
        </w:r>
      </w:del>
      <w:r w:rsidR="009B742E">
        <w:rPr>
          <w:rFonts w:hint="eastAsia"/>
        </w:rPr>
        <w:t>conv9</w:t>
      </w:r>
      <w:r w:rsidR="009B742E">
        <w:t>_x</w:t>
      </w:r>
      <w:r w:rsidR="006A53B6">
        <w:rPr>
          <w:rFonts w:hint="eastAsia"/>
        </w:rPr>
        <w:t>输入到预测模块中，</w:t>
      </w:r>
      <w:r w:rsidR="00115BF1">
        <w:rPr>
          <w:rFonts w:hint="eastAsia"/>
        </w:rPr>
        <w:t>与</w:t>
      </w:r>
      <w:r w:rsidR="00115BF1">
        <w:t>SSD</w:t>
      </w:r>
      <w:r w:rsidR="00115BF1">
        <w:rPr>
          <w:rFonts w:hint="eastAsia"/>
        </w:rPr>
        <w:t>一样我们额外</w:t>
      </w:r>
      <w:ins w:id="225" w:author="Yi Yin" w:date="2019-02-21T15:35:00Z">
        <w:r w:rsidR="006155D0">
          <w:rPr>
            <w:rFonts w:hint="eastAsia"/>
          </w:rPr>
          <w:t>地</w:t>
        </w:r>
      </w:ins>
      <w:del w:id="226" w:author="Yi Yin" w:date="2019-02-21T15:35:00Z">
        <w:r w:rsidR="00115BF1" w:rsidDel="006155D0">
          <w:rPr>
            <w:rFonts w:hint="eastAsia"/>
          </w:rPr>
          <w:delText>的</w:delText>
        </w:r>
      </w:del>
      <w:r w:rsidR="00115BF1">
        <w:rPr>
          <w:rFonts w:hint="eastAsia"/>
        </w:rPr>
        <w:t>添加了一系列的卷积特征层在基础网络的末端</w:t>
      </w:r>
      <w:r w:rsidR="005E7687">
        <w:t>。</w:t>
      </w:r>
      <w:r w:rsidR="005E7687">
        <w:rPr>
          <w:rFonts w:hint="eastAsia"/>
        </w:rPr>
        <w:t>这些</w:t>
      </w:r>
      <w:ins w:id="227" w:author="Yi Yin" w:date="2019-02-21T15:37:00Z">
        <w:r w:rsidR="00833186">
          <w:rPr>
            <w:rFonts w:hint="eastAsia"/>
          </w:rPr>
          <w:t>特征</w:t>
        </w:r>
      </w:ins>
      <w:r w:rsidR="005E7687">
        <w:rPr>
          <w:rFonts w:hint="eastAsia"/>
        </w:rPr>
        <w:t>层在尺寸上会逐渐减小，并允许在多个尺度上对检测结果进行预测。</w:t>
      </w:r>
      <w:r w:rsidR="006A53B6">
        <w:rPr>
          <w:rFonts w:hint="eastAsia"/>
        </w:rPr>
        <w:t>虽然</w:t>
      </w:r>
      <w:r w:rsidR="006A53B6">
        <w:rPr>
          <w:rFonts w:hint="eastAsia"/>
        </w:rPr>
        <w:t>Resnet-101</w:t>
      </w:r>
      <w:r w:rsidR="006A53B6">
        <w:rPr>
          <w:rFonts w:hint="eastAsia"/>
        </w:rPr>
        <w:t>层数比</w:t>
      </w:r>
      <w:r w:rsidR="006A53B6">
        <w:rPr>
          <w:rFonts w:hint="eastAsia"/>
        </w:rPr>
        <w:t>V</w:t>
      </w:r>
      <w:r w:rsidR="006A53B6">
        <w:t>GG -16</w:t>
      </w:r>
      <w:r w:rsidR="006A53B6">
        <w:rPr>
          <w:rFonts w:hint="eastAsia"/>
        </w:rPr>
        <w:t>层数深，但是</w:t>
      </w:r>
      <w:r w:rsidR="00346B9E">
        <w:rPr>
          <w:rFonts w:hint="eastAsia"/>
        </w:rPr>
        <w:t>通过实验结果得知，将</w:t>
      </w:r>
      <w:r w:rsidR="00346B9E">
        <w:t>SSD</w:t>
      </w:r>
      <w:r w:rsidR="00346B9E">
        <w:rPr>
          <w:rFonts w:hint="eastAsia"/>
        </w:rPr>
        <w:t>的</w:t>
      </w:r>
      <w:r w:rsidR="00115BF1">
        <w:rPr>
          <w:rFonts w:hint="eastAsia"/>
        </w:rPr>
        <w:t>基础</w:t>
      </w:r>
      <w:r w:rsidR="00346B9E">
        <w:rPr>
          <w:rFonts w:hint="eastAsia"/>
        </w:rPr>
        <w:t>卷积网络替换成残差网络并不会提高它的准确度</w:t>
      </w:r>
      <w:r>
        <w:rPr>
          <w:rFonts w:hint="eastAsia"/>
        </w:rPr>
        <w:t>反而有所下降</w:t>
      </w:r>
      <w:r w:rsidR="00346B9E">
        <w:rPr>
          <w:rFonts w:hint="eastAsia"/>
        </w:rPr>
        <w:t>，</w:t>
      </w:r>
      <w:r>
        <w:rPr>
          <w:rFonts w:hint="eastAsia"/>
        </w:rPr>
        <w:t>接下来我们将逐步添加不同的模块</w:t>
      </w:r>
      <w:r w:rsidR="00115BF1">
        <w:rPr>
          <w:rFonts w:hint="eastAsia"/>
        </w:rPr>
        <w:t>提高检测的准确度。</w:t>
      </w:r>
    </w:p>
    <w:p w:rsidR="00E87294" w:rsidRDefault="00E87294" w:rsidP="00E91C95"/>
    <w:p w:rsidR="00303CEB" w:rsidRDefault="00303CEB" w:rsidP="00303CEB">
      <w:pPr>
        <w:pStyle w:val="Heading4"/>
      </w:pPr>
      <w:r>
        <w:lastRenderedPageBreak/>
        <w:t>3</w:t>
      </w:r>
      <w:r>
        <w:rPr>
          <w:rFonts w:hint="eastAsia"/>
        </w:rPr>
        <w:t>.</w:t>
      </w:r>
      <w:r w:rsidR="0026616A">
        <w:t>2.3</w:t>
      </w:r>
      <w:r w:rsidR="0076417A">
        <w:t xml:space="preserve"> </w:t>
      </w:r>
      <w:r w:rsidRPr="00303CEB">
        <w:t>Fusion</w:t>
      </w:r>
      <w:r w:rsidR="00DF59F6">
        <w:t xml:space="preserve"> </w:t>
      </w:r>
      <w:r w:rsidR="00DF59F6" w:rsidRPr="00E80273">
        <w:t>attention</w:t>
      </w:r>
    </w:p>
    <w:p w:rsidR="001145CF" w:rsidRDefault="006A53B6" w:rsidP="001145CF">
      <w:pPr>
        <w:ind w:firstLineChars="200" w:firstLine="420"/>
      </w:pPr>
      <w:r>
        <w:rPr>
          <w:rFonts w:hint="eastAsia"/>
        </w:rPr>
        <w:t>在目标检测的任务中，直观上可以理解</w:t>
      </w:r>
      <w:r w:rsidR="00115BF1">
        <w:rPr>
          <w:rFonts w:hint="eastAsia"/>
        </w:rPr>
        <w:t>，</w:t>
      </w:r>
      <w:r w:rsidR="00CA751C">
        <w:rPr>
          <w:rFonts w:hint="eastAsia"/>
        </w:rPr>
        <w:t>底层</w:t>
      </w:r>
      <w:r>
        <w:rPr>
          <w:rFonts w:hint="eastAsia"/>
        </w:rPr>
        <w:t>特征层的尺度往往较大</w:t>
      </w:r>
      <w:r w:rsidR="001348E9">
        <w:rPr>
          <w:rFonts w:hint="eastAsia"/>
        </w:rPr>
        <w:t>所以</w:t>
      </w:r>
      <w:r>
        <w:rPr>
          <w:rFonts w:hint="eastAsia"/>
        </w:rPr>
        <w:t>对于小物体的检测效果要好，</w:t>
      </w:r>
      <w:r w:rsidR="001348E9">
        <w:rPr>
          <w:rFonts w:hint="eastAsia"/>
        </w:rPr>
        <w:t>而</w:t>
      </w:r>
      <w:r w:rsidR="00CA751C">
        <w:rPr>
          <w:rFonts w:hint="eastAsia"/>
        </w:rPr>
        <w:t>越深层的</w:t>
      </w:r>
      <w:r>
        <w:rPr>
          <w:rFonts w:hint="eastAsia"/>
        </w:rPr>
        <w:t>特征</w:t>
      </w:r>
      <w:r w:rsidR="001348E9">
        <w:rPr>
          <w:rFonts w:hint="eastAsia"/>
        </w:rPr>
        <w:t>层</w:t>
      </w:r>
      <w:r>
        <w:rPr>
          <w:rFonts w:hint="eastAsia"/>
        </w:rPr>
        <w:t>具有更</w:t>
      </w:r>
      <w:r w:rsidR="001348E9">
        <w:rPr>
          <w:rFonts w:hint="eastAsia"/>
        </w:rPr>
        <w:t>精炼</w:t>
      </w:r>
      <w:r>
        <w:rPr>
          <w:rFonts w:hint="eastAsia"/>
        </w:rPr>
        <w:t>的语义信息但是对于小物体的检测效果并不是很好。因此，</w:t>
      </w:r>
      <w:r w:rsidR="001145CF">
        <w:rPr>
          <w:rFonts w:hint="eastAsia"/>
        </w:rPr>
        <w:t>不同尺度特征之间关系对</w:t>
      </w:r>
      <w:r w:rsidR="001145CF" w:rsidRPr="00303CEB">
        <w:rPr>
          <w:rFonts w:hint="eastAsia"/>
        </w:rPr>
        <w:t>目标检测精度</w:t>
      </w:r>
      <w:r w:rsidR="001145CF">
        <w:rPr>
          <w:rFonts w:hint="eastAsia"/>
        </w:rPr>
        <w:t>具有重要影响</w:t>
      </w:r>
      <w:r w:rsidR="001145CF" w:rsidRPr="00303CEB">
        <w:rPr>
          <w:rFonts w:hint="eastAsia"/>
        </w:rPr>
        <w:t>，</w:t>
      </w:r>
      <w:r w:rsidR="001145CF">
        <w:rPr>
          <w:rFonts w:hint="eastAsia"/>
        </w:rPr>
        <w:t>不同尺度特征</w:t>
      </w:r>
      <w:r w:rsidR="001145CF" w:rsidRPr="00303CEB">
        <w:rPr>
          <w:rFonts w:hint="eastAsia"/>
        </w:rPr>
        <w:t>关系旨在捕获</w:t>
      </w:r>
      <w:r w:rsidR="00964A25">
        <w:rPr>
          <w:rFonts w:hint="eastAsia"/>
        </w:rPr>
        <w:t>不同尺度之间依赖关系，增强各自特征表达能力</w:t>
      </w:r>
      <w:r w:rsidR="001145CF" w:rsidRPr="00303CEB">
        <w:rPr>
          <w:rFonts w:hint="eastAsia"/>
        </w:rPr>
        <w:t>。</w:t>
      </w:r>
      <w:r w:rsidR="00964A25">
        <w:rPr>
          <w:rFonts w:hint="eastAsia"/>
        </w:rPr>
        <w:t>例如，</w:t>
      </w:r>
      <w:r w:rsidR="00964A25">
        <w:rPr>
          <w:rFonts w:hint="eastAsia"/>
        </w:rPr>
        <w:t>D</w:t>
      </w:r>
      <w:r w:rsidR="00964A25">
        <w:t>SSD</w:t>
      </w:r>
      <w:r w:rsidR="009736FB">
        <w:t>[2]</w:t>
      </w:r>
      <w:r w:rsidR="00964A25">
        <w:rPr>
          <w:rFonts w:hint="eastAsia"/>
        </w:rPr>
        <w:t>只整合了最邻近的特征</w:t>
      </w:r>
      <w:del w:id="228" w:author="Yi Yin" w:date="2019-02-21T15:38:00Z">
        <w:r w:rsidR="00964A25" w:rsidDel="008D5E88">
          <w:rPr>
            <w:rFonts w:hint="eastAsia"/>
          </w:rPr>
          <w:delText>的</w:delText>
        </w:r>
      </w:del>
      <w:r w:rsidR="00964A25">
        <w:rPr>
          <w:rFonts w:hint="eastAsia"/>
        </w:rPr>
        <w:t>信息</w:t>
      </w:r>
      <w:r w:rsidR="001145CF" w:rsidRPr="00303CEB">
        <w:rPr>
          <w:rFonts w:hint="eastAsia"/>
        </w:rPr>
        <w:t>，</w:t>
      </w:r>
      <w:r w:rsidR="00964A25">
        <w:rPr>
          <w:rFonts w:hint="eastAsia"/>
        </w:rPr>
        <w:t>这是远远不够的。</w:t>
      </w:r>
      <w:r w:rsidR="001145CF" w:rsidRPr="00303CEB">
        <w:rPr>
          <w:rFonts w:hint="eastAsia"/>
        </w:rPr>
        <w:t>为了</w:t>
      </w:r>
      <w:r w:rsidR="00964A25">
        <w:rPr>
          <w:rFonts w:hint="eastAsia"/>
        </w:rPr>
        <w:t>获得不同尺度的特征信息</w:t>
      </w:r>
      <w:r w:rsidR="001145CF" w:rsidRPr="00303CEB">
        <w:rPr>
          <w:rFonts w:hint="eastAsia"/>
        </w:rPr>
        <w:t>，</w:t>
      </w:r>
      <w:r w:rsidR="00964A25">
        <w:rPr>
          <w:rFonts w:hint="eastAsia"/>
        </w:rPr>
        <w:t>以提供更全面的检测信息，</w:t>
      </w:r>
      <w:r w:rsidR="001145CF" w:rsidRPr="00303CEB">
        <w:rPr>
          <w:rFonts w:hint="eastAsia"/>
        </w:rPr>
        <w:t>本文引入了一个</w:t>
      </w:r>
      <w:r w:rsidR="00964A25">
        <w:rPr>
          <w:rFonts w:hint="eastAsia"/>
        </w:rPr>
        <w:t>融合注意力</w:t>
      </w:r>
      <w:r>
        <w:rPr>
          <w:rFonts w:hint="eastAsia"/>
        </w:rPr>
        <w:t>模块，</w:t>
      </w:r>
      <w:r w:rsidR="001348E9">
        <w:rPr>
          <w:rFonts w:hint="eastAsia"/>
        </w:rPr>
        <w:t>该</w:t>
      </w:r>
      <w:r w:rsidR="001145CF" w:rsidRPr="00303CEB">
        <w:rPr>
          <w:rFonts w:hint="eastAsia"/>
        </w:rPr>
        <w:t>模块</w:t>
      </w:r>
      <w:r w:rsidR="001348E9">
        <w:rPr>
          <w:rFonts w:hint="eastAsia"/>
        </w:rPr>
        <w:t>主要</w:t>
      </w:r>
      <w:r w:rsidR="001145CF" w:rsidRPr="00303CEB">
        <w:rPr>
          <w:rFonts w:hint="eastAsia"/>
        </w:rPr>
        <w:t>利用任意</w:t>
      </w:r>
      <w:r w:rsidR="00964A25">
        <w:rPr>
          <w:rFonts w:hint="eastAsia"/>
        </w:rPr>
        <w:t>不同尺度特征</w:t>
      </w:r>
      <w:r w:rsidR="001145CF" w:rsidRPr="00303CEB">
        <w:rPr>
          <w:rFonts w:hint="eastAsia"/>
        </w:rPr>
        <w:t>之间的关联，来互相增强各自特征的表达。接下来，我们详细介绍</w:t>
      </w:r>
      <w:r w:rsidR="00964A25">
        <w:rPr>
          <w:rFonts w:hint="eastAsia"/>
        </w:rPr>
        <w:t>融合</w:t>
      </w:r>
      <w:r w:rsidR="001145CF" w:rsidRPr="00303CEB">
        <w:rPr>
          <w:rFonts w:hint="eastAsia"/>
        </w:rPr>
        <w:t>注意力模块的工作过程。</w:t>
      </w:r>
    </w:p>
    <w:p w:rsidR="001E56CC" w:rsidRDefault="0026616A" w:rsidP="009C17F6">
      <w:pPr>
        <w:ind w:firstLineChars="200" w:firstLine="420"/>
        <w:jc w:val="center"/>
      </w:pPr>
      <w:r>
        <w:rPr>
          <w:noProof/>
        </w:rPr>
        <w:drawing>
          <wp:inline distT="0" distB="0" distL="0" distR="0">
            <wp:extent cx="2922243" cy="182138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2345" cy="1833918"/>
                    </a:xfrm>
                    <a:prstGeom prst="rect">
                      <a:avLst/>
                    </a:prstGeom>
                  </pic:spPr>
                </pic:pic>
              </a:graphicData>
            </a:graphic>
          </wp:inline>
        </w:drawing>
      </w:r>
    </w:p>
    <w:p w:rsidR="009C17F6" w:rsidRDefault="009C17F6" w:rsidP="009C17F6">
      <w:pPr>
        <w:ind w:firstLineChars="200" w:firstLine="420"/>
        <w:jc w:val="center"/>
      </w:pPr>
      <w:r>
        <w:rPr>
          <w:rFonts w:hint="eastAsia"/>
        </w:rPr>
        <w:t>图</w:t>
      </w:r>
      <w:r w:rsidR="003A1642">
        <w:rPr>
          <w:rFonts w:hint="eastAsia"/>
        </w:rPr>
        <w:t>3</w:t>
      </w:r>
      <w:r w:rsidR="00350064">
        <w:t xml:space="preserve"> F</w:t>
      </w:r>
      <w:r w:rsidR="00350064">
        <w:rPr>
          <w:rFonts w:hint="eastAsia"/>
        </w:rPr>
        <w:t>u</w:t>
      </w:r>
      <w:r w:rsidR="00350064">
        <w:t>sion attention</w:t>
      </w:r>
    </w:p>
    <w:p w:rsidR="008D4690" w:rsidRPr="00303CEB" w:rsidRDefault="008D4690" w:rsidP="009C17F6">
      <w:pPr>
        <w:ind w:firstLineChars="200" w:firstLine="420"/>
        <w:jc w:val="center"/>
      </w:pPr>
    </w:p>
    <w:p w:rsidR="00DF59F6" w:rsidRDefault="00DF59F6" w:rsidP="00DF59F6">
      <w:pPr>
        <w:ind w:firstLineChars="200" w:firstLine="420"/>
      </w:pPr>
      <w:r>
        <w:rPr>
          <w:rFonts w:hint="eastAsia"/>
        </w:rPr>
        <w:t>如图</w:t>
      </w:r>
      <w:r w:rsidR="00D60D2F">
        <w:rPr>
          <w:rFonts w:hint="eastAsia"/>
        </w:rPr>
        <w:t>3</w:t>
      </w:r>
      <w:r>
        <w:rPr>
          <w:rFonts w:hint="eastAsia"/>
        </w:rPr>
        <w:t>所示，给定特征图</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C×H×W</m:t>
            </m:r>
          </m:sup>
        </m:sSup>
      </m:oMath>
      <w:r>
        <w:t>,</w:t>
      </w:r>
      <w:r>
        <w:rPr>
          <w:rFonts w:hint="eastAsia"/>
        </w:rPr>
        <w:t>首先将其输入到具有批量归一化和</w:t>
      </w:r>
      <w:proofErr w:type="spellStart"/>
      <w:r>
        <w:rPr>
          <w:rFonts w:hint="eastAsia"/>
        </w:rPr>
        <w:t>Re</w:t>
      </w:r>
      <w:r>
        <w:t>LU</w:t>
      </w:r>
      <w:proofErr w:type="spellEnd"/>
      <w:r>
        <w:rPr>
          <w:rFonts w:hint="eastAsia"/>
        </w:rPr>
        <w:t>层的卷积层，生成两个新的特征</w:t>
      </w:r>
      <w:r w:rsidR="00263AE9">
        <w:t>F</w:t>
      </w:r>
      <w:r>
        <w:rPr>
          <w:rFonts w:hint="eastAsia"/>
        </w:rPr>
        <w:t>和</w:t>
      </w:r>
      <w:r w:rsidR="00263AE9">
        <w:t>G</w:t>
      </w:r>
      <w:r>
        <w:rPr>
          <w:rFonts w:hint="eastAsia"/>
        </w:rPr>
        <w:t>，其中</w:t>
      </w:r>
      <m:oMath>
        <m:d>
          <m:dPr>
            <m:begChr m:val="{"/>
            <m:endChr m:val="}"/>
            <m:ctrlPr>
              <w:rPr>
                <w:rFonts w:ascii="Cambria Math" w:hAnsi="Cambria Math"/>
              </w:rPr>
            </m:ctrlPr>
          </m:dPr>
          <m:e>
            <m:r>
              <w:rPr>
                <w:rFonts w:ascii="Cambria Math" w:hAnsi="Cambria Math"/>
              </w:rPr>
              <m:t>F,G</m:t>
            </m:r>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C×H×W</m:t>
            </m:r>
          </m:sup>
        </m:sSup>
      </m:oMath>
      <w:r>
        <w:rPr>
          <w:rFonts w:hint="eastAsia"/>
        </w:rPr>
        <w:t>,</w:t>
      </w:r>
      <w:r>
        <w:rPr>
          <w:rFonts w:hint="eastAsia"/>
        </w:rPr>
        <w:t>然后将它们重新整形为</w:t>
      </w:r>
      <m:oMath>
        <m:sSup>
          <m:sSupPr>
            <m:ctrlPr>
              <w:rPr>
                <w:rFonts w:ascii="Cambria Math" w:hAnsi="Cambria Math"/>
              </w:rPr>
            </m:ctrlPr>
          </m:sSupPr>
          <m:e>
            <m:r>
              <w:rPr>
                <w:rFonts w:ascii="Cambria Math" w:hAnsi="Cambria Math"/>
              </w:rPr>
              <m:t>R</m:t>
            </m:r>
          </m:e>
          <m:sup>
            <m:r>
              <w:rPr>
                <w:rFonts w:ascii="Cambria Math" w:hAnsi="Cambria Math"/>
              </w:rPr>
              <m:t>C×N</m:t>
            </m:r>
          </m:sup>
        </m:sSup>
      </m:oMath>
      <w:r>
        <w:rPr>
          <w:rFonts w:hint="eastAsia"/>
        </w:rPr>
        <w:t>,</w:t>
      </w:r>
      <w:r>
        <w:rPr>
          <w:rFonts w:hint="eastAsia"/>
        </w:rPr>
        <w:t>其中</w:t>
      </w:r>
      <m:oMath>
        <m:r>
          <m:rPr>
            <m:sty m:val="p"/>
          </m:rPr>
          <w:rPr>
            <w:rFonts w:ascii="Cambria Math" w:hAnsi="Cambria Math"/>
          </w:rPr>
          <m:t>N=H×W</m:t>
        </m:r>
      </m:oMath>
      <w:r>
        <w:rPr>
          <w:rFonts w:hint="eastAsia"/>
        </w:rPr>
        <w:t>是特征的数量。然后</w:t>
      </w:r>
      <w:r>
        <w:rPr>
          <w:rFonts w:hint="eastAsia"/>
        </w:rPr>
        <w:t>,</w:t>
      </w:r>
      <w:r>
        <w:rPr>
          <w:rFonts w:hint="eastAsia"/>
        </w:rPr>
        <w:t>将特征</w:t>
      </w:r>
      <w:r w:rsidR="00263AE9">
        <w:t>F</w:t>
      </w:r>
      <w:r>
        <w:rPr>
          <w:rFonts w:hint="eastAsia"/>
        </w:rPr>
        <w:t>和特征</w:t>
      </w:r>
      <w:r w:rsidR="00263AE9">
        <w:t>G</w:t>
      </w:r>
      <w:r>
        <w:rPr>
          <w:rFonts w:hint="eastAsia"/>
        </w:rPr>
        <w:t>转置相乘，再经过</w:t>
      </w:r>
      <w:proofErr w:type="spellStart"/>
      <w:r>
        <w:rPr>
          <w:rFonts w:hint="eastAsia"/>
        </w:rPr>
        <w:t>softmax</w:t>
      </w:r>
      <w:proofErr w:type="spellEnd"/>
      <w:r>
        <w:rPr>
          <w:rFonts w:hint="eastAsia"/>
        </w:rPr>
        <w:t>操作归一化获得该尺度特征的注意力图</w:t>
      </w:r>
      <m:oMath>
        <m:r>
          <m:rPr>
            <m:sty m:val="p"/>
          </m:rPr>
          <w:rPr>
            <w:rFonts w:ascii="Cambria Math" w:hAnsi="Cambria Math"/>
          </w:rPr>
          <m:t>O∈</m:t>
        </m:r>
        <m:sSup>
          <m:sSupPr>
            <m:ctrlPr>
              <w:rPr>
                <w:rFonts w:ascii="Cambria Math" w:hAnsi="Cambria Math"/>
              </w:rPr>
            </m:ctrlPr>
          </m:sSupPr>
          <m:e>
            <m:r>
              <w:rPr>
                <w:rFonts w:ascii="Cambria Math" w:hAnsi="Cambria Math"/>
              </w:rPr>
              <m:t>R</m:t>
            </m:r>
          </m:e>
          <m:sup>
            <m:r>
              <w:rPr>
                <w:rFonts w:ascii="Cambria Math" w:hAnsi="Cambria Math"/>
              </w:rPr>
              <m:t>N×N</m:t>
            </m:r>
          </m:sup>
        </m:sSup>
      </m:oMath>
      <w:r>
        <w:rPr>
          <w:rFonts w:hint="eastAsia"/>
        </w:rPr>
        <w:t>:</w:t>
      </w:r>
    </w:p>
    <w:p w:rsidR="00DF59F6" w:rsidRPr="00E3501B" w:rsidRDefault="00E3418E" w:rsidP="00DF59F6">
      <m:oMathPara>
        <m:oMath>
          <m:sSub>
            <m:sSubPr>
              <m:ctrlPr>
                <w:rPr>
                  <w:rFonts w:ascii="Cambria Math" w:hAnsi="Cambria Math"/>
                </w:rPr>
              </m:ctrlPr>
            </m:sSubPr>
            <m:e>
              <m:r>
                <w:rPr>
                  <w:rFonts w:ascii="Cambria Math" w:hAnsi="Cambria Math" w:hint="eastAsia"/>
                </w:rPr>
                <m:t>f</m:t>
              </m:r>
            </m:e>
            <m:sub>
              <m:r>
                <w:rPr>
                  <w:rFonts w:ascii="Cambria Math" w:hAnsi="Cambria Math" w:hint="eastAsia"/>
                </w:rPr>
                <m:t>ji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e>
              </m:d>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e>
                  </m:d>
                </m:e>
              </m:nary>
            </m:den>
          </m:f>
        </m:oMath>
      </m:oMathPara>
    </w:p>
    <w:p w:rsidR="00C270CB" w:rsidRDefault="00C270CB" w:rsidP="00C471C3">
      <w:r>
        <w:rPr>
          <w:rFonts w:hint="eastAsia"/>
        </w:rPr>
        <w:t>同时，</w:t>
      </w:r>
      <w:r w:rsidR="00744B86">
        <w:rPr>
          <w:rFonts w:hint="eastAsia"/>
        </w:rPr>
        <w:t>再给定另一个特征图</w:t>
      </w:r>
      <m:oMath>
        <m:r>
          <m:rPr>
            <m:sty m:val="p"/>
          </m:rPr>
          <w:rPr>
            <w:rFonts w:ascii="Cambria Math" w:hAnsi="Cambria Math"/>
          </w:rPr>
          <m:t>W∈</m:t>
        </m:r>
        <m:sSup>
          <m:sSupPr>
            <m:ctrlPr>
              <w:rPr>
                <w:rFonts w:ascii="Cambria Math" w:hAnsi="Cambria Math"/>
              </w:rPr>
            </m:ctrlPr>
          </m:sSupPr>
          <m:e>
            <m:r>
              <w:rPr>
                <w:rFonts w:ascii="Cambria Math" w:hAnsi="Cambria Math"/>
              </w:rPr>
              <m:t>R</m:t>
            </m:r>
          </m:e>
          <m:sup>
            <m:r>
              <w:rPr>
                <w:rFonts w:ascii="Cambria Math" w:hAnsi="Cambria Math"/>
              </w:rPr>
              <m:t>C×H×W</m:t>
            </m:r>
          </m:sup>
        </m:sSup>
      </m:oMath>
      <w:r>
        <w:t>，</w:t>
      </w:r>
      <w:r>
        <w:rPr>
          <w:rFonts w:hint="eastAsia"/>
        </w:rPr>
        <w:t>将</w:t>
      </w:r>
      <w:r w:rsidRPr="00303CEB">
        <w:rPr>
          <w:rFonts w:hint="eastAsia"/>
        </w:rPr>
        <w:t>特征</w:t>
      </w:r>
      <w:r>
        <w:t>W</w:t>
      </w:r>
      <w:r w:rsidRPr="00303CEB">
        <w:rPr>
          <w:rFonts w:hint="eastAsia"/>
        </w:rPr>
        <w:t>送到具有批量归一化和</w:t>
      </w:r>
      <w:proofErr w:type="spellStart"/>
      <w:r w:rsidRPr="00303CEB">
        <w:rPr>
          <w:rFonts w:hint="eastAsia"/>
        </w:rPr>
        <w:t>Re</w:t>
      </w:r>
      <w:r w:rsidRPr="00303CEB">
        <w:t>LU</w:t>
      </w:r>
      <w:proofErr w:type="spellEnd"/>
      <w:r w:rsidRPr="00303CEB">
        <w:rPr>
          <w:rFonts w:hint="eastAsia"/>
        </w:rPr>
        <w:t>层的卷积层，以生成新的特征</w:t>
      </w:r>
      <m:oMath>
        <m:r>
          <m:rPr>
            <m:sty m:val="p"/>
          </m:rPr>
          <w:rPr>
            <w:rFonts w:ascii="Cambria Math" w:hAnsi="Cambria Math"/>
          </w:rPr>
          <m:t>Y∈</m:t>
        </m:r>
        <m:sSup>
          <m:sSupPr>
            <m:ctrlPr>
              <w:rPr>
                <w:rFonts w:ascii="Cambria Math" w:hAnsi="Cambria Math"/>
              </w:rPr>
            </m:ctrlPr>
          </m:sSupPr>
          <m:e>
            <m:r>
              <w:rPr>
                <w:rFonts w:ascii="Cambria Math" w:hAnsi="Cambria Math"/>
              </w:rPr>
              <m:t>R</m:t>
            </m:r>
          </m:e>
          <m:sup>
            <m:r>
              <w:rPr>
                <w:rFonts w:ascii="Cambria Math" w:hAnsi="Cambria Math"/>
              </w:rPr>
              <m:t>C×H×W</m:t>
            </m:r>
          </m:sup>
        </m:sSup>
      </m:oMath>
      <w:r w:rsidRPr="00303CEB">
        <w:rPr>
          <w:rFonts w:hint="eastAsia"/>
        </w:rPr>
        <w:t>,</w:t>
      </w:r>
      <w:r w:rsidRPr="00303CEB">
        <w:rPr>
          <w:rFonts w:hint="eastAsia"/>
        </w:rPr>
        <w:t>然后将其整形为</w:t>
      </w:r>
      <m:oMath>
        <m:sSup>
          <m:sSupPr>
            <m:ctrlPr>
              <w:rPr>
                <w:rFonts w:ascii="Cambria Math" w:hAnsi="Cambria Math"/>
              </w:rPr>
            </m:ctrlPr>
          </m:sSupPr>
          <m:e>
            <m:r>
              <w:rPr>
                <w:rFonts w:ascii="Cambria Math" w:hAnsi="Cambria Math"/>
              </w:rPr>
              <m:t>R</m:t>
            </m:r>
          </m:e>
          <m:sup>
            <m:r>
              <w:rPr>
                <w:rFonts w:ascii="Cambria Math" w:hAnsi="Cambria Math"/>
              </w:rPr>
              <m:t>C×N</m:t>
            </m:r>
          </m:sup>
        </m:sSup>
      </m:oMath>
      <w:r w:rsidRPr="00303CEB">
        <w:rPr>
          <w:rFonts w:hint="eastAsia"/>
        </w:rPr>
        <w:t>,</w:t>
      </w:r>
      <w:r w:rsidRPr="00303CEB">
        <w:rPr>
          <w:rFonts w:hint="eastAsia"/>
        </w:rPr>
        <w:t>然后将注意力图</w:t>
      </w:r>
      <w:r>
        <w:rPr>
          <w:rFonts w:hint="eastAsia"/>
        </w:rPr>
        <w:t>O</w:t>
      </w:r>
      <w:r w:rsidRPr="00303CEB">
        <w:rPr>
          <w:rFonts w:hint="eastAsia"/>
        </w:rPr>
        <w:t>与特征</w:t>
      </w:r>
      <w:r>
        <w:rPr>
          <w:rFonts w:hint="eastAsia"/>
        </w:rPr>
        <w:t>Y</w:t>
      </w:r>
      <w:r w:rsidRPr="00303CEB">
        <w:rPr>
          <w:rFonts w:hint="eastAsia"/>
        </w:rPr>
        <w:t>转置相乘，并将结果重新整形为</w:t>
      </w:r>
      <m:oMath>
        <m:sSup>
          <m:sSupPr>
            <m:ctrlPr>
              <w:rPr>
                <w:rFonts w:ascii="Cambria Math" w:hAnsi="Cambria Math"/>
              </w:rPr>
            </m:ctrlPr>
          </m:sSupPr>
          <m:e>
            <m:r>
              <w:rPr>
                <w:rFonts w:ascii="Cambria Math" w:hAnsi="Cambria Math"/>
              </w:rPr>
              <m:t>R</m:t>
            </m:r>
          </m:e>
          <m:sup>
            <m:r>
              <w:rPr>
                <w:rFonts w:ascii="Cambria Math" w:hAnsi="Cambria Math"/>
              </w:rPr>
              <m:t>C×H×W</m:t>
            </m:r>
          </m:sup>
        </m:sSup>
      </m:oMath>
      <w:r w:rsidRPr="00303CEB">
        <w:rPr>
          <w:rFonts w:hint="eastAsia"/>
        </w:rPr>
        <w:t>,</w:t>
      </w:r>
      <w:r w:rsidRPr="00303CEB">
        <w:rPr>
          <w:rFonts w:hint="eastAsia"/>
        </w:rPr>
        <w:t>最后，将它乘以一个尺度参数</w:t>
      </w:r>
      <m:oMath>
        <m:r>
          <m:rPr>
            <m:sty m:val="p"/>
          </m:rPr>
          <w:rPr>
            <w:rFonts w:ascii="Cambria Math" w:hAnsi="Cambria Math"/>
          </w:rPr>
          <m:t>α</m:t>
        </m:r>
      </m:oMath>
      <w:r w:rsidRPr="00303CEB">
        <w:t>，</w:t>
      </w:r>
      <w:r w:rsidRPr="00303CEB">
        <w:rPr>
          <w:rFonts w:hint="eastAsia"/>
        </w:rPr>
        <w:t>并用特征</w:t>
      </w:r>
      <w:r>
        <w:t>X</w:t>
      </w:r>
      <w:r w:rsidRPr="00303CEB">
        <w:rPr>
          <w:rFonts w:hint="eastAsia"/>
        </w:rPr>
        <w:t>进行和运算，得到最终输出</w:t>
      </w:r>
      <m:oMath>
        <m:r>
          <m:rPr>
            <m:sty m:val="p"/>
          </m:rPr>
          <w:rPr>
            <w:rFonts w:ascii="Cambria Math" w:hAnsi="Cambria Math"/>
          </w:rPr>
          <m:t>T∈</m:t>
        </m:r>
        <m:sSup>
          <m:sSupPr>
            <m:ctrlPr>
              <w:rPr>
                <w:rFonts w:ascii="Cambria Math" w:hAnsi="Cambria Math"/>
              </w:rPr>
            </m:ctrlPr>
          </m:sSupPr>
          <m:e>
            <m:r>
              <w:rPr>
                <w:rFonts w:ascii="Cambria Math" w:hAnsi="Cambria Math"/>
              </w:rPr>
              <m:t>R</m:t>
            </m:r>
          </m:e>
          <m:sup>
            <m:r>
              <w:rPr>
                <w:rFonts w:ascii="Cambria Math" w:hAnsi="Cambria Math"/>
              </w:rPr>
              <m:t>C×H×W</m:t>
            </m:r>
          </m:sup>
        </m:sSup>
      </m:oMath>
      <w:r w:rsidRPr="00303CEB">
        <w:rPr>
          <w:rFonts w:hint="eastAsia"/>
        </w:rPr>
        <w:t>如下：</w:t>
      </w:r>
    </w:p>
    <w:p w:rsidR="004F6936" w:rsidRPr="00303CEB" w:rsidRDefault="004F6936" w:rsidP="00C471C3">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hint="eastAsia"/>
              </w:rPr>
              <m:t>j</m:t>
            </m:r>
            <m:r>
              <w:rPr>
                <w:rFonts w:ascii="Cambria Math" w:hAnsi="Cambria Math"/>
              </w:rPr>
              <m:t xml:space="preserve"> </m:t>
            </m:r>
          </m:sub>
        </m:sSub>
        <m:r>
          <m:rPr>
            <m:sty m:val="p"/>
          </m:rPr>
          <w:rPr>
            <w:rFonts w:ascii="Cambria Math" w:hAnsi="Cambria Math"/>
          </w:rPr>
          <m:t>=</m:t>
        </m:r>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ji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nary>
      </m:oMath>
    </w:p>
    <w:p w:rsidR="00C270CB" w:rsidRPr="00303CEB" w:rsidRDefault="00E3418E" w:rsidP="00C270CB">
      <w:pPr>
        <w:jc w:val="left"/>
      </w:pPr>
      <m:oMathPara>
        <m:oMath>
          <m:sSub>
            <m:sSubPr>
              <m:ctrlPr>
                <w:rPr>
                  <w:rFonts w:ascii="Cambria Math" w:hAnsi="Cambria Math"/>
                </w:rPr>
              </m:ctrlPr>
            </m:sSubPr>
            <m:e>
              <m:r>
                <w:rPr>
                  <w:rFonts w:ascii="Cambria Math" w:hAnsi="Cambria Math"/>
                </w:rPr>
                <m:t>T</m:t>
              </m:r>
            </m:e>
            <m:sub>
              <m:r>
                <w:rPr>
                  <w:rFonts w:ascii="Cambria Math" w:hAnsi="Cambria Math" w:hint="eastAsia"/>
                </w:rPr>
                <m:t>j</m:t>
              </m:r>
            </m:sub>
          </m:sSub>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ji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C270CB" w:rsidRPr="00303CEB" w:rsidRDefault="00C270CB" w:rsidP="00C270CB">
      <w:pPr>
        <w:jc w:val="left"/>
      </w:pPr>
      <w:r w:rsidRPr="00303CEB">
        <w:rPr>
          <w:rFonts w:hint="eastAsia"/>
        </w:rPr>
        <w:t>其中</w:t>
      </w:r>
      <m:oMath>
        <m:r>
          <m:rPr>
            <m:sty m:val="p"/>
          </m:rPr>
          <w:rPr>
            <w:rFonts w:ascii="Cambria Math" w:hAnsi="Cambria Math"/>
          </w:rPr>
          <m:t>α</m:t>
        </m:r>
      </m:oMath>
      <w:r w:rsidRPr="00303CEB">
        <w:rPr>
          <w:rFonts w:hint="eastAsia"/>
        </w:rPr>
        <w:t>初始化为</w:t>
      </w:r>
      <w:r w:rsidRPr="00303CEB">
        <w:rPr>
          <w:rFonts w:hint="eastAsia"/>
        </w:rPr>
        <w:t>0</w:t>
      </w:r>
      <w:r w:rsidRPr="00303CEB">
        <w:rPr>
          <w:rFonts w:hint="eastAsia"/>
        </w:rPr>
        <w:t>并逐渐学会分配更多的权重，可以从上</w:t>
      </w:r>
      <w:ins w:id="229" w:author="Yi Yin" w:date="2019-02-21T15:41:00Z">
        <w:r w:rsidR="008D5E88">
          <w:rPr>
            <w:rFonts w:hint="eastAsia"/>
          </w:rPr>
          <w:t>述</w:t>
        </w:r>
      </w:ins>
      <w:r w:rsidRPr="00303CEB">
        <w:rPr>
          <w:rFonts w:hint="eastAsia"/>
        </w:rPr>
        <w:t>公式推断出</w:t>
      </w:r>
      <w:r>
        <w:rPr>
          <w:rFonts w:hint="eastAsia"/>
        </w:rPr>
        <w:t>最后特征</w:t>
      </w:r>
      <w:r>
        <w:rPr>
          <w:rFonts w:hint="eastAsia"/>
        </w:rPr>
        <w:t>T</w:t>
      </w:r>
      <w:r>
        <w:rPr>
          <w:rFonts w:hint="eastAsia"/>
        </w:rPr>
        <w:t>是融合两种不同特征图的结果</w:t>
      </w:r>
      <w:r w:rsidRPr="00303CEB">
        <w:rPr>
          <w:rFonts w:hint="eastAsia"/>
        </w:rPr>
        <w:t>。</w:t>
      </w:r>
    </w:p>
    <w:p w:rsidR="00C270CB" w:rsidRDefault="00C471C3" w:rsidP="00C471C3">
      <w:pPr>
        <w:ind w:firstLineChars="200" w:firstLine="420"/>
        <w:jc w:val="left"/>
      </w:pPr>
      <w:r>
        <w:rPr>
          <w:rFonts w:hint="eastAsia"/>
        </w:rPr>
        <w:t>因此，融合</w:t>
      </w:r>
      <w:r w:rsidR="00C270CB" w:rsidRPr="00303CEB">
        <w:rPr>
          <w:rFonts w:hint="eastAsia"/>
        </w:rPr>
        <w:t>注意力模块，具有</w:t>
      </w:r>
      <w:r>
        <w:rPr>
          <w:rFonts w:hint="eastAsia"/>
        </w:rPr>
        <w:t>融合不同特征之间的能力，并且根据融合注意力选择性地聚合特征</w:t>
      </w:r>
      <w:r w:rsidR="00C270CB" w:rsidRPr="00303CEB">
        <w:rPr>
          <w:rFonts w:hint="eastAsia"/>
        </w:rPr>
        <w:t>。实现了特征之间的相互增益，</w:t>
      </w:r>
      <w:del w:id="230" w:author="Yi Yin" w:date="2019-02-21T15:42:00Z">
        <w:r w:rsidR="00C270CB" w:rsidRPr="00303CEB" w:rsidDel="008D5E88">
          <w:rPr>
            <w:rFonts w:hint="eastAsia"/>
          </w:rPr>
          <w:delText>并且</w:delText>
        </w:r>
      </w:del>
      <w:r w:rsidR="00C270CB" w:rsidRPr="00303CEB">
        <w:rPr>
          <w:rFonts w:hint="eastAsia"/>
        </w:rPr>
        <w:t>更加有利于目标检测。</w:t>
      </w:r>
    </w:p>
    <w:p w:rsidR="00DF59F6" w:rsidRPr="00C270CB" w:rsidRDefault="00DF59F6" w:rsidP="00744B86"/>
    <w:p w:rsidR="00F84088" w:rsidRDefault="0026616A" w:rsidP="00DF59F6">
      <w:pPr>
        <w:pStyle w:val="Heading4"/>
      </w:pPr>
      <w:r>
        <w:rPr>
          <w:rFonts w:hint="eastAsia"/>
        </w:rPr>
        <w:lastRenderedPageBreak/>
        <w:t>3.2.4</w:t>
      </w:r>
      <w:r w:rsidR="001145CF">
        <w:t xml:space="preserve"> </w:t>
      </w:r>
      <w:r w:rsidR="00E80273" w:rsidRPr="00E80273">
        <w:t>Multiple</w:t>
      </w:r>
      <w:r w:rsidR="00E80273">
        <w:rPr>
          <w:rFonts w:hint="eastAsia"/>
        </w:rPr>
        <w:t>模块</w:t>
      </w:r>
    </w:p>
    <w:p w:rsidR="001145CF" w:rsidRDefault="001145CF" w:rsidP="001145CF">
      <w:pPr>
        <w:ind w:firstLineChars="100" w:firstLine="210"/>
      </w:pPr>
      <w:r w:rsidRPr="00DF59F6">
        <w:rPr>
          <w:rFonts w:hint="eastAsia"/>
        </w:rPr>
        <w:t>不同特征分辨率大小的特征图，包含着不同的特征信息，</w:t>
      </w:r>
      <w:r w:rsidR="003A2B7A">
        <w:t>SSD[1]</w:t>
      </w:r>
      <w:r w:rsidR="009B742E">
        <w:rPr>
          <w:rFonts w:hint="eastAsia"/>
        </w:rPr>
        <w:t>指出</w:t>
      </w:r>
      <w:r w:rsidRPr="00DF59F6">
        <w:rPr>
          <w:rFonts w:hint="eastAsia"/>
        </w:rPr>
        <w:t>多尺度信息对于目标检测精度具有重要的影响。以往的做法通常直接将不同尺度的特征信息直接输入到预测模块，但是不同尺度各自包含的信息不足以有效的检测对象，因此我们通过融合其它不同尺度</w:t>
      </w:r>
      <w:r>
        <w:rPr>
          <w:rFonts w:hint="eastAsia"/>
        </w:rPr>
        <w:t>特征图的信息，弥补当前层的信息，以提高检测精确度。本文构建了一个</w:t>
      </w:r>
      <w:r w:rsidR="00964A25">
        <w:rPr>
          <w:rFonts w:hint="eastAsia"/>
        </w:rPr>
        <w:t>多头</w:t>
      </w:r>
      <w:r w:rsidRPr="00DF59F6">
        <w:rPr>
          <w:rFonts w:hint="eastAsia"/>
        </w:rPr>
        <w:t>注意力模块，用来融合</w:t>
      </w:r>
      <w:r w:rsidR="00843474">
        <w:rPr>
          <w:rFonts w:hint="eastAsia"/>
        </w:rPr>
        <w:t>多个</w:t>
      </w:r>
      <w:r w:rsidRPr="00DF59F6">
        <w:rPr>
          <w:rFonts w:hint="eastAsia"/>
        </w:rPr>
        <w:t>不同尺度之间的信息，</w:t>
      </w:r>
      <w:r w:rsidR="00843474">
        <w:rPr>
          <w:rFonts w:hint="eastAsia"/>
        </w:rPr>
        <w:t>在全局上</w:t>
      </w:r>
      <w:r w:rsidRPr="00DF59F6">
        <w:rPr>
          <w:rFonts w:hint="eastAsia"/>
        </w:rPr>
        <w:t>增强不同尺度各自的特征表达能力，以提高目标检测的精度。</w:t>
      </w:r>
    </w:p>
    <w:p w:rsidR="007473AA" w:rsidRDefault="000D01A0" w:rsidP="00B43D02">
      <w:pPr>
        <w:ind w:firstLineChars="200" w:firstLine="420"/>
      </w:pPr>
      <w:r>
        <w:rPr>
          <w:rFonts w:hint="eastAsia"/>
        </w:rPr>
        <w:t>为了减少计算量，</w:t>
      </w:r>
      <w:del w:id="231" w:author="Yi Yin" w:date="2019-02-21T15:43:00Z">
        <w:r w:rsidDel="00CE7C88">
          <w:rPr>
            <w:rFonts w:hint="eastAsia"/>
          </w:rPr>
          <w:delText>因此</w:delText>
        </w:r>
      </w:del>
      <w:r>
        <w:rPr>
          <w:rFonts w:hint="eastAsia"/>
        </w:rPr>
        <w:t>我们在多头模块中舍弃了两个小比例的尺度（</w:t>
      </w:r>
      <w:r>
        <w:rPr>
          <w:rFonts w:hint="eastAsia"/>
        </w:rPr>
        <w:t>1x</w:t>
      </w:r>
      <w:r>
        <w:t>1,3x3</w:t>
      </w:r>
      <w:r>
        <w:rPr>
          <w:rFonts w:hint="eastAsia"/>
        </w:rPr>
        <w:t>）</w:t>
      </w:r>
      <w:r w:rsidR="0021328C">
        <w:rPr>
          <w:rFonts w:hint="eastAsia"/>
        </w:rPr>
        <w:t>，直接将这两个尺度输入到最后的预测模块中</w:t>
      </w:r>
      <w:r w:rsidR="00B43D02">
        <w:rPr>
          <w:rFonts w:hint="eastAsia"/>
        </w:rPr>
        <w:t>。</w:t>
      </w:r>
      <w:r w:rsidR="00B43D02" w:rsidRPr="00B43D02">
        <w:rPr>
          <w:rFonts w:hint="eastAsia"/>
        </w:rPr>
        <w:t>如图所示，以</w:t>
      </w:r>
      <w:r w:rsidR="00B43D02" w:rsidRPr="00B43D02">
        <w:rPr>
          <w:rFonts w:hint="eastAsia"/>
        </w:rPr>
        <w:t>5x5</w:t>
      </w:r>
      <w:r w:rsidR="00B43D02" w:rsidRPr="00B43D02">
        <w:rPr>
          <w:rFonts w:hint="eastAsia"/>
        </w:rPr>
        <w:t>特征图为例</w:t>
      </w:r>
      <w:r w:rsidR="00B43D02">
        <w:rPr>
          <w:rFonts w:hint="eastAsia"/>
        </w:rPr>
        <w:t>，我</w:t>
      </w:r>
      <w:r w:rsidR="00AD11E2">
        <w:rPr>
          <w:rFonts w:hint="eastAsia"/>
        </w:rPr>
        <w:t>们分别设计了三种不同的多头</w:t>
      </w:r>
      <w:r w:rsidR="00526ACF">
        <w:rPr>
          <w:rFonts w:hint="eastAsia"/>
        </w:rPr>
        <w:t>融合模型对</w:t>
      </w:r>
      <w:r w:rsidR="00AD11E2">
        <w:rPr>
          <w:rFonts w:hint="eastAsia"/>
        </w:rPr>
        <w:t>各个尺度的特征</w:t>
      </w:r>
      <w:r w:rsidR="00526ACF">
        <w:rPr>
          <w:rFonts w:hint="eastAsia"/>
        </w:rPr>
        <w:t>进行融合。</w:t>
      </w:r>
      <w:ins w:id="232" w:author="Yi Yin" w:date="2019-02-21T15:43:00Z">
        <w:r w:rsidR="00CE7C88">
          <w:rPr>
            <w:rFonts w:hint="eastAsia"/>
          </w:rPr>
          <w:t>为了</w:t>
        </w:r>
      </w:ins>
      <w:r w:rsidR="00526ACF">
        <w:rPr>
          <w:rFonts w:hint="eastAsia"/>
        </w:rPr>
        <w:t>方便运算</w:t>
      </w:r>
      <w:ins w:id="233" w:author="Yi Yin" w:date="2019-02-21T15:43:00Z">
        <w:r w:rsidR="00CE7C88">
          <w:rPr>
            <w:rFonts w:hint="eastAsia"/>
          </w:rPr>
          <w:t>，</w:t>
        </w:r>
      </w:ins>
      <w:r w:rsidR="00526ACF">
        <w:rPr>
          <w:rFonts w:hint="eastAsia"/>
        </w:rPr>
        <w:t>我们</w:t>
      </w:r>
      <w:r w:rsidR="00AD11E2">
        <w:rPr>
          <w:rFonts w:hint="eastAsia"/>
        </w:rPr>
        <w:t>将不同尺度的特征进行整合</w:t>
      </w:r>
      <w:ins w:id="234" w:author="Yi Yin" w:date="2019-02-21T15:44:00Z">
        <w:r w:rsidR="00CE7C88">
          <w:rPr>
            <w:rFonts w:hint="eastAsia"/>
          </w:rPr>
          <w:t>：首先</w:t>
        </w:r>
      </w:ins>
      <w:del w:id="235" w:author="Yi Yin" w:date="2019-02-21T15:44:00Z">
        <w:r w:rsidR="00AD11E2" w:rsidDel="00CE7C88">
          <w:rPr>
            <w:rFonts w:hint="eastAsia"/>
          </w:rPr>
          <w:delText>，具体操作第一步</w:delText>
        </w:r>
      </w:del>
      <w:r w:rsidR="00AD11E2">
        <w:rPr>
          <w:rFonts w:hint="eastAsia"/>
        </w:rPr>
        <w:t>将不同尺度的特征图统一到同一个尺度上，为了减少运算量，</w:t>
      </w:r>
      <w:r w:rsidR="00AD11E2" w:rsidRPr="00AD11E2">
        <w:rPr>
          <w:rFonts w:hint="eastAsia"/>
        </w:rPr>
        <w:t>直接通过双线性插值完成统一尺度的操作</w:t>
      </w:r>
      <w:r w:rsidR="00AD11E2" w:rsidRPr="00AD11E2">
        <w:rPr>
          <w:rFonts w:hint="eastAsia"/>
        </w:rPr>
        <w:t>(</w:t>
      </w:r>
      <w:r w:rsidR="00AD11E2" w:rsidRPr="00AD11E2">
        <w:rPr>
          <w:rFonts w:hint="eastAsia"/>
        </w:rPr>
        <w:t>双线性插值不引入参数，计算量少</w:t>
      </w:r>
      <w:r w:rsidR="00AD11E2" w:rsidRPr="00AD11E2">
        <w:rPr>
          <w:rFonts w:hint="eastAsia"/>
        </w:rPr>
        <w:t>)</w:t>
      </w:r>
      <w:r w:rsidR="00AD11E2" w:rsidRPr="00AD11E2">
        <w:rPr>
          <w:rFonts w:hint="eastAsia"/>
        </w:rPr>
        <w:t>，然后通过</w:t>
      </w:r>
      <w:r w:rsidR="00AD11E2" w:rsidRPr="00AD11E2">
        <w:rPr>
          <w:rFonts w:hint="eastAsia"/>
        </w:rPr>
        <w:t>1x1</w:t>
      </w:r>
      <w:r w:rsidR="00AD11E2" w:rsidRPr="00AD11E2">
        <w:rPr>
          <w:rFonts w:hint="eastAsia"/>
        </w:rPr>
        <w:t>卷积将通道统一到同一维度。</w:t>
      </w:r>
      <w:r w:rsidR="007473AA">
        <w:rPr>
          <w:rFonts w:hint="eastAsia"/>
        </w:rPr>
        <w:t>三个多头模型具体</w:t>
      </w:r>
      <w:r w:rsidR="0076417A">
        <w:rPr>
          <w:rFonts w:hint="eastAsia"/>
        </w:rPr>
        <w:t>细节</w:t>
      </w:r>
      <w:r w:rsidR="007473AA">
        <w:rPr>
          <w:rFonts w:hint="eastAsia"/>
        </w:rPr>
        <w:t>如下：</w:t>
      </w:r>
    </w:p>
    <w:p w:rsidR="008D21EB" w:rsidRDefault="008D21EB" w:rsidP="009C3513">
      <w:pPr>
        <w:pStyle w:val="ListParagraph"/>
        <w:numPr>
          <w:ilvl w:val="0"/>
          <w:numId w:val="2"/>
        </w:numPr>
        <w:ind w:firstLineChars="0"/>
      </w:pPr>
      <w:r>
        <w:rPr>
          <w:rFonts w:hint="eastAsia"/>
        </w:rPr>
        <w:t>模型</w:t>
      </w:r>
      <w:r>
        <w:rPr>
          <w:rFonts w:hint="eastAsia"/>
        </w:rPr>
        <w:t>a</w:t>
      </w:r>
      <w:r>
        <w:rPr>
          <w:rFonts w:hint="eastAsia"/>
        </w:rPr>
        <w:t>把整合后的特征</w:t>
      </w:r>
      <w:r w:rsidR="004D5C65">
        <w:rPr>
          <w:rFonts w:hint="eastAsia"/>
        </w:rPr>
        <w:t>张量</w:t>
      </w:r>
      <w:r>
        <w:rPr>
          <w:rFonts w:hint="eastAsia"/>
        </w:rPr>
        <w:t>进行</w:t>
      </w:r>
      <w:proofErr w:type="spellStart"/>
      <w:r>
        <w:rPr>
          <w:rFonts w:hint="eastAsia"/>
        </w:rPr>
        <w:t>concat</w:t>
      </w:r>
      <w:proofErr w:type="spellEnd"/>
      <w:r>
        <w:rPr>
          <w:rFonts w:hint="eastAsia"/>
        </w:rPr>
        <w:t>操作，然后直接输入到</w:t>
      </w:r>
      <w:r w:rsidRPr="007473AA">
        <w:t>Fusion attention</w:t>
      </w:r>
      <w:r>
        <w:rPr>
          <w:rFonts w:hint="eastAsia"/>
        </w:rPr>
        <w:t>模块中，得到最后融合结果。</w:t>
      </w:r>
      <w:r w:rsidR="00C65492">
        <w:rPr>
          <w:rFonts w:hint="eastAsia"/>
        </w:rPr>
        <w:t>具体公式如下，其中</w:t>
      </w:r>
      <m:oMath>
        <m:sSub>
          <m:sSubPr>
            <m:ctrlPr>
              <w:rPr>
                <w:rFonts w:ascii="Cambria Math" w:hAnsi="Cambria Math"/>
              </w:rPr>
            </m:ctrlPr>
          </m:sSubPr>
          <m:e>
            <m:r>
              <w:rPr>
                <w:rFonts w:ascii="Cambria Math" w:hAnsi="Cambria Math"/>
              </w:rPr>
              <m:t>f</m:t>
            </m:r>
          </m:e>
          <m:sub>
            <m:r>
              <w:rPr>
                <w:rFonts w:ascii="Cambria Math" w:hAnsi="Cambria Math"/>
              </w:rPr>
              <m:t>all</m:t>
            </m:r>
          </m:sub>
        </m:sSub>
      </m:oMath>
      <w:r w:rsidR="00C65492">
        <w:rPr>
          <w:rFonts w:hint="eastAsia"/>
        </w:rPr>
        <w:t>是三个特征</w:t>
      </w:r>
      <w:proofErr w:type="spellStart"/>
      <w:r w:rsidR="00C65492">
        <w:rPr>
          <w:rFonts w:hint="eastAsia"/>
        </w:rPr>
        <w:t>concat</w:t>
      </w:r>
      <w:proofErr w:type="spellEnd"/>
      <w:r w:rsidR="00C65492">
        <w:rPr>
          <w:rFonts w:hint="eastAsia"/>
        </w:rPr>
        <w:t>后的</w:t>
      </w:r>
      <w:r w:rsidR="009C3513">
        <w:rPr>
          <w:rFonts w:hint="eastAsia"/>
        </w:rPr>
        <w:t>新的特征</w:t>
      </w:r>
      <w:r w:rsidR="00C65492">
        <w:rPr>
          <w:rFonts w:hint="eastAsia"/>
        </w:rPr>
        <w:t>结果</w:t>
      </w:r>
      <w:r w:rsidR="009C3513">
        <w:rPr>
          <w:rFonts w:hint="eastAsia"/>
        </w:rPr>
        <w:t>，</w:t>
      </w:r>
      <w:r w:rsidR="009C3513">
        <w:rPr>
          <w:rFonts w:hint="eastAsia"/>
        </w:rPr>
        <w:t>F</w:t>
      </w:r>
      <w:r w:rsidR="009C3513">
        <w:t>A</w:t>
      </w:r>
      <w:r w:rsidR="009C3513">
        <w:rPr>
          <w:rFonts w:hint="eastAsia"/>
        </w:rPr>
        <w:t>是指</w:t>
      </w:r>
      <w:r w:rsidR="009C3513" w:rsidRPr="009C3513">
        <w:t>Fusion attention</w:t>
      </w:r>
      <w:r w:rsidR="009C3513">
        <w:t xml:space="preserve"> </w:t>
      </w:r>
      <w:r w:rsidR="009C3513">
        <w:rPr>
          <w:rFonts w:hint="eastAsia"/>
        </w:rPr>
        <w:t>模块。</w:t>
      </w:r>
    </w:p>
    <w:p w:rsidR="009B742E" w:rsidRPr="00EA0188" w:rsidRDefault="00E3418E" w:rsidP="009B742E">
      <w:pPr>
        <w:pStyle w:val="ListParagraph"/>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all</m:t>
              </m:r>
            </m:sub>
          </m:sSub>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38×38,</m:t>
                  </m:r>
                </m:sub>
              </m:sSub>
              <m:sSub>
                <m:sSubPr>
                  <m:ctrlPr>
                    <w:rPr>
                      <w:rFonts w:ascii="Cambria Math" w:hAnsi="Cambria Math"/>
                      <w:i/>
                    </w:rPr>
                  </m:ctrlPr>
                </m:sSubPr>
                <m:e>
                  <m:r>
                    <w:rPr>
                      <w:rFonts w:ascii="Cambria Math" w:hAnsi="Cambria Math"/>
                    </w:rPr>
                    <m:t>f</m:t>
                  </m:r>
                </m:e>
                <m:sub>
                  <m:r>
                    <w:rPr>
                      <w:rFonts w:ascii="Cambria Math" w:hAnsi="Cambria Math"/>
                    </w:rPr>
                    <m:t>19×19,</m:t>
                  </m:r>
                </m:sub>
              </m:sSub>
              <m:sSub>
                <m:sSubPr>
                  <m:ctrlPr>
                    <w:rPr>
                      <w:rFonts w:ascii="Cambria Math" w:hAnsi="Cambria Math"/>
                      <w:i/>
                    </w:rPr>
                  </m:ctrlPr>
                </m:sSubPr>
                <m:e>
                  <m:r>
                    <w:rPr>
                      <w:rFonts w:ascii="Cambria Math" w:hAnsi="Cambria Math"/>
                    </w:rPr>
                    <m:t>f</m:t>
                  </m:r>
                </m:e>
                <m:sub>
                  <m:r>
                    <w:rPr>
                      <w:rFonts w:ascii="Cambria Math" w:hAnsi="Cambria Math"/>
                    </w:rPr>
                    <m:t>10×10</m:t>
                  </m:r>
                </m:sub>
              </m:sSub>
            </m:e>
          </m:d>
        </m:oMath>
      </m:oMathPara>
    </w:p>
    <w:p w:rsidR="00EA0188" w:rsidRPr="00EA0188" w:rsidRDefault="00E3418E" w:rsidP="009B742E">
      <w:pPr>
        <w:pStyle w:val="ListParagraph"/>
        <w:ind w:left="360" w:firstLineChars="0" w:firstLine="0"/>
      </w:pPr>
      <m:oMathPara>
        <m:oMath>
          <m:sSub>
            <m:sSubPr>
              <m:ctrlPr>
                <w:rPr>
                  <w:rFonts w:ascii="Cambria Math" w:hAnsi="Cambria Math"/>
                </w:rPr>
              </m:ctrlPr>
            </m:sSubPr>
            <m:e>
              <m:r>
                <w:rPr>
                  <w:rFonts w:ascii="Cambria Math" w:hAnsi="Cambria Math" w:hint="eastAsia"/>
                </w:rPr>
                <m:t>out</m:t>
              </m:r>
              <m:r>
                <w:rPr>
                  <w:rFonts w:ascii="Cambria Math" w:hAnsi="Cambria Math"/>
                </w:rPr>
                <m:t>put</m:t>
              </m:r>
            </m:e>
            <m:sub>
              <m:r>
                <w:rPr>
                  <w:rFonts w:ascii="Cambria Math" w:hAnsi="Cambria Math"/>
                </w:rPr>
                <m:t>a</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all</m:t>
                  </m:r>
                </m:sub>
              </m:sSub>
            </m:e>
          </m:d>
        </m:oMath>
      </m:oMathPara>
    </w:p>
    <w:p w:rsidR="008D21EB" w:rsidRDefault="008D21EB" w:rsidP="009C3513">
      <w:pPr>
        <w:pStyle w:val="ListParagraph"/>
        <w:numPr>
          <w:ilvl w:val="0"/>
          <w:numId w:val="2"/>
        </w:numPr>
        <w:ind w:firstLineChars="0"/>
      </w:pPr>
      <w:r>
        <w:rPr>
          <w:rFonts w:hint="eastAsia"/>
        </w:rPr>
        <w:t>模型</w:t>
      </w:r>
      <w:r>
        <w:rPr>
          <w:rFonts w:hint="eastAsia"/>
        </w:rPr>
        <w:t>b</w:t>
      </w:r>
      <w:r>
        <w:rPr>
          <w:rFonts w:hint="eastAsia"/>
        </w:rPr>
        <w:t>把整合后的特征</w:t>
      </w:r>
      <w:r w:rsidR="004D5C65">
        <w:rPr>
          <w:rFonts w:hint="eastAsia"/>
        </w:rPr>
        <w:t>张量</w:t>
      </w:r>
      <w:r>
        <w:rPr>
          <w:rFonts w:hint="eastAsia"/>
        </w:rPr>
        <w:t>，分别输入到</w:t>
      </w:r>
      <w:r w:rsidRPr="007473AA">
        <w:t>Fusion attention</w:t>
      </w:r>
      <w:r>
        <w:rPr>
          <w:rFonts w:hint="eastAsia"/>
        </w:rPr>
        <w:t>模块中，然后将输出的结果进行</w:t>
      </w:r>
      <w:proofErr w:type="spellStart"/>
      <w:r>
        <w:rPr>
          <w:rFonts w:hint="eastAsia"/>
        </w:rPr>
        <w:t>concat</w:t>
      </w:r>
      <w:proofErr w:type="spellEnd"/>
      <w:r>
        <w:rPr>
          <w:rFonts w:hint="eastAsia"/>
        </w:rPr>
        <w:t>操作得到最终的结果。</w:t>
      </w:r>
      <w:r w:rsidR="009C3513">
        <w:rPr>
          <w:rFonts w:hint="eastAsia"/>
        </w:rPr>
        <w:t>公式如下所示，</w:t>
      </w:r>
      <w:r w:rsidR="001A3DEC">
        <w:rPr>
          <w:rFonts w:hint="eastAsia"/>
        </w:rPr>
        <w:t>其中</w:t>
      </w:r>
      <m:oMath>
        <m:sSub>
          <m:sSubPr>
            <m:ctrlPr>
              <w:rPr>
                <w:rFonts w:ascii="Cambria Math" w:hAnsi="Cambria Math"/>
              </w:rPr>
            </m:ctrlPr>
          </m:sSubPr>
          <m:e>
            <m:r>
              <w:rPr>
                <w:rFonts w:ascii="Cambria Math" w:hAnsi="Cambria Math" w:hint="eastAsia"/>
              </w:rPr>
              <m:t>f</m:t>
            </m:r>
          </m:e>
          <m:sub>
            <m:r>
              <w:rPr>
                <w:rFonts w:ascii="Cambria Math" w:hAnsi="Cambria Math"/>
              </w:rPr>
              <m:t>1</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2</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3</m:t>
            </m:r>
          </m:sub>
        </m:sSub>
      </m:oMath>
      <w:ins w:id="236" w:author="Yi Yin" w:date="2019-02-21T15:46:00Z">
        <w:r w:rsidR="006603AD">
          <w:rPr>
            <w:rFonts w:hint="eastAsia"/>
          </w:rPr>
          <w:t>，</w:t>
        </w:r>
      </w:ins>
      <w:del w:id="237" w:author="Yi Yin" w:date="2019-02-21T15:46:00Z">
        <w:r w:rsidR="001A3DEC" w:rsidDel="006603AD">
          <w:rPr>
            <w:rFonts w:hint="eastAsia"/>
          </w:rPr>
          <w:delText>,</w:delText>
        </w:r>
      </w:del>
      <w:r w:rsidR="001A3DEC">
        <w:rPr>
          <w:rFonts w:hint="eastAsia"/>
        </w:rPr>
        <w:t>是指</w:t>
      </w:r>
      <w:r w:rsidR="00E952A9">
        <w:rPr>
          <w:rFonts w:hint="eastAsia"/>
        </w:rPr>
        <w:t>不同尺度的特征分别与当前的特征尺度通过融合注意力进行融合得到新的特征</w:t>
      </w:r>
      <w:ins w:id="238" w:author="Yi Yin" w:date="2019-02-21T15:45:00Z">
        <w:r w:rsidR="006603AD">
          <w:rPr>
            <w:rFonts w:hint="eastAsia"/>
          </w:rPr>
          <w:t>，</w:t>
        </w:r>
      </w:ins>
      <w:del w:id="239" w:author="Yi Yin" w:date="2019-02-21T15:45:00Z">
        <w:r w:rsidR="00AC00C1" w:rsidDel="006603AD">
          <w:rPr>
            <w:rFonts w:hint="eastAsia"/>
          </w:rPr>
          <w:delText>,</w:delText>
        </w:r>
      </w:del>
      <w:r w:rsidR="00AC00C1">
        <w:rPr>
          <w:rFonts w:hint="eastAsia"/>
        </w:rPr>
        <w:t>将</w:t>
      </w:r>
      <m:oMath>
        <m:sSub>
          <m:sSubPr>
            <m:ctrlPr>
              <w:rPr>
                <w:rFonts w:ascii="Cambria Math" w:hAnsi="Cambria Math"/>
              </w:rPr>
            </m:ctrlPr>
          </m:sSubPr>
          <m:e>
            <m:r>
              <w:rPr>
                <w:rFonts w:ascii="Cambria Math" w:hAnsi="Cambria Math" w:hint="eastAsia"/>
              </w:rPr>
              <m:t>f</m:t>
            </m:r>
          </m:e>
          <m:sub>
            <m:r>
              <w:rPr>
                <w:rFonts w:ascii="Cambria Math" w:hAnsi="Cambria Math"/>
              </w:rPr>
              <m:t>1</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2</m:t>
            </m:r>
            <m:r>
              <w:rPr>
                <w:rFonts w:ascii="Cambria Math" w:hAnsi="Cambria Math"/>
              </w:rPr>
              <m:t>、</m:t>
            </m:r>
          </m:sub>
        </m:sSub>
        <m:sSub>
          <m:sSubPr>
            <m:ctrlPr>
              <w:rPr>
                <w:rFonts w:ascii="Cambria Math" w:hAnsi="Cambria Math"/>
              </w:rPr>
            </m:ctrlPr>
          </m:sSubPr>
          <m:e>
            <m:r>
              <w:rPr>
                <w:rFonts w:ascii="Cambria Math" w:hAnsi="Cambria Math" w:hint="eastAsia"/>
              </w:rPr>
              <m:t>f</m:t>
            </m:r>
          </m:e>
          <m:sub>
            <m:r>
              <w:rPr>
                <w:rFonts w:ascii="Cambria Math" w:hAnsi="Cambria Math"/>
              </w:rPr>
              <m:t>3</m:t>
            </m:r>
          </m:sub>
        </m:sSub>
      </m:oMath>
      <w:r w:rsidR="00AC00C1">
        <w:rPr>
          <w:rFonts w:hint="eastAsia"/>
        </w:rPr>
        <w:t>,</w:t>
      </w:r>
      <w:r w:rsidR="00AC00C1">
        <w:rPr>
          <w:rFonts w:hint="eastAsia"/>
        </w:rPr>
        <w:t>进行</w:t>
      </w:r>
      <w:proofErr w:type="spellStart"/>
      <w:r w:rsidR="00AC00C1">
        <w:rPr>
          <w:rFonts w:hint="eastAsia"/>
        </w:rPr>
        <w:t>concat</w:t>
      </w:r>
      <w:proofErr w:type="spellEnd"/>
      <w:r w:rsidR="00AC00C1">
        <w:rPr>
          <w:rFonts w:hint="eastAsia"/>
        </w:rPr>
        <w:t>操作得到最终的结果</w:t>
      </w:r>
      <w:r w:rsidR="00E952A9">
        <w:rPr>
          <w:rFonts w:hint="eastAsia"/>
        </w:rPr>
        <w:t>。</w:t>
      </w:r>
    </w:p>
    <w:p w:rsidR="009C3513" w:rsidRPr="001A3DEC" w:rsidRDefault="00E3418E" w:rsidP="001A3DEC">
      <m:oMathPara>
        <m:oMath>
          <m:sSub>
            <m:sSubPr>
              <m:ctrlPr>
                <w:rPr>
                  <w:rFonts w:ascii="Cambria Math" w:hAnsi="Cambria Math"/>
                </w:rPr>
              </m:ctrlPr>
            </m:sSubPr>
            <m:e>
              <m:r>
                <w:rPr>
                  <w:rFonts w:ascii="Cambria Math" w:hAnsi="Cambria Math" w:hint="eastAsia"/>
                </w:rPr>
                <m:t>f</m:t>
              </m:r>
            </m:e>
            <m:sub>
              <m:r>
                <w:rPr>
                  <w:rFonts w:ascii="Cambria Math" w:hAnsi="Cambria Math"/>
                </w:rPr>
                <m:t>1</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38×38</m:t>
                      </m:r>
                    </m:sub>
                  </m:sSub>
                </m:e>
                <m:sub>
                  <m:r>
                    <w:rPr>
                      <w:rFonts w:ascii="Cambria Math" w:hAnsi="Cambria Math"/>
                    </w:rPr>
                    <m:t xml:space="preserve"> </m:t>
                  </m:r>
                </m:sub>
              </m:sSub>
            </m:e>
          </m:d>
        </m:oMath>
      </m:oMathPara>
    </w:p>
    <w:p w:rsidR="008D21EB" w:rsidRPr="001A3DEC" w:rsidRDefault="00E3418E" w:rsidP="001A3DEC">
      <w:pPr>
        <w:pStyle w:val="ListParagraph"/>
      </w:pPr>
      <m:oMathPara>
        <m:oMath>
          <m:sSub>
            <m:sSubPr>
              <m:ctrlPr>
                <w:rPr>
                  <w:rFonts w:ascii="Cambria Math" w:hAnsi="Cambria Math"/>
                </w:rPr>
              </m:ctrlPr>
            </m:sSubPr>
            <m:e>
              <m:r>
                <w:rPr>
                  <w:rFonts w:ascii="Cambria Math" w:hAnsi="Cambria Math" w:hint="eastAsia"/>
                </w:rPr>
                <m:t>f</m:t>
              </m:r>
            </m:e>
            <m:sub>
              <m:r>
                <w:rPr>
                  <w:rFonts w:ascii="Cambria Math" w:hAnsi="Cambria Math"/>
                </w:rPr>
                <m:t>2</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19×19</m:t>
                      </m:r>
                    </m:sub>
                  </m:sSub>
                </m:e>
                <m:sub>
                  <m:r>
                    <w:rPr>
                      <w:rFonts w:ascii="Cambria Math" w:hAnsi="Cambria Math"/>
                    </w:rPr>
                    <m:t xml:space="preserve"> </m:t>
                  </m:r>
                </m:sub>
              </m:sSub>
            </m:e>
          </m:d>
        </m:oMath>
      </m:oMathPara>
    </w:p>
    <w:p w:rsidR="001A3DEC" w:rsidRPr="001A3DEC" w:rsidRDefault="00E3418E" w:rsidP="001A3DEC">
      <m:oMathPara>
        <m:oMath>
          <m:sSub>
            <m:sSubPr>
              <m:ctrlPr>
                <w:rPr>
                  <w:rFonts w:ascii="Cambria Math" w:hAnsi="Cambria Math"/>
                </w:rPr>
              </m:ctrlPr>
            </m:sSubPr>
            <m:e>
              <m:r>
                <w:rPr>
                  <w:rFonts w:ascii="Cambria Math" w:hAnsi="Cambria Math" w:hint="eastAsia"/>
                </w:rPr>
                <m:t>f</m:t>
              </m:r>
            </m:e>
            <m:sub>
              <m:r>
                <w:rPr>
                  <w:rFonts w:ascii="Cambria Math" w:hAnsi="Cambria Math"/>
                </w:rPr>
                <m:t>3</m:t>
              </m:r>
            </m:sub>
          </m:sSub>
          <m:r>
            <w:rPr>
              <w:rFonts w:ascii="Cambria Math" w:hAnsi="Cambria Math"/>
            </w:rPr>
            <m:t>=FA</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10×10</m:t>
                      </m:r>
                    </m:sub>
                  </m:sSub>
                </m:e>
                <m:sub>
                  <m:r>
                    <w:rPr>
                      <w:rFonts w:ascii="Cambria Math" w:hAnsi="Cambria Math"/>
                    </w:rPr>
                    <m:t xml:space="preserve"> </m:t>
                  </m:r>
                </m:sub>
              </m:sSub>
            </m:e>
          </m:d>
        </m:oMath>
      </m:oMathPara>
    </w:p>
    <w:p w:rsidR="001A3DEC" w:rsidRPr="001A3DEC" w:rsidRDefault="00E3418E" w:rsidP="00E952A9">
      <m:oMathPara>
        <m:oMath>
          <m:sSub>
            <m:sSubPr>
              <m:ctrlPr>
                <w:rPr>
                  <w:rFonts w:ascii="Cambria Math" w:hAnsi="Cambria Math"/>
                </w:rPr>
              </m:ctrlPr>
            </m:sSubPr>
            <m:e>
              <m:r>
                <w:rPr>
                  <w:rFonts w:ascii="Cambria Math" w:hAnsi="Cambria Math"/>
                </w:rPr>
                <m:t>output</m:t>
              </m:r>
            </m:e>
            <m:sub>
              <m:r>
                <w:rPr>
                  <w:rFonts w:ascii="Cambria Math" w:hAnsi="Cambria Math" w:hint="eastAsia"/>
                </w:rPr>
                <m:t>b</m:t>
              </m:r>
            </m:sub>
          </m:sSub>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e>
          </m:d>
        </m:oMath>
      </m:oMathPara>
    </w:p>
    <w:p w:rsidR="009C3513" w:rsidRDefault="009C3513" w:rsidP="00E952A9"/>
    <w:p w:rsidR="008D21EB" w:rsidRDefault="008D21EB" w:rsidP="007851F2">
      <w:pPr>
        <w:pStyle w:val="ListParagraph"/>
        <w:numPr>
          <w:ilvl w:val="0"/>
          <w:numId w:val="2"/>
        </w:numPr>
        <w:ind w:firstLineChars="0"/>
      </w:pPr>
      <w:r>
        <w:rPr>
          <w:rFonts w:hint="eastAsia"/>
        </w:rPr>
        <w:t>模型</w:t>
      </w:r>
      <w:r>
        <w:rPr>
          <w:rFonts w:hint="eastAsia"/>
        </w:rPr>
        <w:t>c</w:t>
      </w:r>
      <w:r w:rsidR="00FA7679">
        <w:rPr>
          <w:rFonts w:hint="eastAsia"/>
        </w:rPr>
        <w:t>与之前两个模型有一定的区别，没有直接用融合注意力，而是</w:t>
      </w:r>
      <w:r>
        <w:rPr>
          <w:rFonts w:hint="eastAsia"/>
        </w:rPr>
        <w:t>首先分别计算</w:t>
      </w:r>
      <w:r w:rsidR="00FA7679">
        <w:rPr>
          <w:rFonts w:hint="eastAsia"/>
        </w:rPr>
        <w:t>了不同尺度</w:t>
      </w:r>
      <w:r>
        <w:rPr>
          <w:rFonts w:hint="eastAsia"/>
        </w:rPr>
        <w:t>对应的</w:t>
      </w:r>
      <m:oMath>
        <m:r>
          <m:rPr>
            <m:sty m:val="p"/>
          </m:rPr>
          <w:rPr>
            <w:rFonts w:ascii="Cambria Math" w:hAnsi="Cambria Math"/>
          </w:rPr>
          <m:t>V</m:t>
        </m:r>
      </m:oMath>
      <w:r>
        <w:rPr>
          <w:rFonts w:hint="eastAsia"/>
        </w:rPr>
        <w:t>,</w:t>
      </w:r>
      <w:r w:rsidR="007851F2">
        <w:rPr>
          <w:rFonts w:hint="eastAsia"/>
        </w:rPr>
        <w:t>然后将不同尺度计算得到的结果</w:t>
      </w:r>
      <w:r>
        <w:rPr>
          <w:rFonts w:hint="eastAsia"/>
        </w:rPr>
        <w:t>进行</w:t>
      </w:r>
      <w:r>
        <w:rPr>
          <w:rFonts w:hint="eastAsia"/>
        </w:rPr>
        <w:t xml:space="preserve"> </w:t>
      </w:r>
      <w:proofErr w:type="spellStart"/>
      <w:r>
        <w:rPr>
          <w:rFonts w:hint="eastAsia"/>
        </w:rPr>
        <w:t>concat</w:t>
      </w:r>
      <w:proofErr w:type="spellEnd"/>
      <w:r>
        <w:rPr>
          <w:rFonts w:hint="eastAsia"/>
        </w:rPr>
        <w:t>操作再与</w:t>
      </w:r>
      <w:r w:rsidR="007851F2">
        <w:rPr>
          <w:rFonts w:hint="eastAsia"/>
        </w:rPr>
        <w:t>本层</w:t>
      </w:r>
      <w:r>
        <w:rPr>
          <w:rFonts w:hint="eastAsia"/>
        </w:rPr>
        <w:t>特征</w:t>
      </w:r>
      <w:r w:rsidR="007851F2">
        <w:rPr>
          <w:rFonts w:hint="eastAsia"/>
        </w:rPr>
        <w:t>尺度</w:t>
      </w:r>
      <w:r>
        <w:rPr>
          <w:rFonts w:hint="eastAsia"/>
        </w:rPr>
        <w:t>进行相加得到</w:t>
      </w:r>
      <w:r w:rsidR="007851F2">
        <w:rPr>
          <w:rFonts w:hint="eastAsia"/>
        </w:rPr>
        <w:t>终的</w:t>
      </w:r>
      <w:r>
        <w:rPr>
          <w:rFonts w:hint="eastAsia"/>
        </w:rPr>
        <w:t>结果</w:t>
      </w:r>
      <m:oMath>
        <m:sSub>
          <m:sSubPr>
            <m:ctrlPr>
              <w:rPr>
                <w:rFonts w:ascii="Cambria Math" w:hAnsi="Cambria Math"/>
              </w:rPr>
            </m:ctrlPr>
          </m:sSubPr>
          <m:e>
            <m:r>
              <w:rPr>
                <w:rFonts w:ascii="Cambria Math" w:hAnsi="Cambria Math"/>
              </w:rPr>
              <m:t>output</m:t>
            </m:r>
          </m:e>
          <m:sub>
            <m:r>
              <w:rPr>
                <w:rFonts w:ascii="Cambria Math" w:hAnsi="Cambria Math"/>
              </w:rPr>
              <m:t>c</m:t>
            </m:r>
          </m:sub>
        </m:sSub>
      </m:oMath>
      <w:r>
        <w:rPr>
          <w:rFonts w:hint="eastAsia"/>
        </w:rPr>
        <w:t>。</w:t>
      </w:r>
      <w:r w:rsidR="007851F2">
        <w:rPr>
          <w:rFonts w:hint="eastAsia"/>
        </w:rPr>
        <w:t>公式如下所示，</w:t>
      </w:r>
      <w:r w:rsidR="00163EF2">
        <w:rPr>
          <w:rFonts w:hint="eastAsia"/>
        </w:rPr>
        <w:t>其中</w:t>
      </w:r>
      <m:oMath>
        <m:r>
          <m:rPr>
            <m:sty m:val="p"/>
          </m:rPr>
          <w:rPr>
            <w:rFonts w:ascii="Cambria Math" w:hAnsi="Cambria Math"/>
          </w:rPr>
          <m:t>V</m:t>
        </m:r>
      </m:oMath>
      <w:r w:rsidR="00163EF2">
        <w:rPr>
          <w:rFonts w:hint="eastAsia"/>
        </w:rPr>
        <w:t>就是融合注意力中的</w:t>
      </w:r>
      <m:oMath>
        <m:sSub>
          <m:sSubPr>
            <m:ctrlPr>
              <w:rPr>
                <w:rFonts w:ascii="Cambria Math" w:hAnsi="Cambria Math"/>
              </w:rPr>
            </m:ctrlPr>
          </m:sSubPr>
          <m:e>
            <m:r>
              <w:rPr>
                <w:rFonts w:ascii="Cambria Math" w:hAnsi="Cambria Math"/>
              </w:rPr>
              <m:t>V</m:t>
            </m:r>
          </m:e>
          <m:sub>
            <m:r>
              <w:rPr>
                <w:rFonts w:ascii="Cambria Math" w:hAnsi="Cambria Math" w:hint="eastAsia"/>
              </w:rPr>
              <m:t>j</m:t>
            </m:r>
          </m:sub>
        </m:sSub>
      </m:oMath>
      <w:r w:rsidR="00163EF2">
        <w:rPr>
          <w:rFonts w:hint="eastAsia"/>
        </w:rPr>
        <w:t>。</w:t>
      </w:r>
    </w:p>
    <w:p w:rsidR="007851F2" w:rsidRPr="007851F2" w:rsidRDefault="007851F2" w:rsidP="007851F2">
      <w:pPr>
        <w:pStyle w:val="ListParagraph"/>
        <w:ind w:left="360" w:firstLineChars="0" w:firstLine="0"/>
      </w:pPr>
      <m:oMathPara>
        <m:oMath>
          <m:r>
            <w:rPr>
              <w:rFonts w:ascii="Cambria Math" w:hAnsi="Cambria Math"/>
            </w:rPr>
            <m:t>V</m:t>
          </m:r>
          <m:r>
            <m:rPr>
              <m:sty m:val="p"/>
            </m:rPr>
            <w:rPr>
              <w:rFonts w:ascii="Cambria Math" w:hAnsi="Cambria Math"/>
            </w:rPr>
            <m:t>=</m:t>
          </m:r>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ji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7476EB" w:rsidRPr="001A3DEC" w:rsidRDefault="007851F2" w:rsidP="007476EB">
      <m:oMathPara>
        <m:oMath>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38×38</m:t>
                      </m:r>
                    </m:sub>
                  </m:sSub>
                </m:e>
                <m:sub>
                  <m:r>
                    <w:rPr>
                      <w:rFonts w:ascii="Cambria Math" w:hAnsi="Cambria Math"/>
                    </w:rPr>
                    <m:t xml:space="preserve"> </m:t>
                  </m:r>
                </m:sub>
              </m:sSub>
            </m:e>
          </m:d>
        </m:oMath>
      </m:oMathPara>
    </w:p>
    <w:p w:rsidR="007476EB" w:rsidRPr="001A3DEC" w:rsidRDefault="00E3418E" w:rsidP="007476EB">
      <w:pPr>
        <w:pStyle w:val="ListParagraph"/>
      </w:pPr>
      <m:oMathPara>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19×19</m:t>
                      </m:r>
                    </m:sub>
                  </m:sSub>
                </m:e>
                <m:sub>
                  <m:r>
                    <w:rPr>
                      <w:rFonts w:ascii="Cambria Math" w:hAnsi="Cambria Math"/>
                    </w:rPr>
                    <m:t xml:space="preserve"> </m:t>
                  </m:r>
                </m:sub>
              </m:sSub>
            </m:e>
          </m:d>
        </m:oMath>
      </m:oMathPara>
    </w:p>
    <w:p w:rsidR="007476EB" w:rsidRPr="007476EB" w:rsidRDefault="00E3418E" w:rsidP="007476EB">
      <m:oMathPara>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5×5</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10×10</m:t>
                      </m:r>
                    </m:sub>
                  </m:sSub>
                </m:e>
                <m:sub>
                  <m:r>
                    <w:rPr>
                      <w:rFonts w:ascii="Cambria Math" w:hAnsi="Cambria Math"/>
                    </w:rPr>
                    <m:t xml:space="preserve"> </m:t>
                  </m:r>
                </m:sub>
              </m:sSub>
            </m:e>
          </m:d>
        </m:oMath>
      </m:oMathPara>
    </w:p>
    <w:p w:rsidR="007476EB" w:rsidRPr="001A3DEC" w:rsidRDefault="00E3418E" w:rsidP="007476EB">
      <m:oMathPara>
        <m:oMath>
          <m:sSub>
            <m:sSubPr>
              <m:ctrlPr>
                <w:rPr>
                  <w:rFonts w:ascii="Cambria Math" w:hAnsi="Cambria Math"/>
                </w:rPr>
              </m:ctrlPr>
            </m:sSubPr>
            <m:e>
              <m:r>
                <w:rPr>
                  <w:rFonts w:ascii="Cambria Math" w:hAnsi="Cambria Math"/>
                </w:rPr>
                <m:t>V</m:t>
              </m:r>
            </m:e>
            <m:sub>
              <m:r>
                <w:rPr>
                  <w:rFonts w:ascii="Cambria Math" w:hAnsi="Cambria Math" w:hint="eastAsia"/>
                </w:rPr>
                <m:t>c</m:t>
              </m:r>
            </m:sub>
          </m:sSub>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1A3DEC" w:rsidRPr="000A0E6A" w:rsidRDefault="00E3418E" w:rsidP="00163EF2">
      <m:oMathPara>
        <m:oMath>
          <m:sSub>
            <m:sSubPr>
              <m:ctrlPr>
                <w:rPr>
                  <w:rFonts w:ascii="Cambria Math" w:hAnsi="Cambria Math"/>
                </w:rPr>
              </m:ctrlPr>
            </m:sSubPr>
            <m:e>
              <m:r>
                <w:rPr>
                  <w:rFonts w:ascii="Cambria Math" w:hAnsi="Cambria Math"/>
                </w:rPr>
                <m:t>output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5×5</m:t>
              </m:r>
            </m:sub>
          </m:sSub>
        </m:oMath>
      </m:oMathPara>
    </w:p>
    <w:p w:rsidR="007851F2" w:rsidRPr="007851F2" w:rsidRDefault="007851F2" w:rsidP="007851F2">
      <w:pPr>
        <w:pStyle w:val="ListParagraph"/>
        <w:ind w:left="360" w:firstLineChars="0" w:firstLine="0"/>
      </w:pPr>
    </w:p>
    <w:p w:rsidR="007851F2" w:rsidRDefault="007851F2" w:rsidP="007851F2">
      <w:pPr>
        <w:pStyle w:val="ListParagraph"/>
        <w:ind w:left="360" w:firstLineChars="0" w:firstLine="0"/>
      </w:pPr>
      <m:oMathPara>
        <m:oMath>
          <m:r>
            <w:rPr>
              <w:rFonts w:ascii="Cambria Math" w:hAnsi="Cambria Math"/>
            </w:rPr>
            <m:t xml:space="preserve">     </m:t>
          </m:r>
        </m:oMath>
      </m:oMathPara>
    </w:p>
    <w:p w:rsidR="008D21EB" w:rsidRPr="008D21EB" w:rsidRDefault="008D21EB" w:rsidP="00B43D02">
      <w:pPr>
        <w:ind w:firstLineChars="200" w:firstLine="420"/>
      </w:pPr>
    </w:p>
    <w:p w:rsidR="008D21EB" w:rsidRDefault="00957B90" w:rsidP="008D21EB">
      <w:pPr>
        <w:ind w:firstLineChars="200" w:firstLine="420"/>
        <w:jc w:val="center"/>
      </w:pPr>
      <w:r>
        <w:rPr>
          <w:noProof/>
        </w:rPr>
        <w:drawing>
          <wp:inline distT="0" distB="0" distL="0" distR="0">
            <wp:extent cx="2813538" cy="171825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7814" cy="1726972"/>
                    </a:xfrm>
                    <a:prstGeom prst="rect">
                      <a:avLst/>
                    </a:prstGeom>
                  </pic:spPr>
                </pic:pic>
              </a:graphicData>
            </a:graphic>
          </wp:inline>
        </w:drawing>
      </w:r>
    </w:p>
    <w:p w:rsidR="008D21EB" w:rsidRDefault="00353AC3" w:rsidP="008D21EB">
      <w:pPr>
        <w:ind w:firstLineChars="200" w:firstLine="420"/>
        <w:jc w:val="center"/>
      </w:pPr>
      <w:proofErr w:type="spellStart"/>
      <w:r>
        <w:rPr>
          <w:rFonts w:hint="eastAsia"/>
        </w:rPr>
        <w:t>M</w:t>
      </w:r>
      <w:r>
        <w:t>A</w:t>
      </w:r>
      <w:r>
        <w:rPr>
          <w:rFonts w:hint="eastAsia"/>
        </w:rPr>
        <w:t>net</w:t>
      </w:r>
      <w:proofErr w:type="spellEnd"/>
      <w:r>
        <w:t>-a</w:t>
      </w:r>
    </w:p>
    <w:p w:rsidR="008D21EB" w:rsidRDefault="00957B90" w:rsidP="008D21EB">
      <w:pPr>
        <w:ind w:firstLineChars="200" w:firstLine="420"/>
        <w:jc w:val="center"/>
      </w:pPr>
      <w:r>
        <w:rPr>
          <w:noProof/>
        </w:rPr>
        <w:drawing>
          <wp:inline distT="0" distB="0" distL="0" distR="0">
            <wp:extent cx="2570551" cy="2511048"/>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6309" cy="2516673"/>
                    </a:xfrm>
                    <a:prstGeom prst="rect">
                      <a:avLst/>
                    </a:prstGeom>
                  </pic:spPr>
                </pic:pic>
              </a:graphicData>
            </a:graphic>
          </wp:inline>
        </w:drawing>
      </w:r>
    </w:p>
    <w:p w:rsidR="008D21EB" w:rsidRDefault="00353AC3" w:rsidP="008D21EB">
      <w:pPr>
        <w:ind w:firstLineChars="200" w:firstLine="420"/>
        <w:jc w:val="center"/>
      </w:pPr>
      <w:proofErr w:type="spellStart"/>
      <w:r>
        <w:rPr>
          <w:rFonts w:hint="eastAsia"/>
        </w:rPr>
        <w:t>M</w:t>
      </w:r>
      <w:r>
        <w:t>ANet</w:t>
      </w:r>
      <w:proofErr w:type="spellEnd"/>
      <w:r>
        <w:t>-b</w:t>
      </w:r>
    </w:p>
    <w:p w:rsidR="008D21EB" w:rsidRDefault="00957B90" w:rsidP="008D21EB">
      <w:pPr>
        <w:ind w:firstLineChars="200" w:firstLine="420"/>
        <w:jc w:val="center"/>
      </w:pPr>
      <w:r>
        <w:rPr>
          <w:noProof/>
        </w:rPr>
        <w:drawing>
          <wp:inline distT="0" distB="0" distL="0" distR="0">
            <wp:extent cx="2787961" cy="2415047"/>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723" cy="2420038"/>
                    </a:xfrm>
                    <a:prstGeom prst="rect">
                      <a:avLst/>
                    </a:prstGeom>
                  </pic:spPr>
                </pic:pic>
              </a:graphicData>
            </a:graphic>
          </wp:inline>
        </w:drawing>
      </w:r>
    </w:p>
    <w:p w:rsidR="008D21EB" w:rsidRDefault="00353AC3" w:rsidP="008D21EB">
      <w:pPr>
        <w:ind w:firstLineChars="200" w:firstLine="420"/>
        <w:jc w:val="center"/>
      </w:pPr>
      <w:proofErr w:type="spellStart"/>
      <w:r>
        <w:rPr>
          <w:rFonts w:hint="eastAsia"/>
        </w:rPr>
        <w:t>M</w:t>
      </w:r>
      <w:r>
        <w:t>Anet</w:t>
      </w:r>
      <w:proofErr w:type="spellEnd"/>
      <w:r>
        <w:rPr>
          <w:rFonts w:hint="eastAsia"/>
        </w:rPr>
        <w:t>-</w:t>
      </w:r>
      <w:r>
        <w:t>c</w:t>
      </w:r>
    </w:p>
    <w:p w:rsidR="008D21EB" w:rsidRPr="008D21EB" w:rsidRDefault="008D21EB" w:rsidP="008D21EB">
      <w:pPr>
        <w:ind w:firstLineChars="200" w:firstLine="422"/>
        <w:jc w:val="center"/>
        <w:rPr>
          <w:b/>
        </w:rPr>
      </w:pPr>
      <w:r w:rsidRPr="008D21EB">
        <w:rPr>
          <w:rFonts w:hint="eastAsia"/>
          <w:b/>
        </w:rPr>
        <w:t>图</w:t>
      </w:r>
      <w:r w:rsidR="003A1642">
        <w:rPr>
          <w:rFonts w:hint="eastAsia"/>
          <w:b/>
        </w:rPr>
        <w:t>4</w:t>
      </w:r>
      <w:r w:rsidR="00DA4608">
        <w:rPr>
          <w:b/>
        </w:rPr>
        <w:t xml:space="preserve"> </w:t>
      </w:r>
      <w:r w:rsidR="00DA4608" w:rsidRPr="00E80273">
        <w:t>Multiple</w:t>
      </w:r>
      <w:r w:rsidR="00DA4608">
        <w:rPr>
          <w:rFonts w:hint="eastAsia"/>
        </w:rPr>
        <w:t>模块模型</w:t>
      </w:r>
    </w:p>
    <w:p w:rsidR="008D21EB" w:rsidRDefault="008D21EB" w:rsidP="00B43D02">
      <w:pPr>
        <w:ind w:firstLineChars="200" w:firstLine="420"/>
      </w:pPr>
    </w:p>
    <w:p w:rsidR="000A5EFC" w:rsidRDefault="000A5EFC" w:rsidP="000A5EFC">
      <w:pPr>
        <w:pStyle w:val="Heading2"/>
      </w:pPr>
      <w:r>
        <w:rPr>
          <w:rFonts w:hint="eastAsia"/>
        </w:rPr>
        <w:lastRenderedPageBreak/>
        <w:t>4</w:t>
      </w:r>
      <w:r>
        <w:rPr>
          <w:rFonts w:hint="eastAsia"/>
        </w:rPr>
        <w:t>实验</w:t>
      </w:r>
    </w:p>
    <w:p w:rsidR="00C347A8" w:rsidRDefault="00C347A8" w:rsidP="00EF7325">
      <w:pPr>
        <w:ind w:firstLineChars="200" w:firstLine="420"/>
      </w:pPr>
      <w:r w:rsidRPr="00C347A8">
        <w:rPr>
          <w:rFonts w:hint="eastAsia"/>
        </w:rPr>
        <w:t>我们在</w:t>
      </w:r>
      <w:r>
        <w:rPr>
          <w:rFonts w:hint="eastAsia"/>
        </w:rPr>
        <w:t>PASCAL VOC [</w:t>
      </w:r>
      <w:r w:rsidR="00957B90">
        <w:rPr>
          <w:rFonts w:hint="eastAsia"/>
        </w:rPr>
        <w:t>3</w:t>
      </w:r>
      <w:r w:rsidRPr="00C347A8">
        <w:rPr>
          <w:rFonts w:hint="eastAsia"/>
        </w:rPr>
        <w:t>]</w:t>
      </w:r>
      <w:r w:rsidRPr="00C347A8">
        <w:rPr>
          <w:rFonts w:hint="eastAsia"/>
        </w:rPr>
        <w:t>数据集上评估我们的方法，</w:t>
      </w:r>
      <w:r>
        <w:rPr>
          <w:rFonts w:hint="eastAsia"/>
        </w:rPr>
        <w:t>该</w:t>
      </w:r>
      <w:r w:rsidRPr="00C347A8">
        <w:rPr>
          <w:rFonts w:hint="eastAsia"/>
        </w:rPr>
        <w:t>数据集具有</w:t>
      </w:r>
      <w:r w:rsidRPr="00C347A8">
        <w:rPr>
          <w:rFonts w:hint="eastAsia"/>
        </w:rPr>
        <w:t>20</w:t>
      </w:r>
      <w:r w:rsidRPr="00C347A8">
        <w:rPr>
          <w:rFonts w:hint="eastAsia"/>
        </w:rPr>
        <w:t>个对象类别。</w:t>
      </w:r>
      <w:r w:rsidRPr="00C347A8">
        <w:rPr>
          <w:rFonts w:hint="eastAsia"/>
        </w:rPr>
        <w:t xml:space="preserve"> </w:t>
      </w:r>
      <w:r w:rsidRPr="00C347A8">
        <w:rPr>
          <w:rFonts w:hint="eastAsia"/>
        </w:rPr>
        <w:t>对于</w:t>
      </w:r>
      <w:r w:rsidRPr="00C347A8">
        <w:rPr>
          <w:rFonts w:hint="eastAsia"/>
        </w:rPr>
        <w:t>PASCAL VOC</w:t>
      </w:r>
      <w:r w:rsidR="009736FB">
        <w:t>[3]</w:t>
      </w:r>
      <w:r w:rsidRPr="00C347A8">
        <w:rPr>
          <w:rFonts w:hint="eastAsia"/>
        </w:rPr>
        <w:t>，按照协议，我们</w:t>
      </w:r>
      <w:r w:rsidR="00763888">
        <w:rPr>
          <w:rFonts w:hint="eastAsia"/>
        </w:rPr>
        <w:t>在</w:t>
      </w:r>
      <w:r w:rsidRPr="00C347A8">
        <w:rPr>
          <w:rFonts w:hint="eastAsia"/>
        </w:rPr>
        <w:t>VOC2007</w:t>
      </w:r>
      <w:r>
        <w:rPr>
          <w:rFonts w:hint="eastAsia"/>
        </w:rPr>
        <w:t>训练验证集</w:t>
      </w:r>
      <w:r w:rsidRPr="00C347A8">
        <w:rPr>
          <w:rFonts w:hint="eastAsia"/>
        </w:rPr>
        <w:t>和</w:t>
      </w:r>
      <w:r w:rsidRPr="00C347A8">
        <w:rPr>
          <w:rFonts w:hint="eastAsia"/>
        </w:rPr>
        <w:t xml:space="preserve">VOC 2012 </w:t>
      </w:r>
      <w:r>
        <w:rPr>
          <w:rFonts w:hint="eastAsia"/>
        </w:rPr>
        <w:t>训练验证集</w:t>
      </w:r>
      <w:r w:rsidR="00763888">
        <w:rPr>
          <w:rFonts w:hint="eastAsia"/>
        </w:rPr>
        <w:t>上对模型进行</w:t>
      </w:r>
      <w:r>
        <w:rPr>
          <w:rFonts w:hint="eastAsia"/>
        </w:rPr>
        <w:t>联合训练</w:t>
      </w:r>
      <w:r w:rsidRPr="00C347A8">
        <w:rPr>
          <w:rFonts w:hint="eastAsia"/>
        </w:rPr>
        <w:t>以及</w:t>
      </w:r>
      <w:r>
        <w:rPr>
          <w:rFonts w:hint="eastAsia"/>
        </w:rPr>
        <w:t>在</w:t>
      </w:r>
      <w:r w:rsidRPr="00C347A8">
        <w:rPr>
          <w:rFonts w:hint="eastAsia"/>
        </w:rPr>
        <w:t>VOC 2007</w:t>
      </w:r>
      <w:r w:rsidRPr="00C347A8">
        <w:rPr>
          <w:rFonts w:hint="eastAsia"/>
        </w:rPr>
        <w:t>测试</w:t>
      </w:r>
      <w:r>
        <w:rPr>
          <w:rFonts w:hint="eastAsia"/>
        </w:rPr>
        <w:t>集上进行</w:t>
      </w:r>
      <w:r w:rsidRPr="00C347A8">
        <w:rPr>
          <w:rFonts w:hint="eastAsia"/>
        </w:rPr>
        <w:t>测试。我们使用</w:t>
      </w:r>
      <w:del w:id="240" w:author="Yi Yin" w:date="2019-02-21T15:48:00Z">
        <w:r w:rsidRPr="00C347A8" w:rsidDel="006603AD">
          <w:rPr>
            <w:rFonts w:hint="eastAsia"/>
          </w:rPr>
          <w:delText>标准</w:delText>
        </w:r>
      </w:del>
      <w:ins w:id="241" w:author="Yi Yin" w:date="2019-02-21T15:48:00Z">
        <w:r w:rsidR="006603AD" w:rsidRPr="006603AD">
          <w:rPr>
            <w:rFonts w:hint="eastAsia"/>
          </w:rPr>
          <w:t>平均精度均值（</w:t>
        </w:r>
        <w:r w:rsidR="006603AD" w:rsidRPr="006603AD">
          <w:rPr>
            <w:rFonts w:hint="eastAsia"/>
          </w:rPr>
          <w:t>mean average precision</w:t>
        </w:r>
        <w:r w:rsidR="006603AD" w:rsidRPr="006603AD">
          <w:rPr>
            <w:rFonts w:hint="eastAsia"/>
          </w:rPr>
          <w:t>，</w:t>
        </w:r>
        <w:proofErr w:type="spellStart"/>
        <w:r w:rsidR="006603AD" w:rsidRPr="006603AD">
          <w:rPr>
            <w:rFonts w:hint="eastAsia"/>
          </w:rPr>
          <w:t>mAP</w:t>
        </w:r>
        <w:proofErr w:type="spellEnd"/>
        <w:r w:rsidR="006603AD" w:rsidRPr="006603AD">
          <w:rPr>
            <w:rFonts w:hint="eastAsia"/>
          </w:rPr>
          <w:t>）</w:t>
        </w:r>
      </w:ins>
      <w:del w:id="242" w:author="Yi Yin" w:date="2019-02-21T15:48:00Z">
        <w:r w:rsidRPr="00C347A8" w:rsidDel="006603AD">
          <w:rPr>
            <w:rFonts w:hint="eastAsia"/>
          </w:rPr>
          <w:delText>平均精度（</w:delText>
        </w:r>
        <w:r w:rsidRPr="00C347A8" w:rsidDel="006603AD">
          <w:rPr>
            <w:rFonts w:hint="eastAsia"/>
          </w:rPr>
          <w:delText>mAP</w:delText>
        </w:r>
        <w:r w:rsidRPr="00C347A8" w:rsidDel="006603AD">
          <w:rPr>
            <w:rFonts w:hint="eastAsia"/>
          </w:rPr>
          <w:delText>）分数</w:delText>
        </w:r>
      </w:del>
      <w:r>
        <w:rPr>
          <w:rFonts w:hint="eastAsia"/>
        </w:rPr>
        <w:t>对模型进行评估</w:t>
      </w:r>
      <w:r w:rsidRPr="00C347A8">
        <w:rPr>
          <w:rFonts w:hint="eastAsia"/>
        </w:rPr>
        <w:t>。</w:t>
      </w:r>
      <w:r w:rsidR="00693C89">
        <w:rPr>
          <w:rFonts w:hint="eastAsia"/>
        </w:rPr>
        <w:t>为了提高实验效率，我们用</w:t>
      </w:r>
      <w:r w:rsidR="00693C89">
        <w:t>R</w:t>
      </w:r>
      <w:r w:rsidR="00693C89">
        <w:rPr>
          <w:rFonts w:hint="eastAsia"/>
        </w:rPr>
        <w:t>esnet-50</w:t>
      </w:r>
      <w:r w:rsidR="009736FB">
        <w:t>[22]</w:t>
      </w:r>
      <w:r w:rsidR="001348E9">
        <w:rPr>
          <w:rFonts w:hint="eastAsia"/>
        </w:rPr>
        <w:t>作为消融实验中的基础</w:t>
      </w:r>
      <w:r w:rsidR="00693C89">
        <w:rPr>
          <w:rFonts w:hint="eastAsia"/>
        </w:rPr>
        <w:t>卷积神经网络。</w:t>
      </w:r>
    </w:p>
    <w:p w:rsidR="00535BA1" w:rsidRDefault="00535BA1" w:rsidP="00535BA1">
      <w:pPr>
        <w:pStyle w:val="Heading3"/>
      </w:pPr>
      <w:r>
        <w:rPr>
          <w:rFonts w:hint="eastAsia"/>
        </w:rPr>
        <w:t>4.1</w:t>
      </w:r>
      <w:r w:rsidR="00693C89">
        <w:tab/>
        <w:t>B</w:t>
      </w:r>
      <w:r w:rsidR="00693C89">
        <w:rPr>
          <w:rFonts w:hint="eastAsia"/>
        </w:rPr>
        <w:t>ase</w:t>
      </w:r>
      <w:r w:rsidR="00693C89">
        <w:t xml:space="preserve"> </w:t>
      </w:r>
      <w:r w:rsidR="00693C89">
        <w:rPr>
          <w:rFonts w:hint="eastAsia"/>
        </w:rPr>
        <w:t>network</w:t>
      </w:r>
    </w:p>
    <w:p w:rsidR="00761DAA" w:rsidRDefault="00693C89" w:rsidP="00C67144">
      <w:pPr>
        <w:ind w:firstLineChars="200" w:firstLine="420"/>
        <w:rPr>
          <w:ins w:id="243" w:author="Yi Yin" w:date="2019-02-21T15:51:00Z"/>
          <w:rFonts w:hint="eastAsia"/>
        </w:rPr>
      </w:pPr>
      <w:r>
        <w:rPr>
          <w:rFonts w:hint="eastAsia"/>
        </w:rPr>
        <w:t>我们最终实验的模型选择</w:t>
      </w:r>
      <w:r>
        <w:rPr>
          <w:rFonts w:hint="eastAsia"/>
        </w:rPr>
        <w:t>Resnet-101</w:t>
      </w:r>
      <w:r w:rsidR="009736FB">
        <w:t>[22]</w:t>
      </w:r>
      <w:r>
        <w:rPr>
          <w:rFonts w:hint="eastAsia"/>
        </w:rPr>
        <w:t>作为特征提取网络，</w:t>
      </w:r>
      <w:r w:rsidR="0004588D">
        <w:rPr>
          <w:rFonts w:hint="eastAsia"/>
        </w:rPr>
        <w:t>它在</w:t>
      </w:r>
      <w:proofErr w:type="spellStart"/>
      <w:r w:rsidR="0004588D">
        <w:rPr>
          <w:rFonts w:hint="eastAsia"/>
        </w:rPr>
        <w:t>Imagenet</w:t>
      </w:r>
      <w:proofErr w:type="spellEnd"/>
      <w:r w:rsidR="009736FB">
        <w:t>[23]</w:t>
      </w:r>
      <w:r w:rsidR="0004588D">
        <w:rPr>
          <w:rFonts w:hint="eastAsia"/>
        </w:rPr>
        <w:t>数据集上进行预训练。我们将</w:t>
      </w:r>
      <w:r w:rsidR="0004588D">
        <w:rPr>
          <w:rFonts w:hint="eastAsia"/>
        </w:rPr>
        <w:t>conv</w:t>
      </w:r>
      <w:r w:rsidR="0004588D">
        <w:t>_5</w:t>
      </w:r>
      <w:r w:rsidR="0004588D">
        <w:rPr>
          <w:rFonts w:hint="eastAsia"/>
        </w:rPr>
        <w:t>阶段的有效步幅从</w:t>
      </w:r>
      <w:r w:rsidR="0004588D">
        <w:rPr>
          <w:rFonts w:hint="eastAsia"/>
        </w:rPr>
        <w:t>32</w:t>
      </w:r>
      <w:r w:rsidR="0004588D">
        <w:rPr>
          <w:rFonts w:hint="eastAsia"/>
        </w:rPr>
        <w:t>个像素更改为</w:t>
      </w:r>
      <w:r w:rsidR="0004588D">
        <w:rPr>
          <w:rFonts w:hint="eastAsia"/>
        </w:rPr>
        <w:t>16</w:t>
      </w:r>
      <w:r w:rsidR="0004588D">
        <w:rPr>
          <w:rFonts w:hint="eastAsia"/>
        </w:rPr>
        <w:t>个像素，以增加特征图分辨率。</w:t>
      </w:r>
      <w:ins w:id="244" w:author="Yi Yin" w:date="2019-02-21T15:55:00Z">
        <w:r w:rsidR="00761DAA">
          <w:rPr>
            <w:rFonts w:hint="eastAsia"/>
          </w:rPr>
          <w:t>基于</w:t>
        </w:r>
        <w:r w:rsidR="00761DAA">
          <w:rPr>
            <w:rFonts w:hint="eastAsia"/>
          </w:rPr>
          <w:t>S</w:t>
        </w:r>
        <w:r w:rsidR="00761DAA">
          <w:t>SD</w:t>
        </w:r>
      </w:ins>
      <w:ins w:id="245" w:author="Yi Yin" w:date="2019-02-21T15:57:00Z">
        <w:r w:rsidR="00700F84">
          <w:rPr>
            <w:rFonts w:hint="eastAsia"/>
          </w:rPr>
          <w:t>拟合残差，我们</w:t>
        </w:r>
      </w:ins>
      <w:ins w:id="246" w:author="Yi Yin" w:date="2019-02-21T15:58:00Z">
        <w:r w:rsidR="00700F84">
          <w:rPr>
            <w:rFonts w:hint="eastAsia"/>
          </w:rPr>
          <w:t>进一步引入</w:t>
        </w:r>
        <w:r w:rsidR="00700F84" w:rsidRPr="00700F84">
          <w:rPr>
            <w:rFonts w:hint="eastAsia"/>
          </w:rPr>
          <w:t>残差模块</w:t>
        </w:r>
        <w:r w:rsidR="00700F84" w:rsidRPr="00700F84">
          <w:rPr>
            <w:rFonts w:hint="eastAsia"/>
          </w:rPr>
          <w:t>(residual block)</w:t>
        </w:r>
        <w:r w:rsidR="00700F84">
          <w:rPr>
            <w:rFonts w:hint="eastAsia"/>
          </w:rPr>
          <w:t>来添加</w:t>
        </w:r>
      </w:ins>
      <w:ins w:id="247" w:author="Yi Yin" w:date="2019-02-21T15:59:00Z">
        <w:r w:rsidR="00700F84">
          <w:rPr>
            <w:rFonts w:hint="eastAsia"/>
          </w:rPr>
          <w:t>额外的特征层，减小</w:t>
        </w:r>
      </w:ins>
      <w:ins w:id="248" w:author="Yi Yin" w:date="2019-02-21T16:00:00Z">
        <w:r w:rsidR="00700F84">
          <w:rPr>
            <w:rFonts w:hint="eastAsia"/>
          </w:rPr>
          <w:t>特征层的</w:t>
        </w:r>
      </w:ins>
      <w:ins w:id="249" w:author="Yi Yin" w:date="2019-02-21T16:02:00Z">
        <w:r w:rsidR="00700F84">
          <w:rPr>
            <w:rFonts w:hint="eastAsia"/>
          </w:rPr>
          <w:t>尺寸。</w:t>
        </w:r>
      </w:ins>
    </w:p>
    <w:p w:rsidR="00693C89" w:rsidDel="00700F84" w:rsidRDefault="00847495" w:rsidP="00C67144">
      <w:pPr>
        <w:ind w:firstLineChars="200" w:firstLine="420"/>
        <w:rPr>
          <w:del w:id="250" w:author="Yi Yin" w:date="2019-02-21T16:02:00Z"/>
        </w:rPr>
      </w:pPr>
      <w:del w:id="251" w:author="Yi Yin" w:date="2019-02-21T16:02:00Z">
        <w:r w:rsidRPr="00847495" w:rsidDel="00700F84">
          <w:delText>Following</w:delText>
        </w:r>
        <w:r w:rsidDel="00700F84">
          <w:delText xml:space="preserve"> </w:delText>
        </w:r>
        <w:r w:rsidRPr="00847495" w:rsidDel="00700F84">
          <w:delText>SSD, and fitting the Residual architecture, we use Residual</w:delText>
        </w:r>
        <w:r w:rsidDel="00700F84">
          <w:delText xml:space="preserve"> </w:delText>
        </w:r>
        <w:r w:rsidRPr="00847495" w:rsidDel="00700F84">
          <w:delText>blocks to add a few extra la</w:delText>
        </w:r>
        <w:r w:rsidDel="00700F84">
          <w:delText>ye</w:delText>
        </w:r>
        <w:r w:rsidDel="00700F84">
          <w:rPr>
            <w:rFonts w:hint="eastAsia"/>
          </w:rPr>
          <w:delText>rs</w:delText>
        </w:r>
        <w:r w:rsidDel="00700F84">
          <w:delText xml:space="preserve"> with decreasing feature map size.</w:delText>
        </w:r>
      </w:del>
    </w:p>
    <w:p w:rsidR="00957B90" w:rsidRDefault="00EF7325" w:rsidP="00957B90">
      <w:pPr>
        <w:jc w:val="center"/>
      </w:pPr>
      <w:r>
        <w:rPr>
          <w:rFonts w:hint="eastAsia"/>
        </w:rPr>
        <w:t>表</w:t>
      </w:r>
      <w:ins w:id="252" w:author="Yi Yin" w:date="2019-02-21T16:15:00Z">
        <w:r w:rsidR="00F211E7">
          <w:t>I</w:t>
        </w:r>
      </w:ins>
      <w:del w:id="253" w:author="Yi Yin" w:date="2019-02-21T16:15:00Z">
        <w:r w:rsidDel="00F211E7">
          <w:rPr>
            <w:rFonts w:hint="eastAsia"/>
          </w:rPr>
          <w:delText>1</w:delText>
        </w:r>
      </w:del>
      <w:r>
        <w:rPr>
          <w:rFonts w:hint="eastAsia"/>
        </w:rPr>
        <w:t>基础网络图</w:t>
      </w:r>
    </w:p>
    <w:tbl>
      <w:tblPr>
        <w:tblStyle w:val="TableGrid"/>
        <w:tblW w:w="6585" w:type="dxa"/>
        <w:jc w:val="center"/>
        <w:tblLayout w:type="fixed"/>
        <w:tblLook w:val="04A0" w:firstRow="1" w:lastRow="0" w:firstColumn="1" w:lastColumn="0" w:noHBand="0" w:noVBand="1"/>
      </w:tblPr>
      <w:tblGrid>
        <w:gridCol w:w="1167"/>
        <w:gridCol w:w="910"/>
        <w:gridCol w:w="778"/>
        <w:gridCol w:w="870"/>
        <w:gridCol w:w="870"/>
        <w:gridCol w:w="995"/>
        <w:gridCol w:w="995"/>
      </w:tblGrid>
      <w:tr w:rsidR="004C4442" w:rsidTr="004C4442">
        <w:trPr>
          <w:trHeight w:val="170"/>
          <w:jc w:val="center"/>
        </w:trPr>
        <w:tc>
          <w:tcPr>
            <w:tcW w:w="1167" w:type="dxa"/>
            <w:tcBorders>
              <w:bottom w:val="single" w:sz="6" w:space="0" w:color="auto"/>
            </w:tcBorders>
            <w:tcMar>
              <w:left w:w="0" w:type="dxa"/>
              <w:right w:w="0" w:type="dxa"/>
            </w:tcMar>
            <w:vAlign w:val="center"/>
          </w:tcPr>
          <w:p w:rsidR="004C4442" w:rsidRPr="00820BBD" w:rsidRDefault="004C4442" w:rsidP="00BA3EF1">
            <w:pPr>
              <w:jc w:val="center"/>
              <w:rPr>
                <w:rFonts w:ascii="Times New Roman" w:hAnsi="Times New Roman" w:cs="Times New Roman"/>
              </w:rPr>
            </w:pPr>
            <w:r w:rsidRPr="00820BBD">
              <w:rPr>
                <w:rFonts w:ascii="Times New Roman" w:hAnsi="Times New Roman" w:cs="Times New Roman"/>
              </w:rPr>
              <w:t>VGG</w:t>
            </w:r>
          </w:p>
        </w:tc>
        <w:tc>
          <w:tcPr>
            <w:tcW w:w="91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conv4_3</w:t>
            </w:r>
          </w:p>
        </w:tc>
        <w:tc>
          <w:tcPr>
            <w:tcW w:w="778"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conv7</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conv8_2</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conv9_2</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conv10_2</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conv11_2</w:t>
            </w:r>
          </w:p>
        </w:tc>
      </w:tr>
      <w:tr w:rsidR="004C4442" w:rsidRPr="00111300" w:rsidTr="004C4442">
        <w:trPr>
          <w:trHeight w:val="342"/>
          <w:jc w:val="center"/>
        </w:trPr>
        <w:tc>
          <w:tcPr>
            <w:tcW w:w="1167" w:type="dxa"/>
            <w:tcBorders>
              <w:top w:val="single" w:sz="6" w:space="0" w:color="auto"/>
              <w:bottom w:val="single" w:sz="4" w:space="0" w:color="auto"/>
            </w:tcBorders>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hint="eastAsia"/>
              </w:rPr>
              <w:t>R</w:t>
            </w:r>
            <w:r w:rsidRPr="00111300">
              <w:rPr>
                <w:rFonts w:ascii="Times New Roman" w:hAnsi="Times New Roman" w:cs="Times New Roman"/>
              </w:rPr>
              <w:t>esolution</w:t>
            </w:r>
          </w:p>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Depth</w:t>
            </w:r>
          </w:p>
        </w:tc>
        <w:tc>
          <w:tcPr>
            <w:tcW w:w="91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sidRPr="00111300">
              <w:rPr>
                <w:rFonts w:hint="eastAsia"/>
                <w:sz w:val="18"/>
                <w:szCs w:val="18"/>
              </w:rPr>
              <w:t>3</w:t>
            </w:r>
            <w:r w:rsidRPr="00111300">
              <w:rPr>
                <w:sz w:val="18"/>
                <w:szCs w:val="18"/>
              </w:rPr>
              <w:t>8</w:t>
            </w:r>
            <m:oMath>
              <m:r>
                <m:rPr>
                  <m:sty m:val="p"/>
                </m:rPr>
                <w:rPr>
                  <w:rFonts w:ascii="Cambria Math" w:hAnsi="Cambria Math"/>
                  <w:sz w:val="18"/>
                  <w:szCs w:val="18"/>
                </w:rPr>
                <m:t>×</m:t>
              </m:r>
            </m:oMath>
            <w:r w:rsidRPr="00111300">
              <w:rPr>
                <w:rFonts w:hint="eastAsia"/>
                <w:sz w:val="18"/>
                <w:szCs w:val="18"/>
              </w:rPr>
              <w:t>3</w:t>
            </w:r>
            <w:r w:rsidRPr="00111300">
              <w:rPr>
                <w:sz w:val="18"/>
                <w:szCs w:val="18"/>
              </w:rPr>
              <w:t>8</w:t>
            </w:r>
          </w:p>
          <w:p w:rsidR="004C4442" w:rsidRDefault="004C4442" w:rsidP="00BA3EF1">
            <w:pPr>
              <w:jc w:val="center"/>
            </w:pPr>
            <w:r>
              <w:t>13</w:t>
            </w:r>
          </w:p>
        </w:tc>
        <w:tc>
          <w:tcPr>
            <w:tcW w:w="778"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19</w:t>
            </w:r>
            <m:oMath>
              <m:r>
                <m:rPr>
                  <m:sty m:val="p"/>
                </m:rPr>
                <w:rPr>
                  <w:rFonts w:ascii="Cambria Math" w:hAnsi="Cambria Math"/>
                  <w:sz w:val="18"/>
                  <w:szCs w:val="18"/>
                </w:rPr>
                <m:t>×</m:t>
              </m:r>
            </m:oMath>
            <w:r>
              <w:rPr>
                <w:sz w:val="18"/>
                <w:szCs w:val="18"/>
              </w:rPr>
              <w:t>19</w:t>
            </w:r>
          </w:p>
          <w:p w:rsidR="004C4442" w:rsidRDefault="004C4442" w:rsidP="00BA3EF1">
            <w:pPr>
              <w:jc w:val="center"/>
            </w:pPr>
            <w:r>
              <w:t>20</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10</w:t>
            </w:r>
            <m:oMath>
              <m:r>
                <m:rPr>
                  <m:sty m:val="p"/>
                </m:rPr>
                <w:rPr>
                  <w:rFonts w:ascii="Cambria Math" w:hAnsi="Cambria Math"/>
                  <w:sz w:val="18"/>
                  <w:szCs w:val="18"/>
                </w:rPr>
                <m:t>×</m:t>
              </m:r>
            </m:oMath>
            <w:r>
              <w:rPr>
                <w:sz w:val="18"/>
                <w:szCs w:val="18"/>
              </w:rPr>
              <w:t>10</w:t>
            </w:r>
          </w:p>
          <w:p w:rsidR="004C4442" w:rsidRDefault="004C4442" w:rsidP="00BA3EF1">
            <w:pPr>
              <w:jc w:val="center"/>
            </w:pPr>
            <w:r>
              <w:t>22</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5</w:t>
            </w:r>
            <m:oMath>
              <m:r>
                <m:rPr>
                  <m:sty m:val="p"/>
                </m:rPr>
                <w:rPr>
                  <w:rFonts w:ascii="Cambria Math" w:hAnsi="Cambria Math"/>
                  <w:sz w:val="18"/>
                  <w:szCs w:val="18"/>
                </w:rPr>
                <m:t>×</m:t>
              </m:r>
            </m:oMath>
            <w:r>
              <w:rPr>
                <w:sz w:val="18"/>
                <w:szCs w:val="18"/>
              </w:rPr>
              <w:t>5</w:t>
            </w:r>
          </w:p>
          <w:p w:rsidR="004C4442" w:rsidRDefault="004C4442" w:rsidP="00BA3EF1">
            <w:pPr>
              <w:jc w:val="center"/>
            </w:pPr>
            <w:r>
              <w:t>24</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3</w:t>
            </w:r>
            <m:oMath>
              <m:r>
                <m:rPr>
                  <m:sty m:val="p"/>
                </m:rPr>
                <w:rPr>
                  <w:rFonts w:ascii="Cambria Math" w:hAnsi="Cambria Math"/>
                  <w:sz w:val="18"/>
                  <w:szCs w:val="18"/>
                </w:rPr>
                <m:t>×</m:t>
              </m:r>
            </m:oMath>
            <w:r w:rsidRPr="00111300">
              <w:rPr>
                <w:rFonts w:hint="eastAsia"/>
                <w:sz w:val="18"/>
                <w:szCs w:val="18"/>
              </w:rPr>
              <w:t>3</w:t>
            </w:r>
          </w:p>
          <w:p w:rsidR="004C4442" w:rsidRDefault="004C4442" w:rsidP="00BA3EF1">
            <w:pPr>
              <w:jc w:val="center"/>
            </w:pPr>
            <w:r>
              <w:t>26</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w:t>
            </w:r>
          </w:p>
          <w:p w:rsidR="004C4442" w:rsidRDefault="004C4442" w:rsidP="00BA3EF1">
            <w:pPr>
              <w:jc w:val="center"/>
            </w:pPr>
            <w:r>
              <w:t>27</w:t>
            </w:r>
          </w:p>
        </w:tc>
      </w:tr>
      <w:tr w:rsidR="004C4442" w:rsidTr="004C4442">
        <w:trPr>
          <w:trHeight w:hRule="exact" w:val="46"/>
          <w:jc w:val="center"/>
        </w:trPr>
        <w:tc>
          <w:tcPr>
            <w:tcW w:w="1167" w:type="dxa"/>
            <w:tcBorders>
              <w:left w:val="nil"/>
              <w:right w:val="nil"/>
            </w:tcBorders>
            <w:tcMar>
              <w:left w:w="0" w:type="dxa"/>
              <w:right w:w="0" w:type="dxa"/>
            </w:tcMar>
            <w:vAlign w:val="center"/>
          </w:tcPr>
          <w:p w:rsidR="004C4442" w:rsidRPr="00111300" w:rsidRDefault="004C4442" w:rsidP="00BA3EF1">
            <w:pPr>
              <w:jc w:val="center"/>
              <w:rPr>
                <w:rFonts w:ascii="Times New Roman" w:hAnsi="Times New Roman" w:cs="Times New Roman"/>
              </w:rPr>
            </w:pPr>
          </w:p>
        </w:tc>
        <w:tc>
          <w:tcPr>
            <w:tcW w:w="910" w:type="dxa"/>
            <w:tcBorders>
              <w:left w:val="nil"/>
              <w:right w:val="nil"/>
            </w:tcBorders>
            <w:tcMar>
              <w:left w:w="0" w:type="dxa"/>
              <w:right w:w="0" w:type="dxa"/>
            </w:tcMar>
            <w:vAlign w:val="center"/>
          </w:tcPr>
          <w:p w:rsidR="004C4442" w:rsidRDefault="004C4442" w:rsidP="00BA3EF1">
            <w:pPr>
              <w:jc w:val="center"/>
            </w:pPr>
          </w:p>
        </w:tc>
        <w:tc>
          <w:tcPr>
            <w:tcW w:w="778" w:type="dxa"/>
            <w:tcBorders>
              <w:left w:val="nil"/>
              <w:right w:val="nil"/>
            </w:tcBorders>
            <w:tcMar>
              <w:left w:w="0" w:type="dxa"/>
              <w:right w:w="0" w:type="dxa"/>
            </w:tcMar>
            <w:vAlign w:val="center"/>
          </w:tcPr>
          <w:p w:rsidR="004C4442" w:rsidRDefault="004C4442" w:rsidP="00BA3EF1">
            <w:pPr>
              <w:jc w:val="center"/>
            </w:pPr>
          </w:p>
        </w:tc>
        <w:tc>
          <w:tcPr>
            <w:tcW w:w="870" w:type="dxa"/>
            <w:tcBorders>
              <w:left w:val="nil"/>
              <w:right w:val="nil"/>
            </w:tcBorders>
            <w:tcMar>
              <w:left w:w="0" w:type="dxa"/>
              <w:right w:w="0" w:type="dxa"/>
            </w:tcMar>
            <w:vAlign w:val="center"/>
          </w:tcPr>
          <w:p w:rsidR="004C4442" w:rsidRDefault="004C4442" w:rsidP="00BA3EF1">
            <w:pPr>
              <w:jc w:val="center"/>
            </w:pPr>
          </w:p>
        </w:tc>
        <w:tc>
          <w:tcPr>
            <w:tcW w:w="870" w:type="dxa"/>
            <w:tcBorders>
              <w:left w:val="nil"/>
              <w:right w:val="nil"/>
            </w:tcBorders>
            <w:tcMar>
              <w:left w:w="0" w:type="dxa"/>
              <w:right w:w="0" w:type="dxa"/>
            </w:tcMar>
            <w:vAlign w:val="center"/>
          </w:tcPr>
          <w:p w:rsidR="004C4442" w:rsidRDefault="004C4442" w:rsidP="00BA3EF1">
            <w:pPr>
              <w:jc w:val="center"/>
            </w:pPr>
          </w:p>
        </w:tc>
        <w:tc>
          <w:tcPr>
            <w:tcW w:w="995" w:type="dxa"/>
            <w:tcBorders>
              <w:left w:val="nil"/>
              <w:right w:val="nil"/>
            </w:tcBorders>
            <w:tcMar>
              <w:left w:w="0" w:type="dxa"/>
              <w:right w:w="0" w:type="dxa"/>
            </w:tcMar>
            <w:vAlign w:val="center"/>
          </w:tcPr>
          <w:p w:rsidR="004C4442" w:rsidRDefault="004C4442" w:rsidP="00BA3EF1">
            <w:pPr>
              <w:jc w:val="center"/>
            </w:pPr>
          </w:p>
        </w:tc>
        <w:tc>
          <w:tcPr>
            <w:tcW w:w="995" w:type="dxa"/>
            <w:tcBorders>
              <w:left w:val="nil"/>
              <w:right w:val="nil"/>
            </w:tcBorders>
            <w:tcMar>
              <w:left w:w="0" w:type="dxa"/>
              <w:right w:w="0" w:type="dxa"/>
            </w:tcMar>
            <w:vAlign w:val="center"/>
          </w:tcPr>
          <w:p w:rsidR="004C4442" w:rsidRDefault="004C4442" w:rsidP="00BA3EF1">
            <w:pPr>
              <w:jc w:val="center"/>
            </w:pPr>
          </w:p>
        </w:tc>
      </w:tr>
      <w:tr w:rsidR="004C4442" w:rsidTr="004C4442">
        <w:trPr>
          <w:trHeight w:val="170"/>
          <w:jc w:val="center"/>
        </w:trPr>
        <w:tc>
          <w:tcPr>
            <w:tcW w:w="1167"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Residual-101</w:t>
            </w:r>
          </w:p>
        </w:tc>
        <w:tc>
          <w:tcPr>
            <w:tcW w:w="91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conv3_x</w:t>
            </w:r>
          </w:p>
        </w:tc>
        <w:tc>
          <w:tcPr>
            <w:tcW w:w="778"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conv5_x</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conv6_x</w:t>
            </w:r>
          </w:p>
        </w:tc>
        <w:tc>
          <w:tcPr>
            <w:tcW w:w="870"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conv7_x</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conv8_x</w:t>
            </w:r>
          </w:p>
        </w:tc>
        <w:tc>
          <w:tcPr>
            <w:tcW w:w="995"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conv9_x</w:t>
            </w:r>
          </w:p>
        </w:tc>
      </w:tr>
      <w:tr w:rsidR="004C4442" w:rsidTr="004C4442">
        <w:trPr>
          <w:trHeight w:val="342"/>
          <w:jc w:val="center"/>
        </w:trPr>
        <w:tc>
          <w:tcPr>
            <w:tcW w:w="1167" w:type="dxa"/>
            <w:tcMar>
              <w:left w:w="0" w:type="dxa"/>
              <w:right w:w="0" w:type="dxa"/>
            </w:tcMar>
            <w:vAlign w:val="center"/>
          </w:tcPr>
          <w:p w:rsidR="004C4442" w:rsidRPr="00111300" w:rsidRDefault="004C4442" w:rsidP="00BA3EF1">
            <w:pPr>
              <w:jc w:val="center"/>
              <w:rPr>
                <w:rFonts w:ascii="Times New Roman" w:hAnsi="Times New Roman" w:cs="Times New Roman"/>
              </w:rPr>
            </w:pPr>
            <w:r w:rsidRPr="00111300">
              <w:rPr>
                <w:rFonts w:ascii="Times New Roman" w:hAnsi="Times New Roman" w:cs="Times New Roman" w:hint="eastAsia"/>
              </w:rPr>
              <w:t>R</w:t>
            </w:r>
            <w:r w:rsidRPr="00111300">
              <w:rPr>
                <w:rFonts w:ascii="Times New Roman" w:hAnsi="Times New Roman" w:cs="Times New Roman"/>
              </w:rPr>
              <w:t>esolution</w:t>
            </w:r>
          </w:p>
          <w:p w:rsidR="004C4442" w:rsidRPr="00111300" w:rsidRDefault="004C4442" w:rsidP="00BA3EF1">
            <w:pPr>
              <w:jc w:val="center"/>
              <w:rPr>
                <w:rFonts w:ascii="Times New Roman" w:hAnsi="Times New Roman" w:cs="Times New Roman"/>
              </w:rPr>
            </w:pPr>
            <w:r w:rsidRPr="00111300">
              <w:rPr>
                <w:rFonts w:ascii="Times New Roman" w:hAnsi="Times New Roman" w:cs="Times New Roman"/>
              </w:rPr>
              <w:t>Depth</w:t>
            </w:r>
          </w:p>
        </w:tc>
        <w:tc>
          <w:tcPr>
            <w:tcW w:w="910" w:type="dxa"/>
            <w:tcMar>
              <w:left w:w="0" w:type="dxa"/>
              <w:right w:w="0" w:type="dxa"/>
            </w:tcMar>
            <w:vAlign w:val="center"/>
          </w:tcPr>
          <w:p w:rsidR="004C4442" w:rsidRPr="00111300" w:rsidRDefault="00EF7325" w:rsidP="00BA3EF1">
            <w:pPr>
              <w:jc w:val="center"/>
              <w:rPr>
                <w:sz w:val="18"/>
                <w:szCs w:val="18"/>
              </w:rPr>
            </w:pPr>
            <w:r>
              <w:rPr>
                <w:sz w:val="18"/>
                <w:szCs w:val="18"/>
              </w:rPr>
              <w:t>40</w:t>
            </w:r>
            <m:oMath>
              <m:r>
                <m:rPr>
                  <m:sty m:val="p"/>
                </m:rPr>
                <w:rPr>
                  <w:rFonts w:ascii="Cambria Math" w:hAnsi="Cambria Math"/>
                  <w:sz w:val="18"/>
                  <w:szCs w:val="18"/>
                </w:rPr>
                <m:t>×</m:t>
              </m:r>
            </m:oMath>
            <w:r>
              <w:rPr>
                <w:sz w:val="18"/>
                <w:szCs w:val="18"/>
              </w:rPr>
              <w:t>40</w:t>
            </w:r>
          </w:p>
          <w:p w:rsidR="004C4442" w:rsidRDefault="004C4442" w:rsidP="00BA3EF1">
            <w:pPr>
              <w:jc w:val="center"/>
            </w:pPr>
            <w:r>
              <w:t>23</w:t>
            </w:r>
          </w:p>
        </w:tc>
        <w:tc>
          <w:tcPr>
            <w:tcW w:w="778" w:type="dxa"/>
            <w:tcMar>
              <w:left w:w="0" w:type="dxa"/>
              <w:right w:w="0" w:type="dxa"/>
            </w:tcMar>
            <w:vAlign w:val="center"/>
          </w:tcPr>
          <w:p w:rsidR="004C4442" w:rsidRPr="00111300" w:rsidRDefault="00890B37" w:rsidP="00BA3EF1">
            <w:pPr>
              <w:jc w:val="center"/>
              <w:rPr>
                <w:sz w:val="18"/>
                <w:szCs w:val="18"/>
              </w:rPr>
            </w:pPr>
            <w:r>
              <w:rPr>
                <w:sz w:val="18"/>
                <w:szCs w:val="18"/>
              </w:rPr>
              <w:t>20</w:t>
            </w:r>
            <m:oMath>
              <m:r>
                <m:rPr>
                  <m:sty m:val="p"/>
                </m:rPr>
                <w:rPr>
                  <w:rFonts w:ascii="Cambria Math" w:hAnsi="Cambria Math"/>
                  <w:sz w:val="18"/>
                  <w:szCs w:val="18"/>
                </w:rPr>
                <m:t>×</m:t>
              </m:r>
            </m:oMath>
            <w:r>
              <w:rPr>
                <w:sz w:val="18"/>
                <w:szCs w:val="18"/>
              </w:rPr>
              <w:t>20</w:t>
            </w:r>
          </w:p>
          <w:p w:rsidR="004C4442" w:rsidRDefault="004C4442" w:rsidP="00BA3EF1">
            <w:pPr>
              <w:jc w:val="center"/>
            </w:pPr>
            <w:r>
              <w:t>101</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10</w:t>
            </w:r>
            <m:oMath>
              <m:r>
                <m:rPr>
                  <m:sty m:val="p"/>
                </m:rPr>
                <w:rPr>
                  <w:rFonts w:ascii="Cambria Math" w:hAnsi="Cambria Math"/>
                  <w:sz w:val="18"/>
                  <w:szCs w:val="18"/>
                </w:rPr>
                <m:t>×</m:t>
              </m:r>
            </m:oMath>
            <w:r>
              <w:rPr>
                <w:sz w:val="18"/>
                <w:szCs w:val="18"/>
              </w:rPr>
              <w:t>10</w:t>
            </w:r>
          </w:p>
          <w:p w:rsidR="004C4442" w:rsidRDefault="004C4442" w:rsidP="00BA3EF1">
            <w:pPr>
              <w:jc w:val="center"/>
            </w:pPr>
            <w:r>
              <w:t>104</w:t>
            </w:r>
          </w:p>
        </w:tc>
        <w:tc>
          <w:tcPr>
            <w:tcW w:w="870"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5</w:t>
            </w:r>
            <m:oMath>
              <m:r>
                <m:rPr>
                  <m:sty m:val="p"/>
                </m:rPr>
                <w:rPr>
                  <w:rFonts w:ascii="Cambria Math" w:hAnsi="Cambria Math"/>
                  <w:sz w:val="18"/>
                  <w:szCs w:val="18"/>
                </w:rPr>
                <m:t>×</m:t>
              </m:r>
            </m:oMath>
            <w:r>
              <w:rPr>
                <w:sz w:val="18"/>
                <w:szCs w:val="18"/>
              </w:rPr>
              <w:t>5</w:t>
            </w:r>
          </w:p>
          <w:p w:rsidR="004C4442" w:rsidRDefault="004C4442" w:rsidP="00BA3EF1">
            <w:pPr>
              <w:jc w:val="center"/>
            </w:pPr>
            <w:r>
              <w:t>107</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3</w:t>
            </w:r>
            <m:oMath>
              <m:r>
                <m:rPr>
                  <m:sty m:val="p"/>
                </m:rPr>
                <w:rPr>
                  <w:rFonts w:ascii="Cambria Math" w:hAnsi="Cambria Math"/>
                  <w:sz w:val="18"/>
                  <w:szCs w:val="18"/>
                </w:rPr>
                <m:t>×</m:t>
              </m:r>
            </m:oMath>
            <w:r w:rsidRPr="00111300">
              <w:rPr>
                <w:rFonts w:hint="eastAsia"/>
                <w:sz w:val="18"/>
                <w:szCs w:val="18"/>
              </w:rPr>
              <w:t>3</w:t>
            </w:r>
          </w:p>
          <w:p w:rsidR="004C4442" w:rsidRDefault="004C4442" w:rsidP="00BA3EF1">
            <w:pPr>
              <w:jc w:val="center"/>
            </w:pPr>
            <w:r>
              <w:t>110</w:t>
            </w:r>
          </w:p>
        </w:tc>
        <w:tc>
          <w:tcPr>
            <w:tcW w:w="995" w:type="dxa"/>
            <w:tcBorders>
              <w:bottom w:val="single" w:sz="4" w:space="0" w:color="auto"/>
            </w:tcBorders>
            <w:tcMar>
              <w:left w:w="0" w:type="dxa"/>
              <w:right w:w="0" w:type="dxa"/>
            </w:tcMar>
            <w:vAlign w:val="center"/>
          </w:tcPr>
          <w:p w:rsidR="004C4442" w:rsidRPr="00111300" w:rsidRDefault="004C4442" w:rsidP="00BA3EF1">
            <w:pPr>
              <w:jc w:val="center"/>
              <w:rPr>
                <w:sz w:val="18"/>
                <w:szCs w:val="18"/>
              </w:rPr>
            </w:pPr>
            <w:r>
              <w:rPr>
                <w:sz w:val="18"/>
                <w:szCs w:val="18"/>
              </w:rPr>
              <w:t>1</w:t>
            </w:r>
          </w:p>
          <w:p w:rsidR="004C4442" w:rsidRDefault="004C4442" w:rsidP="00BA3EF1">
            <w:pPr>
              <w:jc w:val="center"/>
            </w:pPr>
            <w:r>
              <w:t>113</w:t>
            </w:r>
          </w:p>
        </w:tc>
      </w:tr>
    </w:tbl>
    <w:p w:rsidR="004C4442" w:rsidRDefault="004C4442" w:rsidP="00847495"/>
    <w:p w:rsidR="00847495" w:rsidRPr="00693C89" w:rsidRDefault="00847495" w:rsidP="00847495">
      <w:r>
        <w:t xml:space="preserve">    </w:t>
      </w:r>
      <w:r w:rsidR="00572BE8">
        <w:rPr>
          <w:rFonts w:hint="eastAsia"/>
        </w:rPr>
        <w:t>表</w:t>
      </w:r>
      <w:ins w:id="254" w:author="Yi Yin" w:date="2019-02-21T16:15:00Z">
        <w:r w:rsidR="003B59BE">
          <w:rPr>
            <w:rFonts w:hint="eastAsia"/>
          </w:rPr>
          <w:t>I</w:t>
        </w:r>
      </w:ins>
      <w:del w:id="255" w:author="Yi Yin" w:date="2019-02-21T16:15:00Z">
        <w:r w:rsidR="00EF7325" w:rsidDel="00354E81">
          <w:rPr>
            <w:rFonts w:hint="eastAsia"/>
          </w:rPr>
          <w:delText>1</w:delText>
        </w:r>
      </w:del>
      <w:r w:rsidR="00572BE8">
        <w:rPr>
          <w:rFonts w:hint="eastAsia"/>
        </w:rPr>
        <w:t>显示了在原始</w:t>
      </w:r>
      <w:r w:rsidR="00572BE8">
        <w:rPr>
          <w:rFonts w:hint="eastAsia"/>
        </w:rPr>
        <w:t>V</w:t>
      </w:r>
      <w:r w:rsidR="00572BE8">
        <w:t>GG</w:t>
      </w:r>
      <w:r w:rsidR="00572BE8">
        <w:rPr>
          <w:rFonts w:hint="eastAsia"/>
        </w:rPr>
        <w:t>架构和</w:t>
      </w:r>
      <w:r w:rsidR="00572BE8">
        <w:rPr>
          <w:rFonts w:hint="eastAsia"/>
        </w:rPr>
        <w:t>re</w:t>
      </w:r>
      <w:r w:rsidR="00572BE8">
        <w:t>snet-101</w:t>
      </w:r>
      <w:r w:rsidR="00572BE8">
        <w:rPr>
          <w:rFonts w:hint="eastAsia"/>
        </w:rPr>
        <w:t>中选择的特征</w:t>
      </w:r>
      <w:r w:rsidR="00B3660A">
        <w:rPr>
          <w:rFonts w:hint="eastAsia"/>
        </w:rPr>
        <w:t>层</w:t>
      </w:r>
      <w:ins w:id="256" w:author="Yi Yin" w:date="2019-02-21T16:02:00Z">
        <w:r w:rsidR="00700F84">
          <w:rPr>
            <w:rFonts w:hint="eastAsia"/>
          </w:rPr>
          <w:t>，</w:t>
        </w:r>
      </w:ins>
      <w:del w:id="257" w:author="Yi Yin" w:date="2019-02-21T16:02:00Z">
        <w:r w:rsidR="00B3660A" w:rsidDel="00700F84">
          <w:rPr>
            <w:rFonts w:hint="eastAsia"/>
          </w:rPr>
          <w:delText>。</w:delText>
        </w:r>
      </w:del>
      <w:r w:rsidR="00B3660A">
        <w:rPr>
          <w:rFonts w:hint="eastAsia"/>
        </w:rPr>
        <w:t>深度</w:t>
      </w:r>
      <w:ins w:id="258" w:author="Yi Yin" w:date="2019-02-21T16:02:00Z">
        <w:r w:rsidR="00700F84">
          <w:rPr>
            <w:rFonts w:hint="eastAsia"/>
          </w:rPr>
          <w:t>（</w:t>
        </w:r>
        <w:r w:rsidR="00700F84">
          <w:rPr>
            <w:rFonts w:hint="eastAsia"/>
          </w:rPr>
          <w:t>D</w:t>
        </w:r>
        <w:r w:rsidR="00700F84">
          <w:t>epth</w:t>
        </w:r>
        <w:r w:rsidR="00700F84">
          <w:rPr>
            <w:rFonts w:hint="eastAsia"/>
          </w:rPr>
          <w:t>）</w:t>
        </w:r>
      </w:ins>
      <w:r w:rsidR="00B3660A">
        <w:rPr>
          <w:rFonts w:hint="eastAsia"/>
        </w:rPr>
        <w:t>是指所选特征层在网络中的位置</w:t>
      </w:r>
      <w:ins w:id="259" w:author="Yi Yin" w:date="2019-02-21T16:02:00Z">
        <w:r w:rsidR="00700F84">
          <w:rPr>
            <w:rFonts w:hint="eastAsia"/>
          </w:rPr>
          <w:t>（</w:t>
        </w:r>
      </w:ins>
      <w:del w:id="260" w:author="Yi Yin" w:date="2019-02-21T16:02:00Z">
        <w:r w:rsidR="00B3660A" w:rsidDel="00700F84">
          <w:rPr>
            <w:rFonts w:hint="eastAsia"/>
          </w:rPr>
          <w:delText>。</w:delText>
        </w:r>
      </w:del>
      <w:r w:rsidR="00B3660A">
        <w:rPr>
          <w:rFonts w:hint="eastAsia"/>
        </w:rPr>
        <w:t>只考虑卷积层和池化层</w:t>
      </w:r>
      <w:ins w:id="261" w:author="Yi Yin" w:date="2019-02-21T16:02:00Z">
        <w:r w:rsidR="00700F84">
          <w:rPr>
            <w:rFonts w:hint="eastAsia"/>
          </w:rPr>
          <w:t>）</w:t>
        </w:r>
      </w:ins>
      <w:r w:rsidR="00B3660A">
        <w:rPr>
          <w:rFonts w:hint="eastAsia"/>
        </w:rPr>
        <w:t>。其中要注意的是</w:t>
      </w:r>
      <w:ins w:id="262" w:author="Yi Yin" w:date="2019-02-21T16:02:00Z">
        <w:r w:rsidR="000219E1">
          <w:rPr>
            <w:rFonts w:hint="eastAsia"/>
          </w:rPr>
          <w:t>，</w:t>
        </w:r>
      </w:ins>
      <w:r w:rsidR="00B3660A">
        <w:rPr>
          <w:rFonts w:hint="eastAsia"/>
        </w:rPr>
        <w:t>这两个网络中第一个预测层</w:t>
      </w:r>
      <w:r w:rsidR="00D91B1C">
        <w:rPr>
          <w:rFonts w:hint="eastAsia"/>
        </w:rPr>
        <w:t>的深度。尽管</w:t>
      </w:r>
      <w:r w:rsidR="00D91B1C">
        <w:rPr>
          <w:rFonts w:hint="eastAsia"/>
        </w:rPr>
        <w:t>Resnet-101</w:t>
      </w:r>
      <w:r w:rsidR="00D91B1C">
        <w:rPr>
          <w:rFonts w:hint="eastAsia"/>
        </w:rPr>
        <w:t>包含</w:t>
      </w:r>
      <w:r w:rsidR="00D91B1C">
        <w:rPr>
          <w:rFonts w:hint="eastAsia"/>
        </w:rPr>
        <w:t>101</w:t>
      </w:r>
      <w:r w:rsidR="00D91B1C">
        <w:rPr>
          <w:rFonts w:hint="eastAsia"/>
        </w:rPr>
        <w:t>层，但是我们需要用密集的特征层去预测较小的目标，因此我们</w:t>
      </w:r>
      <w:del w:id="263" w:author="Yi Yin" w:date="2019-02-21T16:03:00Z">
        <w:r w:rsidR="00D91B1C" w:rsidDel="000219E1">
          <w:rPr>
            <w:rFonts w:hint="eastAsia"/>
          </w:rPr>
          <w:delText>没有其它的选择，</w:delText>
        </w:r>
      </w:del>
      <w:r w:rsidR="00D91B1C">
        <w:rPr>
          <w:rFonts w:hint="eastAsia"/>
        </w:rPr>
        <w:t>只能选择</w:t>
      </w:r>
      <w:r w:rsidR="00D91B1C">
        <w:rPr>
          <w:rFonts w:hint="eastAsia"/>
        </w:rPr>
        <w:t>conv3</w:t>
      </w:r>
      <w:r w:rsidR="00D91B1C">
        <w:t>_x</w:t>
      </w:r>
      <w:r w:rsidR="00D91B1C">
        <w:rPr>
          <w:rFonts w:hint="eastAsia"/>
        </w:rPr>
        <w:t>中的最后一个特征层作为第一个预测层。如果我们只考虑内核</w:t>
      </w:r>
      <w:r w:rsidR="00353AC3">
        <w:rPr>
          <w:rFonts w:hint="eastAsia"/>
        </w:rPr>
        <w:t>大小大于</w:t>
      </w:r>
      <w:r w:rsidR="00353AC3">
        <w:rPr>
          <w:rFonts w:hint="eastAsia"/>
        </w:rPr>
        <w:t>1</w:t>
      </w:r>
      <w:r w:rsidR="00353AC3">
        <w:rPr>
          <w:rFonts w:hint="eastAsia"/>
        </w:rPr>
        <w:t>的，这个数字将一直到</w:t>
      </w:r>
      <w:r w:rsidR="00353AC3">
        <w:rPr>
          <w:rFonts w:hint="eastAsia"/>
        </w:rPr>
        <w:t>9</w:t>
      </w:r>
      <w:ins w:id="264" w:author="Yi Yin" w:date="2019-02-21T16:04:00Z">
        <w:r w:rsidR="000219E1">
          <w:rPr>
            <w:rFonts w:hint="eastAsia"/>
          </w:rPr>
          <w:t>，</w:t>
        </w:r>
      </w:ins>
      <w:del w:id="265" w:author="Yi Yin" w:date="2019-02-21T16:04:00Z">
        <w:r w:rsidR="00353AC3" w:rsidDel="000219E1">
          <w:rPr>
            <w:rFonts w:hint="eastAsia"/>
          </w:rPr>
          <w:delText>。这</w:delText>
        </w:r>
      </w:del>
      <w:r w:rsidR="00353AC3">
        <w:rPr>
          <w:rFonts w:hint="eastAsia"/>
        </w:rPr>
        <w:t>意味着这一层的神经元的感受野可能是小于</w:t>
      </w:r>
      <w:r w:rsidR="00353AC3">
        <w:t>VGG</w:t>
      </w:r>
      <w:r w:rsidR="00353AC3">
        <w:rPr>
          <w:rFonts w:hint="eastAsia"/>
        </w:rPr>
        <w:t>中</w:t>
      </w:r>
      <w:r w:rsidR="00353AC3">
        <w:rPr>
          <w:rFonts w:hint="eastAsia"/>
        </w:rPr>
        <w:t>conv4</w:t>
      </w:r>
      <w:r w:rsidR="00353AC3">
        <w:t>_3</w:t>
      </w:r>
      <w:r w:rsidR="00353AC3">
        <w:rPr>
          <w:rFonts w:hint="eastAsia"/>
        </w:rPr>
        <w:t>神经元的感受野</w:t>
      </w:r>
      <w:ins w:id="266" w:author="Yi Yin" w:date="2019-02-21T16:04:00Z">
        <w:r w:rsidR="000219E1">
          <w:rPr>
            <w:rFonts w:hint="eastAsia"/>
          </w:rPr>
          <w:t>。</w:t>
        </w:r>
      </w:ins>
      <w:del w:id="267" w:author="Yi Yin" w:date="2019-02-21T16:04:00Z">
        <w:r w:rsidR="00353AC3" w:rsidDel="000219E1">
          <w:rPr>
            <w:rFonts w:hint="eastAsia"/>
          </w:rPr>
          <w:delText>。</w:delText>
        </w:r>
      </w:del>
      <w:r w:rsidR="00353AC3">
        <w:rPr>
          <w:rFonts w:hint="eastAsia"/>
        </w:rPr>
        <w:t>与</w:t>
      </w:r>
      <w:r w:rsidR="00353AC3">
        <w:t>R</w:t>
      </w:r>
      <w:r w:rsidR="00353AC3">
        <w:rPr>
          <w:rFonts w:hint="eastAsia"/>
        </w:rPr>
        <w:t>esnet-101</w:t>
      </w:r>
      <w:r w:rsidR="009736FB">
        <w:t>[22]</w:t>
      </w:r>
      <w:r w:rsidR="00353AC3">
        <w:rPr>
          <w:rFonts w:hint="eastAsia"/>
        </w:rPr>
        <w:t>其它层相比，该层的特征表达能力较弱，预测性能较差。</w:t>
      </w:r>
    </w:p>
    <w:p w:rsidR="00535BA1" w:rsidRPr="00535BA1" w:rsidRDefault="00535BA1" w:rsidP="00535BA1"/>
    <w:p w:rsidR="00535BA1" w:rsidRPr="00C347A8" w:rsidRDefault="00535BA1" w:rsidP="00C66645">
      <w:pPr>
        <w:ind w:firstLineChars="200" w:firstLine="420"/>
      </w:pPr>
    </w:p>
    <w:p w:rsidR="000A5EFC" w:rsidRDefault="00E41338" w:rsidP="000A5EFC">
      <w:pPr>
        <w:pStyle w:val="Heading3"/>
      </w:pPr>
      <w:r>
        <w:rPr>
          <w:rFonts w:hint="eastAsia"/>
        </w:rPr>
        <w:t>4.</w:t>
      </w:r>
      <w:r>
        <w:t>2</w:t>
      </w:r>
      <w:r w:rsidR="00763888" w:rsidRPr="00763888">
        <w:t xml:space="preserve"> Pascal VOC 2007</w:t>
      </w:r>
    </w:p>
    <w:p w:rsidR="00763888" w:rsidRDefault="00763888" w:rsidP="00536584">
      <w:pPr>
        <w:ind w:firstLineChars="200" w:firstLine="420"/>
      </w:pPr>
      <w:r>
        <w:rPr>
          <w:rFonts w:hint="eastAsia"/>
        </w:rPr>
        <w:t>在这个实验中</w:t>
      </w:r>
      <w:ins w:id="268" w:author="Yi Yin" w:date="2019-02-21T16:04:00Z">
        <w:r w:rsidR="00835C62">
          <w:rPr>
            <w:rFonts w:hint="eastAsia"/>
          </w:rPr>
          <w:t>，</w:t>
        </w:r>
      </w:ins>
      <w:del w:id="269" w:author="Yi Yin" w:date="2019-02-21T16:04:00Z">
        <w:r w:rsidDel="00835C62">
          <w:rPr>
            <w:rFonts w:hint="eastAsia"/>
          </w:rPr>
          <w:delText>,</w:delText>
        </w:r>
      </w:del>
      <w:r>
        <w:rPr>
          <w:rFonts w:hint="eastAsia"/>
        </w:rPr>
        <w:t>由于内存限制，我们</w:t>
      </w:r>
      <w:r w:rsidR="0076417A">
        <w:rPr>
          <w:rFonts w:hint="eastAsia"/>
        </w:rPr>
        <w:t>设置</w:t>
      </w:r>
      <w:r>
        <w:rPr>
          <w:rFonts w:hint="eastAsia"/>
        </w:rPr>
        <w:t>批量</w:t>
      </w:r>
      <w:r w:rsidR="0076417A">
        <w:rPr>
          <w:rFonts w:hint="eastAsia"/>
        </w:rPr>
        <w:t>为</w:t>
      </w:r>
      <w:r>
        <w:rPr>
          <w:rFonts w:hint="eastAsia"/>
        </w:rPr>
        <w:t>32</w:t>
      </w:r>
      <w:r>
        <w:rPr>
          <w:rFonts w:hint="eastAsia"/>
        </w:rPr>
        <w:t>来训练模型</w:t>
      </w:r>
      <w:r w:rsidRPr="00763888">
        <w:rPr>
          <w:rFonts w:hint="eastAsia"/>
        </w:rPr>
        <w:t>，与原始</w:t>
      </w:r>
      <w:r w:rsidRPr="00763888">
        <w:rPr>
          <w:rFonts w:hint="eastAsia"/>
        </w:rPr>
        <w:t>SSD [</w:t>
      </w:r>
      <w:r w:rsidR="009736FB">
        <w:t>1</w:t>
      </w:r>
      <w:r w:rsidRPr="00763888">
        <w:rPr>
          <w:rFonts w:hint="eastAsia"/>
        </w:rPr>
        <w:t>]</w:t>
      </w:r>
      <w:r w:rsidRPr="00763888">
        <w:rPr>
          <w:rFonts w:hint="eastAsia"/>
        </w:rPr>
        <w:t>模型</w:t>
      </w:r>
      <w:del w:id="270" w:author="Yi Yin" w:date="2019-02-21T16:04:00Z">
        <w:r w:rsidRPr="00763888" w:rsidDel="00835C62">
          <w:rPr>
            <w:rFonts w:hint="eastAsia"/>
          </w:rPr>
          <w:delText>中的</w:delText>
        </w:r>
      </w:del>
      <w:r w:rsidRPr="00763888">
        <w:rPr>
          <w:rFonts w:hint="eastAsia"/>
        </w:rPr>
        <w:t>相同</w:t>
      </w:r>
      <w:r>
        <w:rPr>
          <w:rFonts w:hint="eastAsia"/>
        </w:rPr>
        <w:t>，我们使用</w:t>
      </w:r>
      <w:r>
        <w:rPr>
          <w:rFonts w:hint="eastAsia"/>
        </w:rPr>
        <w:t>0.0001</w:t>
      </w:r>
      <w:r>
        <w:rPr>
          <w:rFonts w:hint="eastAsia"/>
        </w:rPr>
        <w:t>的权重衰减和</w:t>
      </w:r>
      <w:r>
        <w:rPr>
          <w:rFonts w:hint="eastAsia"/>
        </w:rPr>
        <w:t>0.9</w:t>
      </w:r>
      <w:r>
        <w:rPr>
          <w:rFonts w:hint="eastAsia"/>
        </w:rPr>
        <w:t>的动量。首先采用初始学习率为</w:t>
      </w:r>
      <w:r>
        <w:rPr>
          <w:rFonts w:hint="eastAsia"/>
        </w:rPr>
        <w:t>0.001</w:t>
      </w:r>
      <w:r>
        <w:rPr>
          <w:rFonts w:hint="eastAsia"/>
        </w:rPr>
        <w:t>的</w:t>
      </w:r>
      <w:ins w:id="271" w:author="Yi Yin" w:date="2019-02-21T16:06:00Z">
        <w:r w:rsidR="00835C62" w:rsidRPr="00835C62">
          <w:rPr>
            <w:rFonts w:hint="eastAsia"/>
          </w:rPr>
          <w:t>随机梯度下降</w:t>
        </w:r>
        <w:r w:rsidR="00835C62">
          <w:rPr>
            <w:rFonts w:hint="eastAsia"/>
          </w:rPr>
          <w:t>（</w:t>
        </w:r>
      </w:ins>
      <w:ins w:id="272" w:author="Yi Yin" w:date="2019-02-21T16:05:00Z">
        <w:r w:rsidR="00835C62" w:rsidRPr="00835C62">
          <w:t>stochastic gradient descent</w:t>
        </w:r>
      </w:ins>
      <w:ins w:id="273" w:author="Yi Yin" w:date="2019-02-21T16:06:00Z">
        <w:r w:rsidR="00835C62">
          <w:rPr>
            <w:rFonts w:hint="eastAsia"/>
          </w:rPr>
          <w:t>，</w:t>
        </w:r>
      </w:ins>
      <w:r>
        <w:rPr>
          <w:rFonts w:hint="eastAsia"/>
        </w:rPr>
        <w:t>SGD</w:t>
      </w:r>
      <w:ins w:id="274" w:author="Yi Yin" w:date="2019-02-21T16:06:00Z">
        <w:r w:rsidR="00835C62">
          <w:rPr>
            <w:rFonts w:hint="eastAsia"/>
          </w:rPr>
          <w:t>）</w:t>
        </w:r>
      </w:ins>
      <w:r w:rsidR="009736FB">
        <w:t>[23]</w:t>
      </w:r>
      <w:r>
        <w:rPr>
          <w:rFonts w:hint="eastAsia"/>
        </w:rPr>
        <w:t>优化器，但是由于损失急剧波动，使得训练过程不那么稳定。</w:t>
      </w:r>
      <w:r>
        <w:rPr>
          <w:rFonts w:hint="eastAsia"/>
        </w:rPr>
        <w:t xml:space="preserve"> </w:t>
      </w:r>
      <w:r>
        <w:rPr>
          <w:rFonts w:hint="eastAsia"/>
        </w:rPr>
        <w:t>为了解决这个问题，我们通过在前</w:t>
      </w:r>
      <w:r w:rsidR="00CE42CA">
        <w:rPr>
          <w:rFonts w:hint="eastAsia"/>
        </w:rPr>
        <w:t>2</w:t>
      </w:r>
      <w:r>
        <w:rPr>
          <w:rFonts w:hint="eastAsia"/>
        </w:rPr>
        <w:t>次</w:t>
      </w:r>
      <w:r>
        <w:rPr>
          <w:rFonts w:hint="eastAsia"/>
        </w:rPr>
        <w:t>e</w:t>
      </w:r>
      <w:r>
        <w:t>poch</w:t>
      </w:r>
      <w:ins w:id="275" w:author="Yi Yin" w:date="2019-02-21T16:07:00Z">
        <w:r w:rsidR="00793D1A">
          <w:rPr>
            <w:rFonts w:hint="eastAsia"/>
          </w:rPr>
          <w:t>（</w:t>
        </w:r>
        <w:r w:rsidR="00793D1A" w:rsidRPr="00793D1A">
          <w:rPr>
            <w:rFonts w:hint="eastAsia"/>
          </w:rPr>
          <w:t>一</w:t>
        </w:r>
        <w:r w:rsidR="00793D1A">
          <w:rPr>
            <w:rFonts w:hint="eastAsia"/>
          </w:rPr>
          <w:t>次</w:t>
        </w:r>
        <w:r w:rsidR="00793D1A" w:rsidRPr="00793D1A">
          <w:rPr>
            <w:rFonts w:hint="eastAsia"/>
          </w:rPr>
          <w:t>epoch</w:t>
        </w:r>
        <w:r w:rsidR="00793D1A" w:rsidRPr="00793D1A">
          <w:rPr>
            <w:rFonts w:hint="eastAsia"/>
          </w:rPr>
          <w:t>指所有数据送入网络中完成一次前向计算及反向传播的过程</w:t>
        </w:r>
        <w:r w:rsidR="00793D1A">
          <w:rPr>
            <w:rFonts w:hint="eastAsia"/>
          </w:rPr>
          <w:t>）</w:t>
        </w:r>
      </w:ins>
      <w:r>
        <w:rPr>
          <w:rFonts w:hint="eastAsia"/>
        </w:rPr>
        <w:t>中以</w:t>
      </w:r>
      <w:r>
        <w:rPr>
          <w:rFonts w:hint="eastAsia"/>
        </w:rPr>
        <w:t>0.001</w:t>
      </w:r>
      <w:r>
        <w:rPr>
          <w:rFonts w:hint="eastAsia"/>
        </w:rPr>
        <w:t>的学习率训练模型来使用预热策略。</w:t>
      </w:r>
      <w:r>
        <w:rPr>
          <w:rFonts w:hint="eastAsia"/>
        </w:rPr>
        <w:t xml:space="preserve"> </w:t>
      </w:r>
      <w:r>
        <w:rPr>
          <w:rFonts w:hint="eastAsia"/>
        </w:rPr>
        <w:t>在预热阶段之后，它返回到原始学习速率计划，其在</w:t>
      </w:r>
      <w:r w:rsidR="00AE5303">
        <w:rPr>
          <w:rFonts w:hint="eastAsia"/>
        </w:rPr>
        <w:t>150</w:t>
      </w:r>
      <w:r w:rsidR="00AE5303">
        <w:t xml:space="preserve"> </w:t>
      </w:r>
      <w:r>
        <w:rPr>
          <w:rFonts w:hint="eastAsia"/>
        </w:rPr>
        <w:t>epoch</w:t>
      </w:r>
      <w:r>
        <w:rPr>
          <w:rFonts w:hint="eastAsia"/>
        </w:rPr>
        <w:t>和</w:t>
      </w:r>
      <w:r w:rsidR="00AE5303">
        <w:rPr>
          <w:rFonts w:hint="eastAsia"/>
        </w:rPr>
        <w:t>200</w:t>
      </w:r>
      <w:r w:rsidR="00AE5303">
        <w:t xml:space="preserve"> </w:t>
      </w:r>
      <w:r>
        <w:rPr>
          <w:rFonts w:hint="eastAsia"/>
        </w:rPr>
        <w:t>epoch</w:t>
      </w:r>
      <w:r>
        <w:rPr>
          <w:rFonts w:hint="eastAsia"/>
        </w:rPr>
        <w:t>时分别减少</w:t>
      </w:r>
      <w:r>
        <w:rPr>
          <w:rFonts w:hint="eastAsia"/>
        </w:rPr>
        <w:t>10</w:t>
      </w:r>
      <w:r>
        <w:rPr>
          <w:rFonts w:hint="eastAsia"/>
        </w:rPr>
        <w:t>倍。</w:t>
      </w:r>
      <w:r>
        <w:rPr>
          <w:rFonts w:hint="eastAsia"/>
        </w:rPr>
        <w:t xml:space="preserve"> </w:t>
      </w:r>
      <w:r w:rsidR="00995D23">
        <w:rPr>
          <w:rFonts w:hint="eastAsia"/>
        </w:rPr>
        <w:t>训练到第</w:t>
      </w:r>
      <w:r>
        <w:rPr>
          <w:rFonts w:hint="eastAsia"/>
        </w:rPr>
        <w:t>250</w:t>
      </w:r>
      <w:r w:rsidR="00536584">
        <w:t xml:space="preserve"> </w:t>
      </w:r>
      <w:r>
        <w:rPr>
          <w:rFonts w:hint="eastAsia"/>
        </w:rPr>
        <w:t>epoch</w:t>
      </w:r>
      <w:r>
        <w:rPr>
          <w:rFonts w:hint="eastAsia"/>
        </w:rPr>
        <w:t>终止。</w:t>
      </w:r>
    </w:p>
    <w:p w:rsidR="00652DC4" w:rsidRPr="00652DC4" w:rsidRDefault="00EF7325" w:rsidP="00652DC4">
      <w:pPr>
        <w:jc w:val="center"/>
        <w:rPr>
          <w:rFonts w:ascii="Times New Roman" w:hAnsi="Times New Roman" w:cs="Times New Roman"/>
        </w:rPr>
      </w:pPr>
      <w:r>
        <w:rPr>
          <w:rFonts w:ascii="Times New Roman" w:hAnsi="Times New Roman" w:cs="Times New Roman" w:hint="eastAsia"/>
        </w:rPr>
        <w:t>表</w:t>
      </w:r>
      <w:ins w:id="276" w:author="Yi Yin" w:date="2019-02-21T16:15:00Z">
        <w:r w:rsidR="00F211E7">
          <w:rPr>
            <w:rFonts w:ascii="Times New Roman" w:hAnsi="Times New Roman" w:cs="Times New Roman"/>
          </w:rPr>
          <w:t>II</w:t>
        </w:r>
      </w:ins>
      <w:del w:id="277" w:author="Yi Yin" w:date="2019-02-21T16:15:00Z">
        <w:r w:rsidDel="00F211E7">
          <w:rPr>
            <w:rFonts w:ascii="Times New Roman" w:hAnsi="Times New Roman" w:cs="Times New Roman" w:hint="eastAsia"/>
          </w:rPr>
          <w:delText>2</w:delText>
        </w:r>
      </w:del>
      <w:r w:rsidR="00A51598">
        <w:rPr>
          <w:rFonts w:ascii="Times New Roman" w:hAnsi="Times New Roman" w:cs="Times New Roman"/>
        </w:rPr>
        <w:t xml:space="preserve"> PASCAL VOC2007</w:t>
      </w:r>
      <w:r w:rsidR="00957B90">
        <w:rPr>
          <w:rFonts w:ascii="Times New Roman" w:hAnsi="Times New Roman" w:cs="Times New Roman"/>
        </w:rPr>
        <w:t xml:space="preserve"> </w:t>
      </w:r>
      <w:r>
        <w:rPr>
          <w:rFonts w:ascii="Times New Roman" w:hAnsi="Times New Roman" w:cs="Times New Roman" w:hint="eastAsia"/>
        </w:rPr>
        <w:t>测试结果</w:t>
      </w:r>
    </w:p>
    <w:tbl>
      <w:tblPr>
        <w:tblStyle w:val="TableGrid"/>
        <w:tblW w:w="8310" w:type="dxa"/>
        <w:tblBorders>
          <w:left w:val="none" w:sz="0" w:space="0" w:color="auto"/>
          <w:bottom w:val="none" w:sz="0" w:space="0" w:color="auto"/>
          <w:right w:val="none" w:sz="0" w:space="0" w:color="auto"/>
        </w:tblBorders>
        <w:tblLayout w:type="fixed"/>
        <w:tblLook w:val="04A0" w:firstRow="1" w:lastRow="0" w:firstColumn="1" w:lastColumn="0" w:noHBand="0" w:noVBand="1"/>
      </w:tblPr>
      <w:tblGrid>
        <w:gridCol w:w="1030"/>
        <w:gridCol w:w="793"/>
        <w:gridCol w:w="340"/>
        <w:gridCol w:w="307"/>
        <w:gridCol w:w="304"/>
        <w:gridCol w:w="304"/>
        <w:gridCol w:w="304"/>
        <w:gridCol w:w="304"/>
        <w:gridCol w:w="304"/>
        <w:gridCol w:w="304"/>
        <w:gridCol w:w="304"/>
        <w:gridCol w:w="304"/>
        <w:gridCol w:w="304"/>
        <w:gridCol w:w="304"/>
        <w:gridCol w:w="304"/>
        <w:gridCol w:w="304"/>
        <w:gridCol w:w="304"/>
        <w:gridCol w:w="368"/>
        <w:gridCol w:w="298"/>
        <w:gridCol w:w="310"/>
        <w:gridCol w:w="304"/>
        <w:gridCol w:w="304"/>
        <w:gridCol w:w="304"/>
      </w:tblGrid>
      <w:tr w:rsidR="00652DC4" w:rsidRPr="00652DC4" w:rsidTr="00A3684C">
        <w:trPr>
          <w:trHeight w:hRule="exact" w:val="37"/>
        </w:trPr>
        <w:tc>
          <w:tcPr>
            <w:tcW w:w="1030" w:type="dxa"/>
            <w:tcBorders>
              <w:top w:val="single" w:sz="18" w:space="0" w:color="auto"/>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793"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40"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7"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68"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298"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10"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right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8" w:space="0" w:color="auto"/>
              <w:left w:val="nil"/>
              <w:bottom w:val="nil"/>
            </w:tcBorders>
            <w:tcMar>
              <w:left w:w="0"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r>
      <w:tr w:rsidR="00652DC4" w:rsidRPr="00652DC4" w:rsidTr="00A3684C">
        <w:trPr>
          <w:trHeight w:val="70"/>
        </w:trPr>
        <w:tc>
          <w:tcPr>
            <w:tcW w:w="1030" w:type="dxa"/>
            <w:tcBorders>
              <w:top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lastRenderedPageBreak/>
              <w:t>Method</w:t>
            </w:r>
          </w:p>
        </w:tc>
        <w:tc>
          <w:tcPr>
            <w:tcW w:w="793" w:type="dxa"/>
            <w:tcBorders>
              <w:top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n</w:t>
            </w:r>
            <w:r w:rsidRPr="00652DC4">
              <w:rPr>
                <w:rFonts w:ascii="Times New Roman" w:hAnsi="Times New Roman" w:cs="Times New Roman"/>
                <w:sz w:val="13"/>
                <w:szCs w:val="13"/>
              </w:rPr>
              <w:t>etwork</w:t>
            </w:r>
          </w:p>
        </w:tc>
        <w:tc>
          <w:tcPr>
            <w:tcW w:w="340" w:type="dxa"/>
            <w:tcBorders>
              <w:top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m</w:t>
            </w:r>
            <w:r w:rsidRPr="00652DC4">
              <w:rPr>
                <w:rFonts w:ascii="Times New Roman" w:hAnsi="Times New Roman" w:cs="Times New Roman"/>
                <w:sz w:val="13"/>
                <w:szCs w:val="13"/>
              </w:rPr>
              <w:t>ap</w:t>
            </w:r>
          </w:p>
        </w:tc>
        <w:tc>
          <w:tcPr>
            <w:tcW w:w="307" w:type="dxa"/>
            <w:tcBorders>
              <w:top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hint="eastAsia"/>
                <w:sz w:val="13"/>
                <w:szCs w:val="13"/>
              </w:rPr>
              <w:t>a</w:t>
            </w:r>
            <w:r w:rsidRPr="00652DC4">
              <w:rPr>
                <w:rFonts w:ascii="Times New Roman" w:hAnsi="Times New Roman" w:cs="Times New Roman"/>
                <w:sz w:val="13"/>
                <w:szCs w:val="13"/>
              </w:rPr>
              <w:t>reo</w:t>
            </w:r>
            <w:proofErr w:type="spellEnd"/>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ike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ird</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oat</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ottle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b</w:t>
            </w:r>
            <w:r w:rsidRPr="00652DC4">
              <w:rPr>
                <w:rFonts w:ascii="Times New Roman" w:hAnsi="Times New Roman" w:cs="Times New Roman"/>
                <w:sz w:val="13"/>
                <w:szCs w:val="13"/>
              </w:rPr>
              <w:t>us</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ar</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at</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hair</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c</w:t>
            </w:r>
            <w:r w:rsidRPr="00652DC4">
              <w:rPr>
                <w:rFonts w:ascii="Times New Roman" w:hAnsi="Times New Roman" w:cs="Times New Roman"/>
                <w:sz w:val="13"/>
                <w:szCs w:val="13"/>
              </w:rPr>
              <w:t>ow</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t</w:t>
            </w:r>
            <w:r w:rsidRPr="00652DC4">
              <w:rPr>
                <w:rFonts w:ascii="Times New Roman" w:hAnsi="Times New Roman" w:cs="Times New Roman"/>
                <w:sz w:val="13"/>
                <w:szCs w:val="13"/>
              </w:rPr>
              <w:t>able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d</w:t>
            </w:r>
            <w:r w:rsidRPr="00652DC4">
              <w:rPr>
                <w:rFonts w:ascii="Times New Roman" w:hAnsi="Times New Roman" w:cs="Times New Roman"/>
                <w:sz w:val="13"/>
                <w:szCs w:val="13"/>
              </w:rPr>
              <w:t>og</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h</w:t>
            </w:r>
            <w:r w:rsidRPr="00652DC4">
              <w:rPr>
                <w:rFonts w:ascii="Times New Roman" w:hAnsi="Times New Roman" w:cs="Times New Roman"/>
                <w:sz w:val="13"/>
                <w:szCs w:val="13"/>
              </w:rPr>
              <w:t>orse</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hint="eastAsia"/>
                <w:sz w:val="13"/>
                <w:szCs w:val="13"/>
              </w:rPr>
              <w:t>m</w:t>
            </w:r>
            <w:r w:rsidRPr="00652DC4">
              <w:rPr>
                <w:rFonts w:ascii="Times New Roman" w:hAnsi="Times New Roman" w:cs="Times New Roman"/>
                <w:sz w:val="13"/>
                <w:szCs w:val="13"/>
              </w:rPr>
              <w:t>bk</w:t>
            </w:r>
            <w:proofErr w:type="spellEnd"/>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p</w:t>
            </w:r>
            <w:r w:rsidRPr="00652DC4">
              <w:rPr>
                <w:rFonts w:ascii="Times New Roman" w:hAnsi="Times New Roman" w:cs="Times New Roman"/>
                <w:sz w:val="13"/>
                <w:szCs w:val="13"/>
              </w:rPr>
              <w:t>erson</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p</w:t>
            </w:r>
            <w:r w:rsidRPr="00652DC4">
              <w:rPr>
                <w:rFonts w:ascii="Times New Roman" w:hAnsi="Times New Roman" w:cs="Times New Roman"/>
                <w:sz w:val="13"/>
                <w:szCs w:val="13"/>
              </w:rPr>
              <w:t>lant</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s</w:t>
            </w:r>
            <w:r w:rsidRPr="00652DC4">
              <w:rPr>
                <w:rFonts w:ascii="Times New Roman" w:hAnsi="Times New Roman" w:cs="Times New Roman"/>
                <w:sz w:val="13"/>
                <w:szCs w:val="13"/>
              </w:rPr>
              <w:t>heep</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s</w:t>
            </w:r>
            <w:r w:rsidRPr="00652DC4">
              <w:rPr>
                <w:rFonts w:ascii="Times New Roman" w:hAnsi="Times New Roman" w:cs="Times New Roman"/>
                <w:sz w:val="13"/>
                <w:szCs w:val="13"/>
              </w:rPr>
              <w:t>ofa</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t</w:t>
            </w:r>
            <w:r w:rsidRPr="00652DC4">
              <w:rPr>
                <w:rFonts w:ascii="Times New Roman" w:hAnsi="Times New Roman" w:cs="Times New Roman"/>
                <w:sz w:val="13"/>
                <w:szCs w:val="13"/>
              </w:rPr>
              <w:t>rain</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t</w:t>
            </w:r>
            <w:r w:rsidRPr="00652DC4">
              <w:rPr>
                <w:rFonts w:ascii="Times New Roman" w:hAnsi="Times New Roman" w:cs="Times New Roman"/>
                <w:sz w:val="13"/>
                <w:szCs w:val="13"/>
              </w:rPr>
              <w:t>v</w:t>
            </w:r>
          </w:p>
        </w:tc>
      </w:tr>
      <w:tr w:rsidR="00652DC4" w:rsidRPr="00652DC4" w:rsidTr="00A3684C">
        <w:trPr>
          <w:trHeight w:hRule="exact" w:val="19"/>
        </w:trPr>
        <w:tc>
          <w:tcPr>
            <w:tcW w:w="1030" w:type="dxa"/>
            <w:tcBorders>
              <w:top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793"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4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7"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6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29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1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nil"/>
              <w:left w:val="nil"/>
              <w:bottom w:val="single" w:sz="12" w:space="0" w:color="auto"/>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r>
      <w:tr w:rsidR="00652DC4" w:rsidRPr="00652DC4" w:rsidTr="00A3684C">
        <w:trPr>
          <w:trHeight w:hRule="exact" w:val="19"/>
        </w:trPr>
        <w:tc>
          <w:tcPr>
            <w:tcW w:w="1030" w:type="dxa"/>
            <w:tcBorders>
              <w:top w:val="single" w:sz="12" w:space="0" w:color="auto"/>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793"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4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7"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6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29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1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c>
          <w:tcPr>
            <w:tcW w:w="304" w:type="dxa"/>
            <w:tcBorders>
              <w:top w:val="single" w:sz="12" w:space="0" w:color="auto"/>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8"/>
                <w:szCs w:val="18"/>
              </w:rPr>
            </w:pPr>
          </w:p>
        </w:tc>
      </w:tr>
      <w:tr w:rsidR="00652DC4" w:rsidRPr="00652DC4" w:rsidTr="00A3684C">
        <w:trPr>
          <w:trHeight w:val="74"/>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proofErr w:type="spellStart"/>
            <w:r>
              <w:rPr>
                <w:rFonts w:ascii="Times New Roman" w:hAnsi="Times New Roman" w:cs="Times New Roman"/>
                <w:sz w:val="13"/>
                <w:szCs w:val="13"/>
              </w:rPr>
              <w:t>HyperNet</w:t>
            </w:r>
            <w:proofErr w:type="spellEnd"/>
            <w:r>
              <w:rPr>
                <w:rFonts w:ascii="Times New Roman" w:hAnsi="Times New Roman" w:cs="Times New Roman"/>
                <w:sz w:val="13"/>
                <w:szCs w:val="13"/>
              </w:rPr>
              <w:t xml:space="preserve"> [25</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sz w:val="13"/>
                <w:szCs w:val="13"/>
              </w:rPr>
              <w:t>VGGNet</w:t>
            </w:r>
            <w:proofErr w:type="spellEnd"/>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76.3</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75.0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62.4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57.1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71.4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80.0</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79.1</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51.2</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75.7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80.9</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76.5</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Faster [9</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76.4</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68.3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55.9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56.7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80.9</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78.4</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41.7</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85.3</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72.0</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652DC4" w:rsidP="00BD4C92">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R-FCN [</w:t>
            </w:r>
            <w:r w:rsidR="00BD4C92">
              <w:rPr>
                <w:rFonts w:ascii="Times New Roman" w:hAnsi="Times New Roman" w:cs="Times New Roman"/>
                <w:sz w:val="13"/>
                <w:szCs w:val="13"/>
              </w:rPr>
              <w:t>6</w:t>
            </w:r>
            <w:r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80.5</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72.0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67.0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74.5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89.8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90.6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79.9</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81.2</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53.7</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85.9</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79.9</w:t>
            </w:r>
          </w:p>
        </w:tc>
      </w:tr>
      <w:tr w:rsidR="00652DC4" w:rsidRPr="00652DC4" w:rsidTr="00A3684C">
        <w:trPr>
          <w:trHeight w:hRule="exact" w:val="19"/>
        </w:trPr>
        <w:tc>
          <w:tcPr>
            <w:tcW w:w="1030" w:type="dxa"/>
            <w:tcBorders>
              <w:top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793"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4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7"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6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29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1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r>
      <w:tr w:rsidR="00652DC4" w:rsidRPr="00EF7325" w:rsidTr="00A3684C">
        <w:trPr>
          <w:trHeight w:hRule="exact" w:val="19"/>
        </w:trPr>
        <w:tc>
          <w:tcPr>
            <w:tcW w:w="1030" w:type="dxa"/>
            <w:tcBorders>
              <w:top w:val="single" w:sz="12" w:space="0" w:color="auto"/>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793"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40"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7"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68"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298"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10"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tcBorders>
            <w:tcMar>
              <w:top w:w="28" w:type="dxa"/>
              <w:left w:w="0" w:type="dxa"/>
              <w:bottom w:w="28" w:type="dxa"/>
              <w:right w:w="0" w:type="dxa"/>
            </w:tcMar>
          </w:tcPr>
          <w:p w:rsidR="00652DC4" w:rsidRPr="00EF7325" w:rsidRDefault="00652DC4" w:rsidP="00652DC4">
            <w:pPr>
              <w:spacing w:line="200" w:lineRule="exact"/>
              <w:jc w:val="center"/>
              <w:rPr>
                <w:rFonts w:ascii="Times New Roman" w:hAnsi="Times New Roman" w:cs="Times New Roman"/>
                <w:sz w:val="13"/>
                <w:szCs w:val="13"/>
              </w:rPr>
            </w:pPr>
          </w:p>
        </w:tc>
      </w:tr>
      <w:tr w:rsidR="00A3684C" w:rsidRPr="00EF7325" w:rsidTr="00A3684C">
        <w:trPr>
          <w:trHeight w:val="74"/>
        </w:trPr>
        <w:tc>
          <w:tcPr>
            <w:tcW w:w="1030" w:type="dxa"/>
            <w:tcBorders>
              <w:top w:val="nil"/>
              <w:bottom w:val="nil"/>
              <w:right w:val="single" w:sz="4" w:space="0" w:color="000000"/>
            </w:tcBorders>
            <w:tcMar>
              <w:top w:w="28" w:type="dxa"/>
              <w:left w:w="0" w:type="dxa"/>
              <w:bottom w:w="28" w:type="dxa"/>
              <w:right w:w="0" w:type="dxa"/>
            </w:tcMar>
          </w:tcPr>
          <w:p w:rsidR="00652DC4" w:rsidRPr="00EF7325" w:rsidRDefault="00EF7325" w:rsidP="00EF7325">
            <w:pPr>
              <w:spacing w:line="200" w:lineRule="exact"/>
              <w:ind w:firstLineChars="150" w:firstLine="195"/>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SSD321</w:t>
            </w:r>
            <w:r>
              <w:rPr>
                <w:rFonts w:ascii="Times New Roman" w:hAnsi="Times New Roman" w:cs="Times New Roman" w:hint="eastAsia"/>
                <w:color w:val="000000" w:themeColor="text1"/>
                <w:sz w:val="13"/>
                <w:szCs w:val="13"/>
              </w:rPr>
              <w:t>[</w:t>
            </w:r>
            <w:r>
              <w:rPr>
                <w:rFonts w:ascii="Times New Roman" w:hAnsi="Times New Roman" w:cs="Times New Roman"/>
                <w:color w:val="000000" w:themeColor="text1"/>
                <w:sz w:val="13"/>
                <w:szCs w:val="13"/>
              </w:rPr>
              <w:t>2]</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EF7325" w:rsidRDefault="00375BEB" w:rsidP="00652DC4">
            <w:pPr>
              <w:spacing w:line="200" w:lineRule="exact"/>
              <w:jc w:val="center"/>
              <w:rPr>
                <w:rFonts w:ascii="Times New Roman" w:hAnsi="Times New Roman" w:cs="Times New Roman"/>
                <w:color w:val="000000" w:themeColor="text1"/>
                <w:sz w:val="13"/>
                <w:szCs w:val="13"/>
              </w:rPr>
            </w:pPr>
            <w:r w:rsidRPr="00EF7325">
              <w:rPr>
                <w:rFonts w:ascii="Times New Roman" w:hAnsi="Times New Roman" w:cs="Times New Roman"/>
                <w:color w:val="000000" w:themeColor="text1"/>
                <w:sz w:val="13"/>
                <w:szCs w:val="13"/>
              </w:rPr>
              <w:t>Res</w:t>
            </w:r>
            <w:r w:rsidR="00652DC4" w:rsidRPr="00EF7325">
              <w:rPr>
                <w:rFonts w:ascii="Times New Roman" w:hAnsi="Times New Roman" w:cs="Times New Roman"/>
                <w:color w:val="000000" w:themeColor="text1"/>
                <w:sz w:val="13"/>
                <w:szCs w:val="13"/>
              </w:rPr>
              <w:t>Net</w:t>
            </w:r>
            <w:r w:rsidRPr="00EF7325">
              <w:rPr>
                <w:rFonts w:ascii="Times New Roman" w:hAnsi="Times New Roman" w:cs="Times New Roman"/>
                <w:color w:val="000000" w:themeColor="text1"/>
                <w:sz w:val="13"/>
                <w:szCs w:val="13"/>
              </w:rPr>
              <w: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EF7325" w:rsidRDefault="00EF7325" w:rsidP="00FD7080">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77.</w:t>
            </w:r>
            <w:r w:rsidR="00FD7080">
              <w:rPr>
                <w:rFonts w:ascii="Times New Roman" w:hAnsi="Times New Roman" w:cs="Times New Roman"/>
                <w:color w:val="000000" w:themeColor="text1"/>
                <w:sz w:val="13"/>
                <w:szCs w:val="13"/>
              </w:rPr>
              <w:t>1</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76.3</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84.6</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79.3</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hint="eastAsia"/>
                <w:color w:val="000000" w:themeColor="text1"/>
                <w:sz w:val="13"/>
                <w:szCs w:val="13"/>
              </w:rPr>
              <w:t>6</w:t>
            </w:r>
            <w:r>
              <w:rPr>
                <w:rFonts w:ascii="Times New Roman" w:hAnsi="Times New Roman" w:cs="Times New Roman"/>
                <w:color w:val="000000" w:themeColor="text1"/>
                <w:sz w:val="13"/>
                <w:szCs w:val="13"/>
              </w:rPr>
              <w:t>4.6</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47.2</w:t>
            </w:r>
          </w:p>
        </w:tc>
        <w:tc>
          <w:tcPr>
            <w:tcW w:w="304" w:type="dxa"/>
            <w:tcBorders>
              <w:top w:val="nil"/>
              <w:left w:val="nil"/>
              <w:bottom w:val="nil"/>
              <w:right w:val="nil"/>
            </w:tcBorders>
            <w:tcMar>
              <w:top w:w="28" w:type="dxa"/>
              <w:left w:w="0" w:type="dxa"/>
              <w:bottom w:w="28" w:type="dxa"/>
              <w:right w:w="0" w:type="dxa"/>
            </w:tcMar>
          </w:tcPr>
          <w:p w:rsidR="00652DC4" w:rsidRPr="00EF7325" w:rsidRDefault="00BE758E"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85.4</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84.0</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88.8</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60.1</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82.6</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76.9</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86.7</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87.2</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85.4</w:t>
            </w:r>
          </w:p>
        </w:tc>
        <w:tc>
          <w:tcPr>
            <w:tcW w:w="368"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79.1</w:t>
            </w:r>
          </w:p>
        </w:tc>
        <w:tc>
          <w:tcPr>
            <w:tcW w:w="298"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50.8</w:t>
            </w:r>
          </w:p>
        </w:tc>
        <w:tc>
          <w:tcPr>
            <w:tcW w:w="310"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77.2</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82.6</w:t>
            </w:r>
          </w:p>
        </w:tc>
        <w:tc>
          <w:tcPr>
            <w:tcW w:w="304" w:type="dxa"/>
            <w:tcBorders>
              <w:top w:val="nil"/>
              <w:left w:val="nil"/>
              <w:bottom w:val="nil"/>
              <w:right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87.3</w:t>
            </w:r>
          </w:p>
        </w:tc>
        <w:tc>
          <w:tcPr>
            <w:tcW w:w="304" w:type="dxa"/>
            <w:tcBorders>
              <w:top w:val="nil"/>
              <w:left w:val="nil"/>
              <w:bottom w:val="nil"/>
            </w:tcBorders>
            <w:tcMar>
              <w:top w:w="28" w:type="dxa"/>
              <w:left w:w="0" w:type="dxa"/>
              <w:bottom w:w="28" w:type="dxa"/>
              <w:right w:w="0" w:type="dxa"/>
            </w:tcMar>
          </w:tcPr>
          <w:p w:rsidR="00652DC4" w:rsidRPr="00EF7325" w:rsidRDefault="00FD7080" w:rsidP="00652DC4">
            <w:pPr>
              <w:spacing w:line="200" w:lineRule="exact"/>
              <w:jc w:val="center"/>
              <w:rPr>
                <w:rFonts w:ascii="Times New Roman" w:hAnsi="Times New Roman" w:cs="Times New Roman"/>
                <w:color w:val="000000" w:themeColor="text1"/>
                <w:sz w:val="13"/>
                <w:szCs w:val="13"/>
              </w:rPr>
            </w:pPr>
            <w:r>
              <w:rPr>
                <w:rFonts w:ascii="Times New Roman" w:hAnsi="Times New Roman" w:cs="Times New Roman"/>
                <w:color w:val="000000" w:themeColor="text1"/>
                <w:sz w:val="13"/>
                <w:szCs w:val="13"/>
              </w:rPr>
              <w:t>76.6</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SSD300 [1</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sz w:val="13"/>
                <w:szCs w:val="13"/>
              </w:rPr>
              <w:t>VGGNet</w:t>
            </w:r>
            <w:proofErr w:type="spellEnd"/>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77.5</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69.6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50.5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87.0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60.3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83.9</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79.4</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52.3</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87.6</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76.8</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DSSD321 [</w:t>
            </w:r>
            <w:r w:rsidR="00652DC4" w:rsidRPr="00652DC4">
              <w:rPr>
                <w:rFonts w:ascii="Times New Roman" w:hAnsi="Times New Roman" w:cs="Times New Roman"/>
                <w:sz w:val="13"/>
                <w:szCs w:val="13"/>
              </w:rPr>
              <w:t>2]</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78.6</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84.9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80.5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68.4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53.9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85.6</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61.1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83.5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78.7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88.7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86.7</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79.7</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51.7</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80.9</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87.2</w:t>
            </w:r>
          </w:p>
        </w:tc>
        <w:tc>
          <w:tcPr>
            <w:tcW w:w="304" w:type="dxa"/>
            <w:tcBorders>
              <w:top w:val="nil"/>
              <w:left w:val="nil"/>
              <w:bottom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79.4</w:t>
            </w:r>
          </w:p>
        </w:tc>
      </w:tr>
      <w:tr w:rsidR="00652DC4" w:rsidRPr="00652DC4" w:rsidTr="00A3684C">
        <w:trPr>
          <w:trHeight w:val="70"/>
        </w:trPr>
        <w:tc>
          <w:tcPr>
            <w:tcW w:w="1030" w:type="dxa"/>
            <w:tcBorders>
              <w:top w:val="nil"/>
              <w:bottom w:val="nil"/>
              <w:right w:val="single" w:sz="4" w:space="0" w:color="000000"/>
            </w:tcBorders>
            <w:tcMar>
              <w:top w:w="28" w:type="dxa"/>
              <w:left w:w="0" w:type="dxa"/>
              <w:bottom w:w="28" w:type="dxa"/>
              <w:right w:w="0" w:type="dxa"/>
            </w:tcMar>
          </w:tcPr>
          <w:p w:rsidR="00652DC4" w:rsidRPr="00652DC4" w:rsidRDefault="00BD4C92" w:rsidP="00652DC4">
            <w:pPr>
              <w:spacing w:line="200" w:lineRule="exact"/>
              <w:jc w:val="center"/>
              <w:rPr>
                <w:rFonts w:ascii="Times New Roman" w:hAnsi="Times New Roman" w:cs="Times New Roman"/>
                <w:sz w:val="13"/>
                <w:szCs w:val="13"/>
              </w:rPr>
            </w:pPr>
            <w:proofErr w:type="spellStart"/>
            <w:r>
              <w:rPr>
                <w:rFonts w:ascii="Times New Roman" w:hAnsi="Times New Roman" w:cs="Times New Roman"/>
                <w:sz w:val="13"/>
                <w:szCs w:val="13"/>
              </w:rPr>
              <w:t>StairNet</w:t>
            </w:r>
            <w:proofErr w:type="spellEnd"/>
            <w:r>
              <w:rPr>
                <w:rFonts w:ascii="Times New Roman" w:hAnsi="Times New Roman" w:cs="Times New Roman"/>
                <w:sz w:val="13"/>
                <w:szCs w:val="13"/>
              </w:rPr>
              <w:t xml:space="preserve"> [19</w:t>
            </w:r>
            <w:r w:rsidR="00652DC4" w:rsidRPr="00652DC4">
              <w:rPr>
                <w:rFonts w:ascii="Times New Roman" w:hAnsi="Times New Roman" w:cs="Times New Roman"/>
                <w:sz w:val="13"/>
                <w:szCs w:val="13"/>
              </w:rPr>
              <w:t>]</w:t>
            </w:r>
          </w:p>
        </w:tc>
        <w:tc>
          <w:tcPr>
            <w:tcW w:w="793"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roofErr w:type="spellStart"/>
            <w:r w:rsidRPr="00652DC4">
              <w:rPr>
                <w:rFonts w:ascii="Times New Roman" w:hAnsi="Times New Roman" w:cs="Times New Roman"/>
                <w:sz w:val="13"/>
                <w:szCs w:val="13"/>
              </w:rPr>
              <w:t>VGGNet</w:t>
            </w:r>
            <w:proofErr w:type="spellEnd"/>
          </w:p>
        </w:tc>
        <w:tc>
          <w:tcPr>
            <w:tcW w:w="340" w:type="dxa"/>
            <w:tcBorders>
              <w:top w:val="nil"/>
              <w:left w:val="single" w:sz="4" w:space="0" w:color="000000"/>
              <w:bottom w:val="nil"/>
              <w:right w:val="single" w:sz="4" w:space="0" w:color="000000"/>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78.8</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81.3</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85.4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72.1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59.2</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86.8</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87.5</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62.7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85.7</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84.1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86.1</w:t>
            </w:r>
          </w:p>
        </w:tc>
        <w:tc>
          <w:tcPr>
            <w:tcW w:w="36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78.8</w:t>
            </w:r>
          </w:p>
        </w:tc>
        <w:tc>
          <w:tcPr>
            <w:tcW w:w="298"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54.8</w:t>
            </w:r>
          </w:p>
        </w:tc>
        <w:tc>
          <w:tcPr>
            <w:tcW w:w="310"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77.4</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79.0</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88.3</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79.2</w:t>
            </w:r>
          </w:p>
        </w:tc>
      </w:tr>
      <w:tr w:rsidR="00652DC4" w:rsidRPr="00652DC4" w:rsidTr="00A3684C">
        <w:trPr>
          <w:trHeight w:hRule="exact" w:val="19"/>
        </w:trPr>
        <w:tc>
          <w:tcPr>
            <w:tcW w:w="1030" w:type="dxa"/>
            <w:tcBorders>
              <w:top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793"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4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7"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6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298"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10"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nil"/>
              <w:left w:val="nil"/>
              <w:bottom w:val="single" w:sz="12" w:space="0" w:color="auto"/>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r>
      <w:tr w:rsidR="00652DC4" w:rsidRPr="00652DC4" w:rsidTr="00A3684C">
        <w:trPr>
          <w:trHeight w:hRule="exact" w:val="19"/>
        </w:trPr>
        <w:tc>
          <w:tcPr>
            <w:tcW w:w="1030" w:type="dxa"/>
            <w:tcBorders>
              <w:top w:val="single" w:sz="12" w:space="0" w:color="auto"/>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793"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4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7"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6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298"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10"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c>
          <w:tcPr>
            <w:tcW w:w="304" w:type="dxa"/>
            <w:tcBorders>
              <w:top w:val="single" w:sz="12" w:space="0" w:color="auto"/>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p>
        </w:tc>
      </w:tr>
      <w:tr w:rsidR="00652DC4" w:rsidRPr="00652DC4" w:rsidTr="00A3684C">
        <w:trPr>
          <w:trHeight w:val="70"/>
        </w:trPr>
        <w:tc>
          <w:tcPr>
            <w:tcW w:w="1030" w:type="dxa"/>
            <w:tcBorders>
              <w:top w:val="nil"/>
              <w:right w:val="single" w:sz="3" w:space="0" w:color="000000"/>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hint="eastAsia"/>
                <w:sz w:val="13"/>
                <w:szCs w:val="13"/>
              </w:rPr>
              <w:t>M</w:t>
            </w:r>
            <w:r w:rsidRPr="00652DC4">
              <w:rPr>
                <w:rFonts w:ascii="Times New Roman" w:hAnsi="Times New Roman" w:cs="Times New Roman"/>
                <w:sz w:val="13"/>
                <w:szCs w:val="13"/>
              </w:rPr>
              <w:t>ANet300(Ours)</w:t>
            </w:r>
          </w:p>
          <w:p w:rsidR="00FD7080" w:rsidRPr="00652DC4" w:rsidRDefault="00FD7080"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MANet321(Ours)</w:t>
            </w:r>
          </w:p>
        </w:tc>
        <w:tc>
          <w:tcPr>
            <w:tcW w:w="793" w:type="dxa"/>
            <w:tcBorders>
              <w:top w:val="nil"/>
              <w:left w:val="single" w:sz="3" w:space="0" w:color="000000"/>
              <w:right w:val="single" w:sz="3" w:space="0" w:color="000000"/>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ResNet101</w:t>
            </w:r>
          </w:p>
          <w:p w:rsidR="00FD7080" w:rsidRPr="00652DC4" w:rsidRDefault="00FD7080"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ResNet101</w:t>
            </w:r>
          </w:p>
        </w:tc>
        <w:tc>
          <w:tcPr>
            <w:tcW w:w="340" w:type="dxa"/>
            <w:tcBorders>
              <w:top w:val="nil"/>
              <w:left w:val="single" w:sz="3" w:space="0" w:color="000000"/>
              <w:right w:val="single" w:sz="4" w:space="0" w:color="000000"/>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hint="eastAsia"/>
                <w:b/>
                <w:sz w:val="13"/>
                <w:szCs w:val="13"/>
              </w:rPr>
              <w:t>7</w:t>
            </w:r>
            <w:r w:rsidRPr="00652DC4">
              <w:rPr>
                <w:rFonts w:ascii="Times New Roman" w:hAnsi="Times New Roman" w:cs="Times New Roman"/>
                <w:b/>
                <w:sz w:val="13"/>
                <w:szCs w:val="13"/>
              </w:rPr>
              <w:t>9.5</w:t>
            </w:r>
          </w:p>
          <w:p w:rsidR="00FD7080" w:rsidRPr="00652DC4" w:rsidRDefault="00FD7080"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80.1</w:t>
            </w:r>
          </w:p>
        </w:tc>
        <w:tc>
          <w:tcPr>
            <w:tcW w:w="307" w:type="dxa"/>
            <w:tcBorders>
              <w:top w:val="nil"/>
              <w:left w:val="single" w:sz="4" w:space="0" w:color="000000"/>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82.3</w:t>
            </w:r>
          </w:p>
          <w:p w:rsidR="00FD7080" w:rsidRPr="00652DC4" w:rsidRDefault="00F91520"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 xml:space="preserve">85.1  </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b/>
                <w:sz w:val="13"/>
                <w:szCs w:val="13"/>
              </w:rPr>
            </w:pPr>
            <w:r w:rsidRPr="00A3684C">
              <w:rPr>
                <w:rFonts w:ascii="Times New Roman" w:hAnsi="Times New Roman" w:cs="Times New Roman"/>
                <w:sz w:val="13"/>
                <w:szCs w:val="13"/>
              </w:rPr>
              <w:t>86.5</w:t>
            </w:r>
            <w:r w:rsidR="00F91520" w:rsidRPr="00A3684C">
              <w:rPr>
                <w:rFonts w:ascii="Times New Roman" w:hAnsi="Times New Roman" w:cs="Times New Roman"/>
                <w:sz w:val="13"/>
                <w:szCs w:val="13"/>
              </w:rPr>
              <w:t xml:space="preserve"> </w:t>
            </w:r>
            <w:r w:rsidR="00F91520">
              <w:rPr>
                <w:rFonts w:ascii="Times New Roman" w:hAnsi="Times New Roman" w:cs="Times New Roman"/>
                <w:b/>
                <w:sz w:val="13"/>
                <w:szCs w:val="13"/>
              </w:rPr>
              <w:t>87.1</w:t>
            </w:r>
          </w:p>
        </w:tc>
        <w:tc>
          <w:tcPr>
            <w:tcW w:w="304" w:type="dxa"/>
            <w:tcBorders>
              <w:top w:val="nil"/>
              <w:left w:val="nil"/>
              <w:bottom w:val="nil"/>
              <w:right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76.6</w:t>
            </w:r>
            <w:r w:rsidR="00F91520">
              <w:rPr>
                <w:rFonts w:ascii="Times New Roman" w:hAnsi="Times New Roman" w:cs="Times New Roman"/>
                <w:sz w:val="13"/>
                <w:szCs w:val="13"/>
              </w:rPr>
              <w:t xml:space="preserve">  </w:t>
            </w:r>
            <w:r w:rsidR="007A6AF6">
              <w:rPr>
                <w:rFonts w:ascii="Times New Roman" w:hAnsi="Times New Roman" w:cs="Times New Roman"/>
                <w:sz w:val="13"/>
                <w:szCs w:val="13"/>
              </w:rPr>
              <w:t xml:space="preserve"> 80.2</w:t>
            </w:r>
          </w:p>
        </w:tc>
        <w:tc>
          <w:tcPr>
            <w:tcW w:w="304"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72.5</w:t>
            </w:r>
          </w:p>
          <w:p w:rsidR="007A6AF6" w:rsidRPr="00652DC4" w:rsidRDefault="007A6AF6"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73.1</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52.4</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57.5</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86.2</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86.5</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86.3</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86.7</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89.3</w:t>
            </w:r>
          </w:p>
          <w:p w:rsidR="007A6AF6" w:rsidRPr="007A6AF6" w:rsidRDefault="007A6AF6" w:rsidP="00652DC4">
            <w:pPr>
              <w:spacing w:line="200" w:lineRule="exact"/>
              <w:jc w:val="center"/>
              <w:rPr>
                <w:rFonts w:ascii="Times New Roman" w:hAnsi="Times New Roman" w:cs="Times New Roman"/>
                <w:sz w:val="13"/>
                <w:szCs w:val="13"/>
              </w:rPr>
            </w:pPr>
            <w:r w:rsidRPr="007A6AF6">
              <w:rPr>
                <w:rFonts w:ascii="Times New Roman" w:hAnsi="Times New Roman" w:cs="Times New Roman"/>
                <w:sz w:val="13"/>
                <w:szCs w:val="13"/>
              </w:rPr>
              <w:t>88.0</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64.2</w:t>
            </w:r>
          </w:p>
          <w:p w:rsidR="007A6AF6" w:rsidRPr="00652DC4" w:rsidRDefault="007A6AF6"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64.2</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84.4</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83.7</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77.0</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76.0</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88.5</w:t>
            </w:r>
          </w:p>
          <w:p w:rsidR="007A6AF6" w:rsidRPr="00A3684C" w:rsidRDefault="007A6AF6"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87.8</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87.6</w:t>
            </w:r>
          </w:p>
          <w:p w:rsidR="007A6AF6" w:rsidRPr="00652DC4" w:rsidRDefault="007A6AF6" w:rsidP="00652DC4">
            <w:pPr>
              <w:spacing w:line="200" w:lineRule="exact"/>
              <w:jc w:val="center"/>
              <w:rPr>
                <w:rFonts w:ascii="Times New Roman" w:hAnsi="Times New Roman" w:cs="Times New Roman"/>
                <w:sz w:val="13"/>
                <w:szCs w:val="13"/>
              </w:rPr>
            </w:pPr>
            <w:r>
              <w:rPr>
                <w:rFonts w:ascii="Times New Roman" w:hAnsi="Times New Roman" w:cs="Times New Roman"/>
                <w:sz w:val="13"/>
                <w:szCs w:val="13"/>
              </w:rPr>
              <w:t>87.0</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86.8</w:t>
            </w:r>
          </w:p>
          <w:p w:rsidR="007A6AF6" w:rsidRPr="00A3684C" w:rsidRDefault="007A6AF6"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86.4</w:t>
            </w:r>
          </w:p>
        </w:tc>
        <w:tc>
          <w:tcPr>
            <w:tcW w:w="368"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80.1</w:t>
            </w:r>
          </w:p>
          <w:p w:rsidR="007A6AF6" w:rsidRPr="00652DC4" w:rsidRDefault="00A3684C"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81.6</w:t>
            </w:r>
          </w:p>
        </w:tc>
        <w:tc>
          <w:tcPr>
            <w:tcW w:w="298"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57.0</w:t>
            </w:r>
          </w:p>
          <w:p w:rsidR="00A3684C" w:rsidRPr="00652DC4" w:rsidRDefault="00A3684C"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58.3</w:t>
            </w:r>
          </w:p>
        </w:tc>
        <w:tc>
          <w:tcPr>
            <w:tcW w:w="310"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82.3</w:t>
            </w:r>
          </w:p>
          <w:p w:rsidR="00A3684C" w:rsidRPr="00A3684C" w:rsidRDefault="00A3684C"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82.0</w:t>
            </w:r>
          </w:p>
        </w:tc>
        <w:tc>
          <w:tcPr>
            <w:tcW w:w="304" w:type="dxa"/>
            <w:tcBorders>
              <w:top w:val="nil"/>
              <w:left w:val="nil"/>
              <w:bottom w:val="nil"/>
              <w:right w:val="nil"/>
            </w:tcBorders>
            <w:tcMar>
              <w:top w:w="28" w:type="dxa"/>
              <w:left w:w="0" w:type="dxa"/>
              <w:bottom w:w="28" w:type="dxa"/>
              <w:right w:w="0" w:type="dxa"/>
            </w:tcMar>
          </w:tcPr>
          <w:p w:rsidR="00652DC4" w:rsidRPr="00A3684C" w:rsidRDefault="00652DC4"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82.1</w:t>
            </w:r>
          </w:p>
          <w:p w:rsidR="00A3684C" w:rsidRPr="00652DC4" w:rsidRDefault="00A3684C" w:rsidP="00652DC4">
            <w:pPr>
              <w:spacing w:line="200" w:lineRule="exact"/>
              <w:jc w:val="center"/>
              <w:rPr>
                <w:rFonts w:ascii="Times New Roman" w:hAnsi="Times New Roman" w:cs="Times New Roman"/>
                <w:b/>
                <w:sz w:val="13"/>
                <w:szCs w:val="13"/>
              </w:rPr>
            </w:pPr>
            <w:r>
              <w:rPr>
                <w:rFonts w:ascii="Times New Roman" w:hAnsi="Times New Roman" w:cs="Times New Roman"/>
                <w:b/>
                <w:sz w:val="13"/>
                <w:szCs w:val="13"/>
              </w:rPr>
              <w:t>82.3</w:t>
            </w:r>
          </w:p>
        </w:tc>
        <w:tc>
          <w:tcPr>
            <w:tcW w:w="304" w:type="dxa"/>
            <w:tcBorders>
              <w:top w:val="nil"/>
              <w:left w:val="nil"/>
              <w:bottom w:val="nil"/>
              <w:right w:val="nil"/>
            </w:tcBorders>
            <w:tcMar>
              <w:top w:w="28" w:type="dxa"/>
              <w:left w:w="0" w:type="dxa"/>
              <w:bottom w:w="28" w:type="dxa"/>
              <w:right w:w="0" w:type="dxa"/>
            </w:tcMar>
          </w:tcPr>
          <w:p w:rsidR="00652DC4" w:rsidRDefault="00652DC4" w:rsidP="00652DC4">
            <w:pPr>
              <w:spacing w:line="200" w:lineRule="exact"/>
              <w:jc w:val="center"/>
              <w:rPr>
                <w:rFonts w:ascii="Times New Roman" w:hAnsi="Times New Roman" w:cs="Times New Roman"/>
                <w:b/>
                <w:sz w:val="13"/>
                <w:szCs w:val="13"/>
              </w:rPr>
            </w:pPr>
            <w:r w:rsidRPr="00652DC4">
              <w:rPr>
                <w:rFonts w:ascii="Times New Roman" w:hAnsi="Times New Roman" w:cs="Times New Roman"/>
                <w:b/>
                <w:sz w:val="13"/>
                <w:szCs w:val="13"/>
              </w:rPr>
              <w:t>88.4</w:t>
            </w:r>
          </w:p>
          <w:p w:rsidR="00A3684C" w:rsidRPr="00A3684C" w:rsidRDefault="00A3684C" w:rsidP="00652DC4">
            <w:pPr>
              <w:spacing w:line="200" w:lineRule="exact"/>
              <w:jc w:val="center"/>
              <w:rPr>
                <w:rFonts w:ascii="Times New Roman" w:hAnsi="Times New Roman" w:cs="Times New Roman"/>
                <w:sz w:val="13"/>
                <w:szCs w:val="13"/>
              </w:rPr>
            </w:pPr>
            <w:r w:rsidRPr="00A3684C">
              <w:rPr>
                <w:rFonts w:ascii="Times New Roman" w:hAnsi="Times New Roman" w:cs="Times New Roman"/>
                <w:sz w:val="13"/>
                <w:szCs w:val="13"/>
              </w:rPr>
              <w:t>88.0</w:t>
            </w:r>
          </w:p>
        </w:tc>
        <w:tc>
          <w:tcPr>
            <w:tcW w:w="304" w:type="dxa"/>
            <w:tcBorders>
              <w:top w:val="nil"/>
              <w:left w:val="nil"/>
              <w:bottom w:val="nil"/>
            </w:tcBorders>
            <w:tcMar>
              <w:top w:w="28" w:type="dxa"/>
              <w:left w:w="0" w:type="dxa"/>
              <w:bottom w:w="28" w:type="dxa"/>
              <w:right w:w="0" w:type="dxa"/>
            </w:tcMar>
          </w:tcPr>
          <w:p w:rsidR="00652DC4" w:rsidRPr="00652DC4" w:rsidRDefault="00652DC4" w:rsidP="00652DC4">
            <w:pPr>
              <w:spacing w:line="200" w:lineRule="exact"/>
              <w:jc w:val="center"/>
              <w:rPr>
                <w:rFonts w:ascii="Times New Roman" w:hAnsi="Times New Roman" w:cs="Times New Roman"/>
                <w:sz w:val="13"/>
                <w:szCs w:val="13"/>
              </w:rPr>
            </w:pPr>
            <w:r w:rsidRPr="00652DC4">
              <w:rPr>
                <w:rFonts w:ascii="Times New Roman" w:hAnsi="Times New Roman" w:cs="Times New Roman"/>
                <w:sz w:val="13"/>
                <w:szCs w:val="13"/>
              </w:rPr>
              <w:t>78.6</w:t>
            </w:r>
            <w:r w:rsidR="00A3684C">
              <w:rPr>
                <w:rFonts w:ascii="Times New Roman" w:hAnsi="Times New Roman" w:cs="Times New Roman"/>
                <w:sz w:val="13"/>
                <w:szCs w:val="13"/>
              </w:rPr>
              <w:t xml:space="preserve"> </w:t>
            </w:r>
            <w:r w:rsidR="00A3684C" w:rsidRPr="00A3684C">
              <w:rPr>
                <w:rFonts w:ascii="Times New Roman" w:hAnsi="Times New Roman" w:cs="Times New Roman"/>
                <w:b/>
                <w:sz w:val="13"/>
                <w:szCs w:val="13"/>
              </w:rPr>
              <w:t>80.3</w:t>
            </w:r>
          </w:p>
        </w:tc>
      </w:tr>
    </w:tbl>
    <w:p w:rsidR="008D319B" w:rsidRDefault="008D319B" w:rsidP="00536584">
      <w:pPr>
        <w:ind w:firstLineChars="200" w:firstLine="420"/>
      </w:pPr>
    </w:p>
    <w:p w:rsidR="008D319B" w:rsidRDefault="00536584" w:rsidP="00AE5303">
      <w:r>
        <w:t xml:space="preserve"> </w:t>
      </w:r>
      <w:r w:rsidRPr="00652DC4">
        <w:t xml:space="preserve"> </w:t>
      </w:r>
      <w:r w:rsidRPr="00652DC4">
        <w:rPr>
          <w:rFonts w:hint="eastAsia"/>
        </w:rPr>
        <w:t>表</w:t>
      </w:r>
      <w:r w:rsidR="00286141">
        <w:t>(II)</w:t>
      </w:r>
      <w:r w:rsidR="00AE5303">
        <w:rPr>
          <w:rFonts w:hint="eastAsia"/>
        </w:rPr>
        <w:t>显示了我们在</w:t>
      </w:r>
      <w:r>
        <w:rPr>
          <w:rFonts w:hint="eastAsia"/>
        </w:rPr>
        <w:t>PASCAL VOC2007</w:t>
      </w:r>
      <w:r>
        <w:rPr>
          <w:rFonts w:hint="eastAsia"/>
        </w:rPr>
        <w:t>测试</w:t>
      </w:r>
      <w:r w:rsidR="00AE5303">
        <w:rPr>
          <w:rFonts w:hint="eastAsia"/>
        </w:rPr>
        <w:t>集上</w:t>
      </w:r>
      <w:r>
        <w:rPr>
          <w:rFonts w:hint="eastAsia"/>
        </w:rPr>
        <w:t>检测的结果。</w:t>
      </w:r>
      <w:r w:rsidR="008C1E0B">
        <w:rPr>
          <w:rFonts w:hint="eastAsia"/>
        </w:rPr>
        <w:t>通过将</w:t>
      </w:r>
      <w:proofErr w:type="spellStart"/>
      <w:r w:rsidR="008C1E0B">
        <w:rPr>
          <w:rFonts w:hint="eastAsia"/>
        </w:rPr>
        <w:t>V</w:t>
      </w:r>
      <w:r w:rsidR="008C1E0B">
        <w:t>GG</w:t>
      </w:r>
      <w:r w:rsidR="00BD4C92">
        <w:t>Net</w:t>
      </w:r>
      <w:proofErr w:type="spellEnd"/>
      <w:r w:rsidR="00BD4C92">
        <w:t>[</w:t>
      </w:r>
      <w:ins w:id="278" w:author="Yi Yin" w:date="2019-02-21T16:08:00Z">
        <w:r w:rsidR="005D6089">
          <w:t>21</w:t>
        </w:r>
      </w:ins>
      <w:r w:rsidR="00BD4C92">
        <w:t>]</w:t>
      </w:r>
      <w:r w:rsidR="008C1E0B">
        <w:rPr>
          <w:rFonts w:hint="eastAsia"/>
        </w:rPr>
        <w:t>替换成</w:t>
      </w:r>
      <w:r w:rsidR="008C1E0B">
        <w:rPr>
          <w:rFonts w:hint="eastAsia"/>
        </w:rPr>
        <w:t>Resnet-101</w:t>
      </w:r>
      <w:r w:rsidR="00BD4C92">
        <w:t>[22]</w:t>
      </w:r>
      <w:r>
        <w:rPr>
          <w:rFonts w:hint="eastAsia"/>
        </w:rPr>
        <w:t>，</w:t>
      </w:r>
      <w:r w:rsidR="008C1E0B">
        <w:rPr>
          <w:rFonts w:hint="eastAsia"/>
        </w:rPr>
        <w:t>在性能上</w:t>
      </w:r>
      <w:r w:rsidR="000C207A">
        <w:rPr>
          <w:rFonts w:hint="eastAsia"/>
        </w:rPr>
        <w:t>低于原始的</w:t>
      </w:r>
      <w:r w:rsidR="000C207A">
        <w:rPr>
          <w:rFonts w:hint="eastAsia"/>
        </w:rPr>
        <w:t>S</w:t>
      </w:r>
      <w:r w:rsidR="000C207A">
        <w:t>SD</w:t>
      </w:r>
      <w:ins w:id="279" w:author="Yi Yin" w:date="2019-02-21T16:08:00Z">
        <w:r w:rsidR="00856826">
          <w:rPr>
            <w:rFonts w:hint="eastAsia"/>
          </w:rPr>
          <w:t>，</w:t>
        </w:r>
      </w:ins>
      <w:del w:id="280" w:author="Yi Yin" w:date="2019-02-21T16:08:00Z">
        <w:r w:rsidR="000C207A" w:rsidDel="00856826">
          <w:delText>,</w:delText>
        </w:r>
      </w:del>
      <w:r w:rsidR="000C207A">
        <w:rPr>
          <w:rFonts w:hint="eastAsia"/>
        </w:rPr>
        <w:t>这可能和特征层的表达能力有关。</w:t>
      </w:r>
      <w:r w:rsidR="00995D23">
        <w:rPr>
          <w:rFonts w:hint="eastAsia"/>
        </w:rPr>
        <w:t>原始的</w:t>
      </w:r>
      <w:r>
        <w:rPr>
          <w:rFonts w:hint="eastAsia"/>
        </w:rPr>
        <w:t>SSD</w:t>
      </w:r>
      <w:r>
        <w:rPr>
          <w:rFonts w:hint="eastAsia"/>
        </w:rPr>
        <w:t>仅使用不同深度的特征图进行预测，而不会融合低级和高级特征</w:t>
      </w:r>
      <w:r w:rsidR="000C207A">
        <w:rPr>
          <w:rFonts w:hint="eastAsia"/>
        </w:rPr>
        <w:t>，我们用原始的</w:t>
      </w:r>
      <w:r w:rsidR="000C207A">
        <w:rPr>
          <w:rFonts w:hint="eastAsia"/>
        </w:rPr>
        <w:t>S</w:t>
      </w:r>
      <w:r w:rsidR="000C207A">
        <w:t>SD</w:t>
      </w:r>
      <w:r w:rsidR="000C207A">
        <w:rPr>
          <w:rFonts w:hint="eastAsia"/>
        </w:rPr>
        <w:t>作为我们实验的基线，从表中得知我们在原始</w:t>
      </w:r>
      <w:del w:id="281" w:author="Yi Yin" w:date="2019-02-21T16:08:00Z">
        <w:r w:rsidR="000C207A" w:rsidDel="00856826">
          <w:rPr>
            <w:rFonts w:hint="eastAsia"/>
          </w:rPr>
          <w:delText>的</w:delText>
        </w:r>
      </w:del>
      <w:r w:rsidR="000C207A">
        <w:rPr>
          <w:rFonts w:hint="eastAsia"/>
        </w:rPr>
        <w:t>S</w:t>
      </w:r>
      <w:r w:rsidR="000C207A">
        <w:t>SD</w:t>
      </w:r>
      <w:r w:rsidR="009736FB">
        <w:t>[1]</w:t>
      </w:r>
      <w:r w:rsidR="000C207A">
        <w:rPr>
          <w:rFonts w:hint="eastAsia"/>
        </w:rPr>
        <w:t>的基础上提高了</w:t>
      </w:r>
      <w:r w:rsidR="000C207A">
        <w:rPr>
          <w:rFonts w:hint="eastAsia"/>
        </w:rPr>
        <w:t>2</w:t>
      </w:r>
      <w:r w:rsidR="000C207A">
        <w:rPr>
          <w:rFonts w:hint="eastAsia"/>
        </w:rPr>
        <w:t>个百分点</w:t>
      </w:r>
      <w:r>
        <w:rPr>
          <w:rFonts w:hint="eastAsia"/>
        </w:rPr>
        <w:t>。</w:t>
      </w:r>
      <w:r w:rsidR="000C207A">
        <w:rPr>
          <w:rFonts w:hint="eastAsia"/>
        </w:rPr>
        <w:t>同时</w:t>
      </w:r>
      <w:proofErr w:type="spellStart"/>
      <w:ins w:id="282" w:author="Yi Yin" w:date="2019-02-21T16:09:00Z">
        <w:r w:rsidR="00856826">
          <w:rPr>
            <w:rFonts w:hint="eastAsia"/>
          </w:rPr>
          <w:t>M</w:t>
        </w:r>
        <w:r w:rsidR="00856826">
          <w:t>A</w:t>
        </w:r>
        <w:r w:rsidR="00856826">
          <w:rPr>
            <w:rFonts w:hint="eastAsia"/>
          </w:rPr>
          <w:t>net</w:t>
        </w:r>
      </w:ins>
      <w:proofErr w:type="spellEnd"/>
      <w:del w:id="283" w:author="Yi Yin" w:date="2019-02-21T16:09:00Z">
        <w:r w:rsidR="000C207A" w:rsidDel="00856826">
          <w:rPr>
            <w:rFonts w:hint="eastAsia"/>
          </w:rPr>
          <w:delText>我们</w:delText>
        </w:r>
      </w:del>
      <w:r w:rsidR="00AE5303">
        <w:rPr>
          <w:rFonts w:hint="eastAsia"/>
        </w:rPr>
        <w:t>与其它多尺度融合方法相比（如</w:t>
      </w:r>
      <w:proofErr w:type="spellStart"/>
      <w:r w:rsidR="00AE5303">
        <w:rPr>
          <w:rFonts w:hint="eastAsia"/>
        </w:rPr>
        <w:t>Stair</w:t>
      </w:r>
      <w:r w:rsidR="00AE5303">
        <w:t>N</w:t>
      </w:r>
      <w:r w:rsidR="00AE5303">
        <w:rPr>
          <w:rFonts w:hint="eastAsia"/>
        </w:rPr>
        <w:t>et</w:t>
      </w:r>
      <w:proofErr w:type="spellEnd"/>
      <w:r w:rsidR="009736FB">
        <w:t>[</w:t>
      </w:r>
      <w:r w:rsidR="00BD4C92">
        <w:t>19</w:t>
      </w:r>
      <w:r w:rsidR="009736FB">
        <w:t>]</w:t>
      </w:r>
      <w:r w:rsidR="00AE5303">
        <w:rPr>
          <w:rFonts w:hint="eastAsia"/>
        </w:rPr>
        <w:t>和</w:t>
      </w:r>
      <w:r w:rsidR="00AE5303">
        <w:rPr>
          <w:rFonts w:hint="eastAsia"/>
        </w:rPr>
        <w:t>D</w:t>
      </w:r>
      <w:r w:rsidR="00AE5303">
        <w:t>SSD</w:t>
      </w:r>
      <w:r w:rsidR="009736FB">
        <w:t>[2]</w:t>
      </w:r>
      <w:r w:rsidR="00AE5303">
        <w:t>）</w:t>
      </w:r>
      <w:r w:rsidR="00AE5303">
        <w:rPr>
          <w:rFonts w:hint="eastAsia"/>
        </w:rPr>
        <w:t>，</w:t>
      </w:r>
      <w:del w:id="284" w:author="Yi Yin" w:date="2019-02-21T16:09:00Z">
        <w:r w:rsidR="00AE5303" w:rsidDel="00856826">
          <w:rPr>
            <w:rFonts w:hint="eastAsia"/>
          </w:rPr>
          <w:delText>M</w:delText>
        </w:r>
        <w:r w:rsidR="00AE5303" w:rsidDel="00856826">
          <w:delText>A</w:delText>
        </w:r>
        <w:r w:rsidR="00AE5303" w:rsidDel="00856826">
          <w:rPr>
            <w:rFonts w:hint="eastAsia"/>
          </w:rPr>
          <w:delText>net</w:delText>
        </w:r>
      </w:del>
      <w:r w:rsidR="00C35AC8">
        <w:rPr>
          <w:rFonts w:hint="eastAsia"/>
        </w:rPr>
        <w:t>也具有一定的提高</w:t>
      </w:r>
      <w:ins w:id="285" w:author="Yi Yin" w:date="2019-02-21T16:09:00Z">
        <w:r w:rsidR="00856826">
          <w:rPr>
            <w:rFonts w:hint="eastAsia"/>
          </w:rPr>
          <w:t>，</w:t>
        </w:r>
      </w:ins>
      <w:del w:id="286" w:author="Yi Yin" w:date="2019-02-21T16:09:00Z">
        <w:r w:rsidR="00AE5303" w:rsidDel="00856826">
          <w:rPr>
            <w:rFonts w:hint="eastAsia"/>
          </w:rPr>
          <w:delText>。</w:delText>
        </w:r>
      </w:del>
      <w:r w:rsidR="00995D23">
        <w:rPr>
          <w:rFonts w:hint="eastAsia"/>
        </w:rPr>
        <w:t>这证明了</w:t>
      </w:r>
      <w:proofErr w:type="spellStart"/>
      <w:ins w:id="287" w:author="Yi Yin" w:date="2019-02-21T16:09:00Z">
        <w:r w:rsidR="00856826">
          <w:rPr>
            <w:rFonts w:hint="eastAsia"/>
          </w:rPr>
          <w:t>M</w:t>
        </w:r>
        <w:r w:rsidR="00856826">
          <w:t>A</w:t>
        </w:r>
        <w:r w:rsidR="00856826">
          <w:rPr>
            <w:rFonts w:hint="eastAsia"/>
          </w:rPr>
          <w:t>net</w:t>
        </w:r>
      </w:ins>
      <w:proofErr w:type="spellEnd"/>
      <w:del w:id="288" w:author="Yi Yin" w:date="2019-02-21T16:09:00Z">
        <w:r w:rsidR="00995D23" w:rsidDel="00856826">
          <w:rPr>
            <w:rFonts w:hint="eastAsia"/>
          </w:rPr>
          <w:delText>我们提出的方法</w:delText>
        </w:r>
      </w:del>
      <w:r w:rsidR="00995D23">
        <w:rPr>
          <w:rFonts w:hint="eastAsia"/>
        </w:rPr>
        <w:t>的有效性。</w:t>
      </w:r>
    </w:p>
    <w:p w:rsidR="00995D23" w:rsidRDefault="00995D23" w:rsidP="00AE5303">
      <w:r>
        <w:rPr>
          <w:rFonts w:hint="eastAsia"/>
        </w:rPr>
        <w:t xml:space="preserve"> </w:t>
      </w:r>
      <w:r>
        <w:t xml:space="preserve">   </w:t>
      </w:r>
      <w:r w:rsidR="00C35AC8">
        <w:rPr>
          <w:rFonts w:hint="eastAsia"/>
        </w:rPr>
        <w:t>综上所述</w:t>
      </w:r>
      <w:r>
        <w:rPr>
          <w:rFonts w:hint="eastAsia"/>
        </w:rPr>
        <w:t>，</w:t>
      </w:r>
      <w:proofErr w:type="spellStart"/>
      <w:r>
        <w:rPr>
          <w:rFonts w:hint="eastAsia"/>
        </w:rPr>
        <w:t>M</w:t>
      </w:r>
      <w:r>
        <w:t>A</w:t>
      </w:r>
      <w:r>
        <w:rPr>
          <w:rFonts w:hint="eastAsia"/>
        </w:rPr>
        <w:t>net</w:t>
      </w:r>
      <w:proofErr w:type="spellEnd"/>
      <w:r>
        <w:rPr>
          <w:rFonts w:hint="eastAsia"/>
        </w:rPr>
        <w:t>在测</w:t>
      </w:r>
      <w:r w:rsidR="000C207A">
        <w:rPr>
          <w:rFonts w:hint="eastAsia"/>
        </w:rPr>
        <w:t>试任务中显示出在具有特定背景和小对象目标</w:t>
      </w:r>
      <w:del w:id="289" w:author="Yi Yin" w:date="2019-02-21T16:09:00Z">
        <w:r w:rsidR="000C207A" w:rsidDel="00856826">
          <w:rPr>
            <w:rFonts w:hint="eastAsia"/>
          </w:rPr>
          <w:delText>的类</w:delText>
        </w:r>
      </w:del>
      <w:r w:rsidR="000C207A">
        <w:rPr>
          <w:rFonts w:hint="eastAsia"/>
        </w:rPr>
        <w:t>上有巨大改进</w:t>
      </w:r>
      <w:r>
        <w:rPr>
          <w:rFonts w:hint="eastAsia"/>
        </w:rPr>
        <w:t>。</w:t>
      </w:r>
      <w:r w:rsidR="00C35AC8">
        <w:rPr>
          <w:rFonts w:hint="eastAsia"/>
        </w:rPr>
        <w:t>例如飞机、船、羊</w:t>
      </w:r>
      <w:r w:rsidR="00C31353">
        <w:rPr>
          <w:rFonts w:hint="eastAsia"/>
        </w:rPr>
        <w:t>这些类通常有非常特殊的背景</w:t>
      </w:r>
      <w:ins w:id="290" w:author="Yi Yin" w:date="2019-02-21T16:10:00Z">
        <w:r w:rsidR="00856826">
          <w:rPr>
            <w:rFonts w:hint="eastAsia"/>
          </w:rPr>
          <w:t>：</w:t>
        </w:r>
      </w:ins>
      <w:del w:id="291" w:author="Yi Yin" w:date="2019-02-21T16:10:00Z">
        <w:r w:rsidR="00C31353" w:rsidDel="00856826">
          <w:rPr>
            <w:rFonts w:hint="eastAsia"/>
          </w:rPr>
          <w:delText>，</w:delText>
        </w:r>
      </w:del>
      <w:r w:rsidR="00C31353">
        <w:rPr>
          <w:rFonts w:hint="eastAsia"/>
        </w:rPr>
        <w:t>飞机的天空、羊的草地等</w:t>
      </w:r>
      <w:ins w:id="292" w:author="Yi Yin" w:date="2019-02-21T16:10:00Z">
        <w:r w:rsidR="00856826">
          <w:rPr>
            <w:rFonts w:hint="eastAsia"/>
          </w:rPr>
          <w:t>，</w:t>
        </w:r>
      </w:ins>
      <w:del w:id="293" w:author="Yi Yin" w:date="2019-02-21T16:10:00Z">
        <w:r w:rsidR="00C31353" w:rsidDel="00856826">
          <w:rPr>
            <w:rFonts w:hint="eastAsia"/>
          </w:rPr>
          <w:delText>等</w:delText>
        </w:r>
      </w:del>
      <w:r w:rsidR="00C31353">
        <w:rPr>
          <w:rFonts w:hint="eastAsia"/>
        </w:rPr>
        <w:t>同时植物通常都很小</w:t>
      </w:r>
      <w:r w:rsidR="00C35AC8">
        <w:rPr>
          <w:rFonts w:hint="eastAsia"/>
        </w:rPr>
        <w:t>。</w:t>
      </w:r>
      <w:r>
        <w:rPr>
          <w:rFonts w:hint="eastAsia"/>
        </w:rPr>
        <w:t>这表明</w:t>
      </w:r>
      <w:r>
        <w:rPr>
          <w:rFonts w:hint="eastAsia"/>
        </w:rPr>
        <w:t>S</w:t>
      </w:r>
      <w:r>
        <w:t>SD</w:t>
      </w:r>
      <w:r w:rsidR="00BD4C92">
        <w:t>[1]</w:t>
      </w:r>
      <w:r>
        <w:rPr>
          <w:rFonts w:hint="eastAsia"/>
        </w:rPr>
        <w:t>中小物体检测的弱点可以通过所提出的</w:t>
      </w:r>
      <w:proofErr w:type="spellStart"/>
      <w:r>
        <w:rPr>
          <w:rFonts w:hint="eastAsia"/>
        </w:rPr>
        <w:t>M</w:t>
      </w:r>
      <w:r>
        <w:t>AN</w:t>
      </w:r>
      <w:r>
        <w:rPr>
          <w:rFonts w:hint="eastAsia"/>
        </w:rPr>
        <w:t>et</w:t>
      </w:r>
      <w:proofErr w:type="spellEnd"/>
      <w:r>
        <w:rPr>
          <w:rFonts w:hint="eastAsia"/>
        </w:rPr>
        <w:t>模型更好的解决，并且对于具有独特上下文的类来说，性能更好。</w:t>
      </w:r>
    </w:p>
    <w:p w:rsidR="00AE5303" w:rsidRDefault="005D3106" w:rsidP="005D3106">
      <w:pPr>
        <w:pStyle w:val="Heading3"/>
      </w:pPr>
      <w:r>
        <w:rPr>
          <w:rFonts w:hint="eastAsia"/>
        </w:rPr>
        <w:t>4.</w:t>
      </w:r>
      <w:r w:rsidR="002D437E">
        <w:t>3</w:t>
      </w:r>
      <w:r>
        <w:t xml:space="preserve"> </w:t>
      </w:r>
      <w:r w:rsidR="0069405A">
        <w:rPr>
          <w:rFonts w:hint="eastAsia"/>
        </w:rPr>
        <w:t>V</w:t>
      </w:r>
      <w:r w:rsidR="0069405A">
        <w:t>OC</w:t>
      </w:r>
      <w:r w:rsidR="00C31353">
        <w:t>2007</w:t>
      </w:r>
      <w:r w:rsidR="00C31353">
        <w:rPr>
          <w:rFonts w:hint="eastAsia"/>
        </w:rPr>
        <w:t>消融研究</w:t>
      </w:r>
    </w:p>
    <w:p w:rsidR="00FE12FE" w:rsidRPr="005D3106" w:rsidRDefault="005D3106" w:rsidP="005D3106">
      <w:r>
        <w:rPr>
          <w:rFonts w:hint="eastAsia"/>
        </w:rPr>
        <w:t xml:space="preserve"> </w:t>
      </w:r>
      <w:r>
        <w:t xml:space="preserve"> </w:t>
      </w:r>
      <w:r>
        <w:rPr>
          <w:rFonts w:hint="eastAsia"/>
        </w:rPr>
        <w:t>本节中，为了验证每个模块对</w:t>
      </w:r>
      <w:r w:rsidR="001F5AED">
        <w:rPr>
          <w:rFonts w:hint="eastAsia"/>
        </w:rPr>
        <w:t>性能的影响，</w:t>
      </w:r>
      <w:r w:rsidR="00075376">
        <w:rPr>
          <w:rFonts w:hint="eastAsia"/>
        </w:rPr>
        <w:t>我们在</w:t>
      </w:r>
      <w:r w:rsidR="00075376">
        <w:rPr>
          <w:rFonts w:hint="eastAsia"/>
        </w:rPr>
        <w:t>V</w:t>
      </w:r>
      <w:r w:rsidR="00075376">
        <w:t>OC2007</w:t>
      </w:r>
      <w:r w:rsidR="00075376">
        <w:rPr>
          <w:rFonts w:hint="eastAsia"/>
        </w:rPr>
        <w:t>数据集上设置不同的模型进行测试，为了提高实验的效率，我们用</w:t>
      </w:r>
      <w:r w:rsidR="00075376">
        <w:rPr>
          <w:rFonts w:hint="eastAsia"/>
        </w:rPr>
        <w:t>Resnet-50</w:t>
      </w:r>
      <w:r w:rsidR="009736FB">
        <w:t>[22]</w:t>
      </w:r>
      <w:r w:rsidR="00075376">
        <w:rPr>
          <w:rFonts w:hint="eastAsia"/>
        </w:rPr>
        <w:t>作为模型的基础网络，并将测试结果记录在表</w:t>
      </w:r>
      <w:r w:rsidR="00E80350">
        <w:t>3</w:t>
      </w:r>
      <w:r w:rsidR="00075376">
        <w:rPr>
          <w:rFonts w:hint="eastAsia"/>
        </w:rPr>
        <w:t>和表</w:t>
      </w:r>
      <w:r w:rsidR="00E80350">
        <w:rPr>
          <w:rFonts w:hint="eastAsia"/>
        </w:rPr>
        <w:t>四</w:t>
      </w:r>
      <w:r w:rsidR="00075376">
        <w:rPr>
          <w:rFonts w:hint="eastAsia"/>
        </w:rPr>
        <w:t>中。</w:t>
      </w:r>
    </w:p>
    <w:p w:rsidR="00C66645" w:rsidRDefault="006B7500" w:rsidP="006B7500">
      <w:pPr>
        <w:pStyle w:val="Heading4"/>
      </w:pPr>
      <w:r>
        <w:t>4.</w:t>
      </w:r>
      <w:r w:rsidR="002D437E">
        <w:t>3</w:t>
      </w:r>
      <w:r w:rsidR="001F5AED">
        <w:rPr>
          <w:rFonts w:hint="eastAsia"/>
        </w:rPr>
        <w:t>.</w:t>
      </w:r>
      <w:r w:rsidR="001F5AED">
        <w:t>1</w:t>
      </w:r>
      <w:r w:rsidR="00995D23">
        <w:t xml:space="preserve"> </w:t>
      </w:r>
      <w:r w:rsidR="00C66645" w:rsidRPr="00E80273">
        <w:t>Multiple</w:t>
      </w:r>
      <w:r w:rsidR="00075376">
        <w:t xml:space="preserve"> </w:t>
      </w:r>
      <w:r w:rsidR="00075376">
        <w:rPr>
          <w:rFonts w:hint="eastAsia"/>
        </w:rPr>
        <w:t>研究</w:t>
      </w:r>
    </w:p>
    <w:p w:rsidR="006F590C" w:rsidRDefault="006B7500" w:rsidP="001F5AED">
      <w:pPr>
        <w:ind w:firstLineChars="200" w:firstLine="420"/>
      </w:pPr>
      <w:r>
        <w:rPr>
          <w:rFonts w:hint="eastAsia"/>
        </w:rPr>
        <w:t>为了更好地融合不同感受野大小的特征图，我们设计了三个不同的多头</w:t>
      </w:r>
      <w:r w:rsidR="00BA3EF1">
        <w:rPr>
          <w:rFonts w:hint="eastAsia"/>
        </w:rPr>
        <w:t>融合</w:t>
      </w:r>
      <w:r>
        <w:rPr>
          <w:rFonts w:hint="eastAsia"/>
        </w:rPr>
        <w:t>模块</w:t>
      </w:r>
      <w:r w:rsidR="001F5AED">
        <w:rPr>
          <w:rFonts w:hint="eastAsia"/>
        </w:rPr>
        <w:t>，我们通过实验从中选择最优的模型</w:t>
      </w:r>
      <w:r w:rsidRPr="006B7500">
        <w:rPr>
          <w:rFonts w:hint="eastAsia"/>
        </w:rPr>
        <w:t>。</w:t>
      </w:r>
      <w:r w:rsidR="00F30C1A">
        <w:rPr>
          <w:rFonts w:hint="eastAsia"/>
        </w:rPr>
        <w:t>为了保证实验结果的准确性，三个模型训练的参数都是一样的。</w:t>
      </w:r>
      <w:r>
        <w:rPr>
          <w:rFonts w:hint="eastAsia"/>
        </w:rPr>
        <w:t>模型</w:t>
      </w:r>
      <w:r>
        <w:rPr>
          <w:rFonts w:hint="eastAsia"/>
        </w:rPr>
        <w:t>a</w:t>
      </w:r>
      <w:r w:rsidR="001F5AED">
        <w:rPr>
          <w:rFonts w:hint="eastAsia"/>
        </w:rPr>
        <w:t>直接</w:t>
      </w:r>
      <w:r>
        <w:rPr>
          <w:rFonts w:hint="eastAsia"/>
        </w:rPr>
        <w:t>把除本层外其它</w:t>
      </w:r>
      <w:r w:rsidR="001F5AED">
        <w:rPr>
          <w:rFonts w:hint="eastAsia"/>
        </w:rPr>
        <w:t>不同</w:t>
      </w:r>
      <w:r>
        <w:rPr>
          <w:rFonts w:hint="eastAsia"/>
        </w:rPr>
        <w:t>尺度</w:t>
      </w:r>
      <w:r w:rsidR="00F30C1A">
        <w:rPr>
          <w:rFonts w:hint="eastAsia"/>
        </w:rPr>
        <w:t>特征</w:t>
      </w:r>
      <w:r>
        <w:rPr>
          <w:rFonts w:hint="eastAsia"/>
        </w:rPr>
        <w:t>直接</w:t>
      </w:r>
      <w:proofErr w:type="spellStart"/>
      <w:r>
        <w:rPr>
          <w:rFonts w:hint="eastAsia"/>
        </w:rPr>
        <w:t>concat</w:t>
      </w:r>
      <w:proofErr w:type="spellEnd"/>
      <w:r>
        <w:rPr>
          <w:rFonts w:hint="eastAsia"/>
        </w:rPr>
        <w:t>，输入到</w:t>
      </w:r>
      <w:r>
        <w:t>FA</w:t>
      </w:r>
      <w:r>
        <w:rPr>
          <w:rFonts w:hint="eastAsia"/>
        </w:rPr>
        <w:t>模块中得到</w:t>
      </w:r>
      <w:r w:rsidR="00F30C1A">
        <w:rPr>
          <w:rFonts w:hint="eastAsia"/>
        </w:rPr>
        <w:t>新的特征</w:t>
      </w:r>
      <w:r w:rsidR="004D5C65">
        <w:rPr>
          <w:rFonts w:hint="eastAsia"/>
        </w:rPr>
        <w:t>图</w:t>
      </w:r>
      <w:r w:rsidR="00F30C1A">
        <w:rPr>
          <w:rFonts w:hint="eastAsia"/>
        </w:rPr>
        <w:t>，然后输入到预测模块中得到</w:t>
      </w:r>
      <w:r w:rsidR="001F5AED">
        <w:rPr>
          <w:rFonts w:hint="eastAsia"/>
        </w:rPr>
        <w:t>预测</w:t>
      </w:r>
      <w:r>
        <w:rPr>
          <w:rFonts w:hint="eastAsia"/>
        </w:rPr>
        <w:t>结果</w:t>
      </w:r>
      <w:r w:rsidRPr="006B7500">
        <w:rPr>
          <w:rFonts w:hint="eastAsia"/>
        </w:rPr>
        <w:t>。</w:t>
      </w:r>
      <w:r>
        <w:rPr>
          <w:rFonts w:hint="eastAsia"/>
        </w:rPr>
        <w:t>模型</w:t>
      </w:r>
      <w:r>
        <w:rPr>
          <w:rFonts w:hint="eastAsia"/>
        </w:rPr>
        <w:t>b</w:t>
      </w:r>
      <w:r>
        <w:rPr>
          <w:rFonts w:hint="eastAsia"/>
        </w:rPr>
        <w:t>是将不同尺度</w:t>
      </w:r>
      <w:r w:rsidR="00F30C1A">
        <w:rPr>
          <w:rFonts w:hint="eastAsia"/>
        </w:rPr>
        <w:t>的特征图</w:t>
      </w:r>
      <w:r>
        <w:rPr>
          <w:rFonts w:hint="eastAsia"/>
        </w:rPr>
        <w:t>输入到</w:t>
      </w:r>
      <w:r>
        <w:rPr>
          <w:rFonts w:hint="eastAsia"/>
        </w:rPr>
        <w:t>F</w:t>
      </w:r>
      <w:r>
        <w:t>A</w:t>
      </w:r>
      <w:r>
        <w:rPr>
          <w:rFonts w:hint="eastAsia"/>
        </w:rPr>
        <w:t>模块</w:t>
      </w:r>
      <w:r w:rsidR="00AD3D04">
        <w:rPr>
          <w:rFonts w:hint="eastAsia"/>
        </w:rPr>
        <w:t>然后将结果</w:t>
      </w:r>
      <w:proofErr w:type="spellStart"/>
      <w:r w:rsidR="00AD3D04">
        <w:rPr>
          <w:rFonts w:hint="eastAsia"/>
        </w:rPr>
        <w:t>concat</w:t>
      </w:r>
      <w:proofErr w:type="spellEnd"/>
      <w:r w:rsidR="001F5AED">
        <w:rPr>
          <w:rFonts w:hint="eastAsia"/>
        </w:rPr>
        <w:t>得到</w:t>
      </w:r>
      <w:r w:rsidR="00F30C1A">
        <w:rPr>
          <w:rFonts w:hint="eastAsia"/>
        </w:rPr>
        <w:t>新的特征</w:t>
      </w:r>
      <w:r w:rsidR="004D5C65">
        <w:rPr>
          <w:rFonts w:hint="eastAsia"/>
        </w:rPr>
        <w:t>图</w:t>
      </w:r>
      <w:r w:rsidR="00AD3D04">
        <w:rPr>
          <w:rFonts w:hint="eastAsia"/>
        </w:rPr>
        <w:t>；</w:t>
      </w:r>
      <w:r w:rsidR="001F5AED">
        <w:rPr>
          <w:rFonts w:hint="eastAsia"/>
        </w:rPr>
        <w:t>与前两个模型不同的是</w:t>
      </w:r>
      <w:r w:rsidR="00AD3D04">
        <w:rPr>
          <w:rFonts w:hint="eastAsia"/>
        </w:rPr>
        <w:t>模型</w:t>
      </w:r>
      <w:r w:rsidR="00AD3D04">
        <w:rPr>
          <w:rFonts w:hint="eastAsia"/>
        </w:rPr>
        <w:t>c</w:t>
      </w:r>
      <w:r w:rsidR="00AD3D04" w:rsidRPr="00AD3D04">
        <w:rPr>
          <w:rFonts w:hint="eastAsia"/>
        </w:rPr>
        <w:t>首先分别计算</w:t>
      </w:r>
      <w:r w:rsidR="00AD3D04">
        <w:rPr>
          <w:rFonts w:hint="eastAsia"/>
        </w:rPr>
        <w:t>除本层外不同尺度</w:t>
      </w:r>
      <w:r w:rsidR="004D5C65">
        <w:rPr>
          <w:rFonts w:hint="eastAsia"/>
        </w:rPr>
        <w:t>特征与本层特征</w:t>
      </w:r>
      <w:r w:rsidR="00AD3D04" w:rsidRPr="00AD3D04">
        <w:rPr>
          <w:rFonts w:hint="eastAsia"/>
        </w:rPr>
        <w:t>对应的</w:t>
      </w:r>
      <w:r w:rsidR="00AD3D04">
        <w:rPr>
          <w:rFonts w:hint="eastAsia"/>
        </w:rPr>
        <w:t>V</w:t>
      </w:r>
      <w:r w:rsidR="00AD3D04" w:rsidRPr="00AD3D04">
        <w:rPr>
          <w:rFonts w:hint="eastAsia"/>
        </w:rPr>
        <w:t>,</w:t>
      </w:r>
      <w:r w:rsidR="00AD3D04" w:rsidRPr="00AD3D04">
        <w:rPr>
          <w:rFonts w:hint="eastAsia"/>
        </w:rPr>
        <w:t>然后将</w:t>
      </w:r>
      <w:r w:rsidR="00AD3D04">
        <w:rPr>
          <w:rFonts w:hint="eastAsia"/>
        </w:rPr>
        <w:t>计算</w:t>
      </w:r>
      <w:r w:rsidR="00AD3D04" w:rsidRPr="00AD3D04">
        <w:rPr>
          <w:rFonts w:hint="eastAsia"/>
        </w:rPr>
        <w:t>结果</w:t>
      </w:r>
      <w:r w:rsidR="00075376">
        <w:rPr>
          <w:rFonts w:hint="eastAsia"/>
        </w:rPr>
        <w:t>进行</w:t>
      </w:r>
      <w:proofErr w:type="spellStart"/>
      <w:r w:rsidR="00075376">
        <w:rPr>
          <w:rFonts w:hint="eastAsia"/>
        </w:rPr>
        <w:t>concat</w:t>
      </w:r>
      <w:proofErr w:type="spellEnd"/>
      <w:r w:rsidR="00075376">
        <w:rPr>
          <w:rFonts w:hint="eastAsia"/>
        </w:rPr>
        <w:t>操作</w:t>
      </w:r>
      <w:r w:rsidR="00AD3D04" w:rsidRPr="00AD3D04">
        <w:rPr>
          <w:rFonts w:hint="eastAsia"/>
        </w:rPr>
        <w:t>再与</w:t>
      </w:r>
      <w:r w:rsidR="00F30C1A">
        <w:rPr>
          <w:rFonts w:hint="eastAsia"/>
        </w:rPr>
        <w:t>原始该尺度</w:t>
      </w:r>
      <w:r w:rsidR="00AD3D04" w:rsidRPr="00AD3D04">
        <w:rPr>
          <w:rFonts w:hint="eastAsia"/>
        </w:rPr>
        <w:t>特征</w:t>
      </w:r>
      <w:r w:rsidR="00F30C1A">
        <w:rPr>
          <w:rFonts w:hint="eastAsia"/>
        </w:rPr>
        <w:t>图</w:t>
      </w:r>
      <w:r w:rsidR="00AD3D04" w:rsidRPr="00AD3D04">
        <w:rPr>
          <w:rFonts w:hint="eastAsia"/>
        </w:rPr>
        <w:t>进行相加得到</w:t>
      </w:r>
      <w:r w:rsidR="004D5C65">
        <w:rPr>
          <w:rFonts w:hint="eastAsia"/>
        </w:rPr>
        <w:t>融合后的</w:t>
      </w:r>
      <w:r w:rsidR="00F30C1A">
        <w:rPr>
          <w:rFonts w:hint="eastAsia"/>
        </w:rPr>
        <w:t>特征图</w:t>
      </w:r>
      <w:r w:rsidRPr="006B7500">
        <w:rPr>
          <w:rFonts w:hint="eastAsia"/>
        </w:rPr>
        <w:t>。</w:t>
      </w:r>
      <w:r w:rsidR="001F5AED">
        <w:rPr>
          <w:rFonts w:hint="eastAsia"/>
        </w:rPr>
        <w:t>通过表（</w:t>
      </w:r>
      <w:r w:rsidR="00286141">
        <w:t>III</w:t>
      </w:r>
      <w:r w:rsidR="001F5AED">
        <w:rPr>
          <w:rFonts w:hint="eastAsia"/>
        </w:rPr>
        <w:t>）得知，模型</w:t>
      </w:r>
      <w:r w:rsidR="001F5AED">
        <w:rPr>
          <w:rFonts w:hint="eastAsia"/>
        </w:rPr>
        <w:t>c</w:t>
      </w:r>
      <w:r w:rsidR="001F5AED">
        <w:rPr>
          <w:rFonts w:hint="eastAsia"/>
        </w:rPr>
        <w:t>的性能表现最优，</w:t>
      </w:r>
      <w:r w:rsidR="00075376">
        <w:rPr>
          <w:rFonts w:hint="eastAsia"/>
        </w:rPr>
        <w:t>同时计算复杂度相对于其它两个模型而言</w:t>
      </w:r>
      <w:ins w:id="294" w:author="Yi Yin" w:date="2019-02-21T16:14:00Z">
        <w:r w:rsidR="007039DC">
          <w:rPr>
            <w:rFonts w:hint="eastAsia"/>
          </w:rPr>
          <w:t>更</w:t>
        </w:r>
      </w:ins>
      <w:r w:rsidR="00075376">
        <w:rPr>
          <w:rFonts w:hint="eastAsia"/>
        </w:rPr>
        <w:t>简单，因此我们选择模型</w:t>
      </w:r>
      <w:r w:rsidR="00075376">
        <w:rPr>
          <w:rFonts w:hint="eastAsia"/>
        </w:rPr>
        <w:t>c</w:t>
      </w:r>
      <w:r w:rsidR="00075376">
        <w:rPr>
          <w:rFonts w:hint="eastAsia"/>
        </w:rPr>
        <w:t>作为</w:t>
      </w:r>
      <w:proofErr w:type="spellStart"/>
      <w:r w:rsidR="00F30C1A">
        <w:rPr>
          <w:rFonts w:hint="eastAsia"/>
        </w:rPr>
        <w:t>M</w:t>
      </w:r>
      <w:r w:rsidR="00F30C1A">
        <w:t>AN</w:t>
      </w:r>
      <w:r w:rsidR="00F30C1A">
        <w:rPr>
          <w:rFonts w:hint="eastAsia"/>
        </w:rPr>
        <w:t>et</w:t>
      </w:r>
      <w:proofErr w:type="spellEnd"/>
      <w:r w:rsidR="00F30C1A">
        <w:rPr>
          <w:rFonts w:hint="eastAsia"/>
        </w:rPr>
        <w:t>的多头融合模块。</w:t>
      </w:r>
    </w:p>
    <w:p w:rsidR="00C66645" w:rsidRDefault="00C66645" w:rsidP="001F5AED">
      <w:pPr>
        <w:ind w:firstLineChars="200" w:firstLine="420"/>
      </w:pPr>
    </w:p>
    <w:p w:rsidR="00950EC0" w:rsidRPr="00652DC4" w:rsidRDefault="00950EC0" w:rsidP="006F590C">
      <w:pPr>
        <w:jc w:val="center"/>
        <w:rPr>
          <w:rFonts w:ascii="Times New Roman" w:hAnsi="Times New Roman" w:cs="Times New Roman"/>
        </w:rPr>
      </w:pPr>
      <w:r>
        <w:rPr>
          <w:rFonts w:ascii="Times New Roman" w:hAnsi="Times New Roman" w:cs="Times New Roman" w:hint="eastAsia"/>
        </w:rPr>
        <w:t>表</w:t>
      </w:r>
      <w:ins w:id="295" w:author="Yi Yin" w:date="2019-02-21T16:15:00Z">
        <w:r w:rsidR="00F211E7">
          <w:rPr>
            <w:rFonts w:ascii="Times New Roman" w:hAnsi="Times New Roman" w:cs="Times New Roman"/>
          </w:rPr>
          <w:t xml:space="preserve">III </w:t>
        </w:r>
      </w:ins>
      <w:del w:id="296" w:author="Yi Yin" w:date="2019-02-21T16:15:00Z">
        <w:r w:rsidDel="00F211E7">
          <w:rPr>
            <w:rFonts w:ascii="Times New Roman" w:hAnsi="Times New Roman" w:cs="Times New Roman" w:hint="eastAsia"/>
          </w:rPr>
          <w:delText>3</w:delText>
        </w:r>
      </w:del>
      <w:r>
        <w:rPr>
          <w:rFonts w:ascii="Times New Roman" w:hAnsi="Times New Roman" w:cs="Times New Roman" w:hint="eastAsia"/>
        </w:rPr>
        <w:t>多头模型比较</w:t>
      </w:r>
      <w:r w:rsidR="009824C8">
        <w:rPr>
          <w:rFonts w:ascii="Times New Roman" w:hAnsi="Times New Roman" w:cs="Times New Roman" w:hint="eastAsia"/>
        </w:rPr>
        <w:t>结果</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tblGrid>
      <w:tr w:rsidR="002064B2" w:rsidTr="009824C8">
        <w:trPr>
          <w:jc w:val="center"/>
        </w:trPr>
        <w:tc>
          <w:tcPr>
            <w:tcW w:w="1659" w:type="dxa"/>
            <w:tcBorders>
              <w:bottom w:val="single" w:sz="6" w:space="0" w:color="auto"/>
            </w:tcBorders>
          </w:tcPr>
          <w:p w:rsidR="002064B2" w:rsidRDefault="002064B2" w:rsidP="006F590C">
            <w:pPr>
              <w:jc w:val="center"/>
              <w:rPr>
                <w:rFonts w:ascii="Times New Roman" w:hAnsi="Times New Roman" w:cs="Times New Roman"/>
              </w:rPr>
            </w:pPr>
            <w:r>
              <w:rPr>
                <w:rFonts w:ascii="Times New Roman" w:hAnsi="Times New Roman" w:cs="Times New Roman" w:hint="eastAsia"/>
              </w:rPr>
              <w:t>Me</w:t>
            </w:r>
            <w:r>
              <w:rPr>
                <w:rFonts w:ascii="Times New Roman" w:hAnsi="Times New Roman" w:cs="Times New Roman"/>
              </w:rPr>
              <w:t>thod</w:t>
            </w:r>
          </w:p>
        </w:tc>
        <w:tc>
          <w:tcPr>
            <w:tcW w:w="1659" w:type="dxa"/>
            <w:tcBorders>
              <w:bottom w:val="single" w:sz="6" w:space="0" w:color="auto"/>
            </w:tcBorders>
          </w:tcPr>
          <w:p w:rsidR="002064B2" w:rsidRDefault="002064B2" w:rsidP="006F590C">
            <w:pPr>
              <w:jc w:val="center"/>
              <w:rPr>
                <w:rFonts w:ascii="Times New Roman" w:hAnsi="Times New Roman" w:cs="Times New Roman"/>
              </w:rPr>
            </w:pPr>
            <w:r>
              <w:rPr>
                <w:rFonts w:ascii="Times New Roman" w:hAnsi="Times New Roman" w:cs="Times New Roman"/>
              </w:rPr>
              <w:t>network</w:t>
            </w:r>
          </w:p>
        </w:tc>
        <w:tc>
          <w:tcPr>
            <w:tcW w:w="1659" w:type="dxa"/>
            <w:tcBorders>
              <w:bottom w:val="single" w:sz="6" w:space="0" w:color="auto"/>
            </w:tcBorders>
          </w:tcPr>
          <w:p w:rsidR="002064B2" w:rsidRDefault="002064B2" w:rsidP="006F590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ap</w:t>
            </w:r>
          </w:p>
        </w:tc>
      </w:tr>
      <w:tr w:rsidR="002064B2" w:rsidTr="009824C8">
        <w:trPr>
          <w:jc w:val="center"/>
        </w:trPr>
        <w:tc>
          <w:tcPr>
            <w:tcW w:w="1659" w:type="dxa"/>
            <w:tcBorders>
              <w:top w:val="single" w:sz="6" w:space="0" w:color="auto"/>
              <w:bottom w:val="nil"/>
            </w:tcBorders>
          </w:tcPr>
          <w:p w:rsidR="002064B2" w:rsidRDefault="002064B2" w:rsidP="00950EC0">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ANet</w:t>
            </w:r>
            <w:proofErr w:type="spellEnd"/>
            <w:r>
              <w:rPr>
                <w:rFonts w:ascii="Times New Roman" w:hAnsi="Times New Roman" w:cs="Times New Roman"/>
              </w:rPr>
              <w:t>(a)</w:t>
            </w:r>
          </w:p>
        </w:tc>
        <w:tc>
          <w:tcPr>
            <w:tcW w:w="1659" w:type="dxa"/>
            <w:tcBorders>
              <w:top w:val="single" w:sz="6" w:space="0" w:color="auto"/>
              <w:bottom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esNet50</w:t>
            </w:r>
          </w:p>
        </w:tc>
        <w:tc>
          <w:tcPr>
            <w:tcW w:w="1659" w:type="dxa"/>
            <w:tcBorders>
              <w:top w:val="single" w:sz="6" w:space="0" w:color="auto"/>
              <w:bottom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8.97</w:t>
            </w:r>
          </w:p>
        </w:tc>
      </w:tr>
      <w:tr w:rsidR="002064B2" w:rsidTr="009824C8">
        <w:trPr>
          <w:jc w:val="center"/>
        </w:trPr>
        <w:tc>
          <w:tcPr>
            <w:tcW w:w="1659" w:type="dxa"/>
            <w:tcBorders>
              <w:top w:val="nil"/>
            </w:tcBorders>
          </w:tcPr>
          <w:p w:rsidR="002064B2" w:rsidRDefault="002064B2" w:rsidP="006F590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ANet</w:t>
            </w:r>
            <w:proofErr w:type="spellEnd"/>
            <w:r>
              <w:rPr>
                <w:rFonts w:ascii="Times New Roman" w:hAnsi="Times New Roman" w:cs="Times New Roman"/>
              </w:rPr>
              <w:t>(b)</w:t>
            </w:r>
          </w:p>
        </w:tc>
        <w:tc>
          <w:tcPr>
            <w:tcW w:w="1659" w:type="dxa"/>
            <w:tcBorders>
              <w:top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esnet50</w:t>
            </w:r>
          </w:p>
        </w:tc>
        <w:tc>
          <w:tcPr>
            <w:tcW w:w="1659" w:type="dxa"/>
            <w:tcBorders>
              <w:top w:val="nil"/>
            </w:tcBorders>
          </w:tcPr>
          <w:p w:rsidR="002064B2" w:rsidRDefault="002064B2" w:rsidP="006F590C">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9.21</w:t>
            </w:r>
          </w:p>
        </w:tc>
      </w:tr>
      <w:tr w:rsidR="002064B2" w:rsidTr="009824C8">
        <w:trPr>
          <w:jc w:val="center"/>
        </w:trPr>
        <w:tc>
          <w:tcPr>
            <w:tcW w:w="1659" w:type="dxa"/>
          </w:tcPr>
          <w:p w:rsidR="002064B2" w:rsidRDefault="002064B2" w:rsidP="006F590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ANet</w:t>
            </w:r>
            <w:proofErr w:type="spellEnd"/>
            <w:r>
              <w:rPr>
                <w:rFonts w:ascii="Times New Roman" w:hAnsi="Times New Roman" w:cs="Times New Roman" w:hint="eastAsia"/>
              </w:rPr>
              <w:t>(</w:t>
            </w:r>
            <w:r>
              <w:rPr>
                <w:rFonts w:ascii="Times New Roman" w:hAnsi="Times New Roman" w:cs="Times New Roman"/>
              </w:rPr>
              <w:t>c)</w:t>
            </w:r>
          </w:p>
        </w:tc>
        <w:tc>
          <w:tcPr>
            <w:tcW w:w="1659" w:type="dxa"/>
          </w:tcPr>
          <w:p w:rsidR="002064B2" w:rsidRDefault="002064B2" w:rsidP="006F590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esnet50</w:t>
            </w:r>
          </w:p>
        </w:tc>
        <w:tc>
          <w:tcPr>
            <w:tcW w:w="1659" w:type="dxa"/>
          </w:tcPr>
          <w:p w:rsidR="002064B2" w:rsidRDefault="002064B2" w:rsidP="006F590C">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9.32</w:t>
            </w:r>
          </w:p>
        </w:tc>
      </w:tr>
    </w:tbl>
    <w:p w:rsidR="006F590C" w:rsidRPr="00652DC4" w:rsidRDefault="006F590C" w:rsidP="006F590C">
      <w:pPr>
        <w:jc w:val="center"/>
        <w:rPr>
          <w:rFonts w:ascii="Times New Roman" w:hAnsi="Times New Roman" w:cs="Times New Roman"/>
        </w:rPr>
      </w:pPr>
    </w:p>
    <w:p w:rsidR="00761826" w:rsidRDefault="001F5AED" w:rsidP="001F5AED">
      <w:pPr>
        <w:pStyle w:val="Heading4"/>
      </w:pPr>
      <w:r>
        <w:rPr>
          <w:rFonts w:hint="eastAsia"/>
        </w:rPr>
        <w:t>4</w:t>
      </w:r>
      <w:r w:rsidR="002D437E">
        <w:t>.3</w:t>
      </w:r>
      <w:r>
        <w:t xml:space="preserve">.2 </w:t>
      </w:r>
      <w:r w:rsidR="0069405A">
        <w:rPr>
          <w:rFonts w:hint="eastAsia"/>
        </w:rPr>
        <w:t>不同尺度影响</w:t>
      </w:r>
    </w:p>
    <w:p w:rsidR="001F5AED" w:rsidRDefault="001F5AED" w:rsidP="001F5AED">
      <w:r>
        <w:rPr>
          <w:rFonts w:hint="eastAsia"/>
        </w:rPr>
        <w:t xml:space="preserve"> </w:t>
      </w:r>
      <w:r>
        <w:t xml:space="preserve"> </w:t>
      </w:r>
      <w:r w:rsidR="009F3BC2">
        <w:rPr>
          <w:rFonts w:hint="eastAsia"/>
        </w:rPr>
        <w:t>为了验证我们添加到</w:t>
      </w:r>
      <w:r w:rsidR="009F3BC2">
        <w:t>SSD</w:t>
      </w:r>
      <w:r w:rsidR="0069405A">
        <w:rPr>
          <w:rFonts w:hint="eastAsia"/>
        </w:rPr>
        <w:t>多尺度融合特征</w:t>
      </w:r>
      <w:r w:rsidR="00286141">
        <w:rPr>
          <w:rFonts w:hint="eastAsia"/>
        </w:rPr>
        <w:t>的有效性，我们对模型进了不同的设置，并在表</w:t>
      </w:r>
      <w:r w:rsidR="00286141">
        <w:rPr>
          <w:rFonts w:hint="eastAsia"/>
        </w:rPr>
        <w:t>(</w:t>
      </w:r>
      <w:r w:rsidR="00286141">
        <w:t>IV)</w:t>
      </w:r>
      <w:r w:rsidR="009F3BC2">
        <w:rPr>
          <w:rFonts w:hint="eastAsia"/>
        </w:rPr>
        <w:t>中记录它们的评估结果</w:t>
      </w:r>
      <w:r w:rsidR="009F3BC2">
        <w:t>。</w:t>
      </w:r>
      <w:r w:rsidR="009E1793">
        <w:rPr>
          <w:rFonts w:hint="eastAsia"/>
        </w:rPr>
        <w:t>通过实验，</w:t>
      </w:r>
      <w:r w:rsidR="00B43D02">
        <w:rPr>
          <w:rFonts w:hint="eastAsia"/>
        </w:rPr>
        <w:t>逐渐</w:t>
      </w:r>
      <w:r w:rsidR="009F3BC2">
        <w:rPr>
          <w:rFonts w:hint="eastAsia"/>
        </w:rPr>
        <w:t>增加不同尺度特征</w:t>
      </w:r>
      <w:r w:rsidR="00B43D02">
        <w:rPr>
          <w:rFonts w:hint="eastAsia"/>
        </w:rPr>
        <w:t>进行</w:t>
      </w:r>
      <w:r w:rsidR="009F3BC2">
        <w:rPr>
          <w:rFonts w:hint="eastAsia"/>
        </w:rPr>
        <w:t>融合</w:t>
      </w:r>
      <w:r w:rsidR="007D6DE0">
        <w:rPr>
          <w:rFonts w:hint="eastAsia"/>
        </w:rPr>
        <w:t>(</w:t>
      </w:r>
      <w:r w:rsidR="007D6DE0">
        <w:t>1</w:t>
      </w:r>
      <w:r w:rsidR="007D6DE0">
        <w:rPr>
          <w:rFonts w:hint="eastAsia"/>
        </w:rPr>
        <w:t>x</w:t>
      </w:r>
      <w:r w:rsidR="007D6DE0">
        <w:t>1,3</w:t>
      </w:r>
      <w:r w:rsidR="007D6DE0">
        <w:rPr>
          <w:rFonts w:hint="eastAsia"/>
        </w:rPr>
        <w:t>x</w:t>
      </w:r>
      <w:r w:rsidR="007D6DE0">
        <w:t>3</w:t>
      </w:r>
      <w:r w:rsidR="007D6DE0">
        <w:rPr>
          <w:rFonts w:hint="eastAsia"/>
        </w:rPr>
        <w:t>尺度除外</w:t>
      </w:r>
      <w:r w:rsidR="0021328C">
        <w:rPr>
          <w:rFonts w:hint="eastAsia"/>
        </w:rPr>
        <w:t>，它们直接输入到最后的预测模块</w:t>
      </w:r>
      <w:r w:rsidR="007D6DE0">
        <w:rPr>
          <w:rFonts w:hint="eastAsia"/>
        </w:rPr>
        <w:t>)</w:t>
      </w:r>
      <w:r w:rsidR="009F3BC2">
        <w:rPr>
          <w:rFonts w:hint="eastAsia"/>
        </w:rPr>
        <w:t>，</w:t>
      </w:r>
      <w:r w:rsidR="000273BC">
        <w:rPr>
          <w:rFonts w:hint="eastAsia"/>
        </w:rPr>
        <w:t>我们从大</w:t>
      </w:r>
      <w:r w:rsidR="00446929">
        <w:rPr>
          <w:rFonts w:hint="eastAsia"/>
        </w:rPr>
        <w:t>的</w:t>
      </w:r>
      <w:r w:rsidR="000273BC">
        <w:rPr>
          <w:rFonts w:hint="eastAsia"/>
        </w:rPr>
        <w:t>尺度特征</w:t>
      </w:r>
      <w:r w:rsidR="00446929">
        <w:rPr>
          <w:rFonts w:hint="eastAsia"/>
        </w:rPr>
        <w:t>开始</w:t>
      </w:r>
      <w:r w:rsidR="000273BC">
        <w:rPr>
          <w:rFonts w:hint="eastAsia"/>
        </w:rPr>
        <w:t>进行</w:t>
      </w:r>
      <w:r w:rsidR="00446929">
        <w:rPr>
          <w:rFonts w:hint="eastAsia"/>
        </w:rPr>
        <w:t>逐步融合，从表中可以看出，大尺度特征</w:t>
      </w:r>
      <w:r w:rsidR="004749EF">
        <w:rPr>
          <w:rFonts w:hint="eastAsia"/>
        </w:rPr>
        <w:t>层</w:t>
      </w:r>
      <w:r w:rsidR="000273BC">
        <w:rPr>
          <w:rFonts w:hint="eastAsia"/>
        </w:rPr>
        <w:t>对性能影响比较大</w:t>
      </w:r>
      <w:r w:rsidR="004749EF" w:rsidRPr="004749EF">
        <w:rPr>
          <w:rFonts w:hint="eastAsia"/>
        </w:rPr>
        <w:t>（</w:t>
      </w:r>
      <w:r w:rsidR="004749EF" w:rsidRPr="004749EF">
        <w:rPr>
          <w:rFonts w:hint="eastAsia"/>
        </w:rPr>
        <w:t>38x38</w:t>
      </w:r>
      <w:r w:rsidR="004749EF" w:rsidRPr="004749EF">
        <w:rPr>
          <w:rFonts w:hint="eastAsia"/>
        </w:rPr>
        <w:t>和</w:t>
      </w:r>
      <w:r w:rsidR="004749EF" w:rsidRPr="004749EF">
        <w:rPr>
          <w:rFonts w:hint="eastAsia"/>
        </w:rPr>
        <w:t>19x19</w:t>
      </w:r>
      <w:r w:rsidR="004749EF" w:rsidRPr="004749EF">
        <w:rPr>
          <w:rFonts w:hint="eastAsia"/>
        </w:rPr>
        <w:t>尺度的增加分别提高了</w:t>
      </w:r>
      <w:r w:rsidR="004749EF" w:rsidRPr="004749EF">
        <w:rPr>
          <w:rFonts w:hint="eastAsia"/>
        </w:rPr>
        <w:t>1</w:t>
      </w:r>
      <w:r w:rsidR="004749EF" w:rsidRPr="004749EF">
        <w:rPr>
          <w:rFonts w:hint="eastAsia"/>
        </w:rPr>
        <w:t>个百分点左右）</w:t>
      </w:r>
      <w:r w:rsidR="000273BC">
        <w:rPr>
          <w:rFonts w:hint="eastAsia"/>
        </w:rPr>
        <w:t>，</w:t>
      </w:r>
      <w:r w:rsidR="00446929">
        <w:rPr>
          <w:rFonts w:hint="eastAsia"/>
        </w:rPr>
        <w:t>我们猜想这可能是因为底层特征层中包含的信息量多</w:t>
      </w:r>
      <w:r w:rsidR="000273BC">
        <w:rPr>
          <w:rFonts w:hint="eastAsia"/>
        </w:rPr>
        <w:t>于高层特征。同时，</w:t>
      </w:r>
      <w:r w:rsidR="009F3BC2">
        <w:rPr>
          <w:rFonts w:hint="eastAsia"/>
        </w:rPr>
        <w:t>我们可以看到</w:t>
      </w:r>
      <w:r w:rsidR="000273BC">
        <w:rPr>
          <w:rFonts w:hint="eastAsia"/>
        </w:rPr>
        <w:t>随着更多</w:t>
      </w:r>
      <w:r w:rsidR="00446929">
        <w:rPr>
          <w:rFonts w:hint="eastAsia"/>
        </w:rPr>
        <w:t>不同尺度</w:t>
      </w:r>
      <w:r w:rsidR="000273BC">
        <w:rPr>
          <w:rFonts w:hint="eastAsia"/>
        </w:rPr>
        <w:t>特征层的融入</w:t>
      </w:r>
      <w:ins w:id="297" w:author="Yi Yin" w:date="2019-02-21T16:16:00Z">
        <w:r w:rsidR="003B59BE">
          <w:rPr>
            <w:rFonts w:hint="eastAsia"/>
          </w:rPr>
          <w:t>，</w:t>
        </w:r>
      </w:ins>
      <w:r w:rsidR="009F3BC2">
        <w:rPr>
          <w:rFonts w:hint="eastAsia"/>
        </w:rPr>
        <w:t>结果正在</w:t>
      </w:r>
      <w:r w:rsidR="000273BC">
        <w:rPr>
          <w:rFonts w:hint="eastAsia"/>
        </w:rPr>
        <w:t>逐步改进，这</w:t>
      </w:r>
      <w:r w:rsidR="00446929">
        <w:rPr>
          <w:rFonts w:hint="eastAsia"/>
        </w:rPr>
        <w:t>证明了</w:t>
      </w:r>
      <w:r w:rsidR="000273BC">
        <w:rPr>
          <w:rFonts w:hint="eastAsia"/>
        </w:rPr>
        <w:t>不同尺度特征信息的融合有利于检测性能的提升</w:t>
      </w:r>
      <w:r w:rsidR="00BA3EF1">
        <w:rPr>
          <w:rFonts w:hint="eastAsia"/>
        </w:rPr>
        <w:t>，进一步证明了我们模型的有效性</w:t>
      </w:r>
      <w:r w:rsidR="000273BC">
        <w:rPr>
          <w:rFonts w:hint="eastAsia"/>
        </w:rPr>
        <w:t>。</w:t>
      </w:r>
    </w:p>
    <w:p w:rsidR="00950EC0" w:rsidRDefault="00950EC0" w:rsidP="001F5AED"/>
    <w:p w:rsidR="00950EC0" w:rsidRDefault="00950EC0" w:rsidP="001F5AED"/>
    <w:p w:rsidR="00950EC0" w:rsidRDefault="00950EC0" w:rsidP="001F5AED"/>
    <w:p w:rsidR="00350064" w:rsidRPr="00350064" w:rsidRDefault="005165FD" w:rsidP="00350064">
      <w:pPr>
        <w:jc w:val="center"/>
        <w:rPr>
          <w:rFonts w:ascii="Times New Roman" w:hAnsi="Times New Roman" w:cs="Times New Roman"/>
        </w:rPr>
      </w:pPr>
      <w:r>
        <w:rPr>
          <w:rFonts w:ascii="Times New Roman" w:hAnsi="Times New Roman" w:cs="Times New Roman" w:hint="eastAsia"/>
        </w:rPr>
        <w:t>表</w:t>
      </w:r>
      <w:ins w:id="298" w:author="Yi Yin" w:date="2019-02-21T16:15:00Z">
        <w:r w:rsidR="003B59BE">
          <w:rPr>
            <w:rFonts w:ascii="Times New Roman" w:hAnsi="Times New Roman" w:cs="Times New Roman" w:hint="eastAsia"/>
          </w:rPr>
          <w:t>IV</w:t>
        </w:r>
      </w:ins>
      <w:del w:id="299" w:author="Yi Yin" w:date="2019-02-21T16:15:00Z">
        <w:r w:rsidDel="003B59BE">
          <w:rPr>
            <w:rFonts w:ascii="Times New Roman" w:hAnsi="Times New Roman" w:cs="Times New Roman" w:hint="eastAsia"/>
          </w:rPr>
          <w:delText>4</w:delText>
        </w:r>
      </w:del>
      <w:r>
        <w:rPr>
          <w:rFonts w:ascii="Times New Roman" w:hAnsi="Times New Roman" w:cs="Times New Roman" w:hint="eastAsia"/>
        </w:rPr>
        <w:t>尺度消融实验结果</w:t>
      </w:r>
    </w:p>
    <w:tbl>
      <w:tblPr>
        <w:tblStyle w:val="TableGrid"/>
        <w:tblW w:w="7582" w:type="dxa"/>
        <w:jc w:val="center"/>
        <w:tblLook w:val="04A0" w:firstRow="1" w:lastRow="0" w:firstColumn="1" w:lastColumn="0" w:noHBand="0" w:noVBand="1"/>
      </w:tblPr>
      <w:tblGrid>
        <w:gridCol w:w="1747"/>
        <w:gridCol w:w="1223"/>
        <w:gridCol w:w="1568"/>
        <w:gridCol w:w="1568"/>
        <w:gridCol w:w="1476"/>
      </w:tblGrid>
      <w:tr w:rsidR="00350064" w:rsidRPr="008D319B" w:rsidTr="005165FD">
        <w:trPr>
          <w:trHeight w:hRule="exact" w:val="153"/>
          <w:jc w:val="center"/>
        </w:trPr>
        <w:tc>
          <w:tcPr>
            <w:tcW w:w="1747" w:type="dxa"/>
            <w:tcBorders>
              <w:top w:val="single" w:sz="12" w:space="0" w:color="auto"/>
              <w:left w:val="nil"/>
              <w:bottom w:val="nil"/>
              <w:right w:val="nil"/>
            </w:tcBorders>
          </w:tcPr>
          <w:p w:rsidR="00350064" w:rsidRPr="008D319B" w:rsidRDefault="00350064" w:rsidP="006F590C">
            <w:pPr>
              <w:autoSpaceDE w:val="0"/>
              <w:autoSpaceDN w:val="0"/>
              <w:spacing w:before="53"/>
              <w:ind w:left="97" w:right="97"/>
              <w:jc w:val="center"/>
              <w:rPr>
                <w:rFonts w:ascii="Times New Roman" w:hAnsi="Times New Roman" w:cs="Times New Roman"/>
                <w:kern w:val="0"/>
                <w:sz w:val="14"/>
              </w:rPr>
            </w:pPr>
            <w:r w:rsidRPr="008D319B">
              <w:rPr>
                <w:rFonts w:ascii="Times New Roman" w:hAnsi="Times New Roman" w:cs="Times New Roman"/>
                <w:kern w:val="0"/>
                <w:sz w:val="14"/>
              </w:rPr>
              <w:t>c</w:t>
            </w: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34"/>
              <w:ind w:left="97" w:right="97"/>
              <w:jc w:val="center"/>
              <w:rPr>
                <w:rFonts w:ascii="Times New Roman" w:eastAsia="Times New Roman" w:hAnsi="Times New Roman" w:cs="Times New Roman"/>
                <w:kern w:val="0"/>
                <w:sz w:val="16"/>
                <w:lang w:eastAsia="en-US"/>
              </w:rPr>
            </w:pP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34"/>
              <w:ind w:left="97" w:right="97"/>
              <w:jc w:val="center"/>
              <w:rPr>
                <w:rFonts w:ascii="Times New Roman" w:eastAsia="Times New Roman" w:hAnsi="Times New Roman" w:cs="Times New Roman"/>
                <w:kern w:val="0"/>
                <w:sz w:val="16"/>
                <w:lang w:eastAsia="en-US"/>
              </w:rPr>
            </w:pP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34"/>
              <w:ind w:left="115" w:right="26"/>
              <w:jc w:val="center"/>
              <w:rPr>
                <w:rFonts w:ascii="Times New Roman" w:eastAsia="Times New Roman" w:hAnsi="Times New Roman" w:cs="Times New Roman"/>
                <w:kern w:val="0"/>
                <w:sz w:val="16"/>
                <w:lang w:eastAsia="en-US"/>
              </w:rPr>
            </w:pPr>
          </w:p>
        </w:tc>
        <w:tc>
          <w:tcPr>
            <w:tcW w:w="0" w:type="auto"/>
            <w:tcBorders>
              <w:top w:val="single" w:sz="12" w:space="0" w:color="auto"/>
              <w:left w:val="nil"/>
              <w:bottom w:val="nil"/>
              <w:right w:val="nil"/>
            </w:tcBorders>
          </w:tcPr>
          <w:p w:rsidR="00350064" w:rsidRPr="008D319B" w:rsidRDefault="00350064" w:rsidP="006F590C">
            <w:pPr>
              <w:autoSpaceDE w:val="0"/>
              <w:autoSpaceDN w:val="0"/>
              <w:spacing w:before="53"/>
              <w:ind w:left="119"/>
              <w:jc w:val="left"/>
              <w:rPr>
                <w:rFonts w:ascii="Times New Roman" w:eastAsia="Times New Roman" w:hAnsi="Times New Roman" w:cs="Times New Roman"/>
                <w:kern w:val="0"/>
                <w:sz w:val="14"/>
                <w:lang w:eastAsia="en-US"/>
              </w:rPr>
            </w:pPr>
          </w:p>
        </w:tc>
      </w:tr>
      <w:tr w:rsidR="00350064" w:rsidRPr="008D319B" w:rsidTr="005165FD">
        <w:trPr>
          <w:trHeight w:val="878"/>
          <w:jc w:val="center"/>
        </w:trPr>
        <w:tc>
          <w:tcPr>
            <w:tcW w:w="1747" w:type="dxa"/>
            <w:tcBorders>
              <w:top w:val="nil"/>
              <w:left w:val="nil"/>
              <w:bottom w:val="nil"/>
              <w:right w:val="nil"/>
              <w:tl2br w:val="single" w:sz="4" w:space="0" w:color="auto"/>
            </w:tcBorders>
          </w:tcPr>
          <w:p w:rsidR="005165FD" w:rsidRPr="005165FD" w:rsidRDefault="005165FD" w:rsidP="005165FD">
            <w:pPr>
              <w:autoSpaceDE w:val="0"/>
              <w:autoSpaceDN w:val="0"/>
              <w:ind w:left="119"/>
              <w:jc w:val="right"/>
              <w:rPr>
                <w:rFonts w:asciiTheme="minorEastAsia" w:hAnsiTheme="minorEastAsia" w:cs="Times New Roman"/>
                <w:kern w:val="0"/>
                <w:sz w:val="20"/>
                <w:szCs w:val="20"/>
              </w:rPr>
            </w:pPr>
            <w:r w:rsidRPr="005165FD">
              <w:rPr>
                <w:rFonts w:asciiTheme="minorEastAsia" w:hAnsiTheme="minorEastAsia" w:cs="Times New Roman" w:hint="eastAsia"/>
                <w:kern w:val="0"/>
                <w:sz w:val="20"/>
                <w:szCs w:val="20"/>
              </w:rPr>
              <w:t>R</w:t>
            </w:r>
            <w:r w:rsidRPr="005165FD">
              <w:rPr>
                <w:rFonts w:asciiTheme="minorEastAsia" w:hAnsiTheme="minorEastAsia" w:cs="Times New Roman"/>
                <w:kern w:val="0"/>
                <w:sz w:val="20"/>
                <w:szCs w:val="20"/>
              </w:rPr>
              <w:t>esolution</w:t>
            </w:r>
          </w:p>
          <w:p w:rsidR="00350064" w:rsidRPr="002C3E1C" w:rsidRDefault="00350064" w:rsidP="006F590C">
            <w:pPr>
              <w:autoSpaceDE w:val="0"/>
              <w:autoSpaceDN w:val="0"/>
              <w:ind w:left="119"/>
              <w:jc w:val="right"/>
              <w:rPr>
                <w:rFonts w:asciiTheme="minorEastAsia" w:hAnsiTheme="minorEastAsia" w:cs="Times New Roman"/>
                <w:kern w:val="0"/>
                <w:sz w:val="20"/>
                <w:szCs w:val="20"/>
              </w:rPr>
            </w:pPr>
          </w:p>
          <w:p w:rsidR="00350064" w:rsidRPr="002C3E1C" w:rsidRDefault="00350064" w:rsidP="006F590C">
            <w:pPr>
              <w:autoSpaceDE w:val="0"/>
              <w:autoSpaceDN w:val="0"/>
              <w:rPr>
                <w:rFonts w:ascii="Times New Roman" w:eastAsia="Times New Roman" w:hAnsi="Times New Roman" w:cs="Times New Roman"/>
                <w:kern w:val="0"/>
                <w:sz w:val="20"/>
                <w:szCs w:val="20"/>
                <w:lang w:eastAsia="en-US"/>
              </w:rPr>
            </w:pPr>
            <w:r w:rsidRPr="002C3E1C">
              <w:rPr>
                <w:rFonts w:asciiTheme="minorEastAsia" w:hAnsiTheme="minorEastAsia" w:cs="Times New Roman"/>
                <w:kern w:val="0"/>
                <w:sz w:val="20"/>
                <w:szCs w:val="20"/>
              </w:rPr>
              <w:t>R</w:t>
            </w:r>
            <w:r w:rsidRPr="002C3E1C">
              <w:rPr>
                <w:rFonts w:asciiTheme="minorEastAsia" w:hAnsiTheme="minorEastAsia" w:cs="Times New Roman" w:hint="eastAsia"/>
                <w:kern w:val="0"/>
                <w:sz w:val="20"/>
                <w:szCs w:val="20"/>
              </w:rPr>
              <w:t>esults</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5x5</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10x10</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19x19</w:t>
            </w:r>
          </w:p>
        </w:tc>
        <w:tc>
          <w:tcPr>
            <w:tcW w:w="0" w:type="auto"/>
            <w:tcBorders>
              <w:top w:val="nil"/>
              <w:left w:val="nil"/>
              <w:bottom w:val="nil"/>
              <w:right w:val="nil"/>
            </w:tcBorders>
            <w:vAlign w:val="center"/>
          </w:tcPr>
          <w:p w:rsidR="00350064" w:rsidRPr="002C3E1C" w:rsidRDefault="00350064" w:rsidP="006F590C">
            <w:pPr>
              <w:autoSpaceDE w:val="0"/>
              <w:autoSpaceDN w:val="0"/>
              <w:spacing w:before="34"/>
              <w:ind w:left="115"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38x38</w:t>
            </w:r>
          </w:p>
        </w:tc>
      </w:tr>
      <w:tr w:rsidR="00350064" w:rsidRPr="008D319B" w:rsidTr="005165FD">
        <w:trPr>
          <w:trHeight w:hRule="exact" w:val="80"/>
          <w:jc w:val="center"/>
        </w:trPr>
        <w:tc>
          <w:tcPr>
            <w:tcW w:w="1747" w:type="dxa"/>
            <w:tcBorders>
              <w:top w:val="nil"/>
              <w:left w:val="nil"/>
              <w:bottom w:val="nil"/>
              <w:right w:val="nil"/>
            </w:tcBorders>
          </w:tcPr>
          <w:p w:rsidR="00350064" w:rsidRPr="002C3E1C" w:rsidRDefault="00350064" w:rsidP="006F590C">
            <w:pPr>
              <w:autoSpaceDE w:val="0"/>
              <w:autoSpaceDN w:val="0"/>
              <w:spacing w:before="53"/>
              <w:ind w:left="119"/>
              <w:jc w:val="left"/>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tcPr>
          <w:p w:rsidR="00350064" w:rsidRPr="002C3E1C" w:rsidRDefault="00350064" w:rsidP="006F590C">
            <w:pPr>
              <w:autoSpaceDE w:val="0"/>
              <w:autoSpaceDN w:val="0"/>
              <w:spacing w:before="34"/>
              <w:ind w:left="115" w:right="26"/>
              <w:jc w:val="center"/>
              <w:rPr>
                <w:rFonts w:ascii="Times New Roman" w:eastAsia="Times New Roman" w:hAnsi="Times New Roman" w:cs="Times New Roman"/>
                <w:kern w:val="0"/>
                <w:sz w:val="20"/>
                <w:szCs w:val="20"/>
                <w:lang w:eastAsia="en-US"/>
              </w:rPr>
            </w:pPr>
          </w:p>
        </w:tc>
      </w:tr>
      <w:tr w:rsidR="00350064" w:rsidRPr="008D319B" w:rsidTr="005165FD">
        <w:trPr>
          <w:trHeight w:hRule="exact" w:val="80"/>
          <w:jc w:val="center"/>
        </w:trPr>
        <w:tc>
          <w:tcPr>
            <w:tcW w:w="1747" w:type="dxa"/>
            <w:tcBorders>
              <w:top w:val="nil"/>
              <w:left w:val="nil"/>
              <w:bottom w:val="single" w:sz="12" w:space="0" w:color="auto"/>
              <w:right w:val="nil"/>
            </w:tcBorders>
          </w:tcPr>
          <w:p w:rsidR="00350064" w:rsidRPr="002C3E1C" w:rsidRDefault="00350064" w:rsidP="006F590C">
            <w:pPr>
              <w:autoSpaceDE w:val="0"/>
              <w:autoSpaceDN w:val="0"/>
              <w:spacing w:before="53"/>
              <w:ind w:left="119"/>
              <w:jc w:val="left"/>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34"/>
              <w:ind w:left="97" w:right="97"/>
              <w:jc w:val="center"/>
              <w:rPr>
                <w:rFonts w:ascii="Times New Roman" w:eastAsia="Times New Roman" w:hAnsi="Times New Roman" w:cs="Times New Roman"/>
                <w:kern w:val="0"/>
                <w:sz w:val="20"/>
                <w:szCs w:val="20"/>
                <w:lang w:eastAsia="en-US"/>
              </w:rPr>
            </w:pPr>
          </w:p>
        </w:tc>
        <w:tc>
          <w:tcPr>
            <w:tcW w:w="0" w:type="auto"/>
            <w:tcBorders>
              <w:top w:val="nil"/>
              <w:left w:val="nil"/>
              <w:bottom w:val="single" w:sz="12" w:space="0" w:color="auto"/>
              <w:right w:val="nil"/>
            </w:tcBorders>
          </w:tcPr>
          <w:p w:rsidR="00350064" w:rsidRPr="002C3E1C" w:rsidRDefault="00350064" w:rsidP="006F590C">
            <w:pPr>
              <w:autoSpaceDE w:val="0"/>
              <w:autoSpaceDN w:val="0"/>
              <w:spacing w:before="34"/>
              <w:ind w:left="115" w:right="26"/>
              <w:jc w:val="center"/>
              <w:rPr>
                <w:rFonts w:ascii="Times New Roman" w:eastAsia="Times New Roman" w:hAnsi="Times New Roman" w:cs="Times New Roman"/>
                <w:kern w:val="0"/>
                <w:sz w:val="20"/>
                <w:szCs w:val="20"/>
                <w:lang w:eastAsia="en-US"/>
              </w:rPr>
            </w:pPr>
          </w:p>
        </w:tc>
      </w:tr>
      <w:tr w:rsidR="00350064" w:rsidRPr="008D319B" w:rsidTr="005165FD">
        <w:trPr>
          <w:trHeight w:val="1538"/>
          <w:jc w:val="center"/>
        </w:trPr>
        <w:tc>
          <w:tcPr>
            <w:tcW w:w="1747" w:type="dxa"/>
            <w:tcBorders>
              <w:top w:val="single" w:sz="12" w:space="0" w:color="auto"/>
              <w:left w:val="nil"/>
              <w:bottom w:val="nil"/>
              <w:right w:val="nil"/>
            </w:tcBorders>
          </w:tcPr>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79.32</w:t>
            </w:r>
          </w:p>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78.71</w:t>
            </w:r>
          </w:p>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78.61</w:t>
            </w:r>
          </w:p>
          <w:p w:rsidR="00350064" w:rsidRPr="002C3E1C" w:rsidRDefault="00350064" w:rsidP="006F590C">
            <w:pPr>
              <w:autoSpaceDE w:val="0"/>
              <w:autoSpaceDN w:val="0"/>
              <w:spacing w:before="34"/>
              <w:ind w:left="119" w:right="50"/>
              <w:jc w:val="center"/>
              <w:rPr>
                <w:rFonts w:ascii="Times New Roman" w:hAnsi="Times New Roman" w:cs="Times New Roman"/>
                <w:kern w:val="0"/>
                <w:sz w:val="20"/>
                <w:szCs w:val="20"/>
              </w:rPr>
            </w:pPr>
            <w:r w:rsidRPr="002C3E1C">
              <w:rPr>
                <w:rFonts w:ascii="Times New Roman" w:hAnsi="Times New Roman" w:cs="Times New Roman"/>
                <w:kern w:val="0"/>
                <w:sz w:val="20"/>
                <w:szCs w:val="20"/>
              </w:rPr>
              <w:t>77.00</w:t>
            </w:r>
          </w:p>
          <w:p w:rsidR="00350064" w:rsidRPr="002C3E1C" w:rsidRDefault="00350064" w:rsidP="006F590C">
            <w:pPr>
              <w:autoSpaceDE w:val="0"/>
              <w:autoSpaceDN w:val="0"/>
              <w:spacing w:before="34"/>
              <w:ind w:left="119"/>
              <w:jc w:val="center"/>
              <w:rPr>
                <w:rFonts w:ascii="Times New Roman" w:hAnsi="Times New Roman" w:cs="Times New Roman"/>
                <w:kern w:val="0"/>
                <w:sz w:val="20"/>
                <w:szCs w:val="20"/>
              </w:rPr>
            </w:pPr>
            <w:r w:rsidRPr="002C3E1C">
              <w:rPr>
                <w:rFonts w:ascii="Times New Roman" w:hAnsi="Times New Roman" w:cs="Times New Roman"/>
                <w:kern w:val="0"/>
                <w:sz w:val="20"/>
                <w:szCs w:val="20"/>
              </w:rPr>
              <w:t>76.67</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97" w:right="97"/>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97" w:right="97"/>
              <w:jc w:val="center"/>
              <w:rPr>
                <w:rFonts w:ascii="Times New Roman" w:eastAsia="Times New Roman" w:hAnsi="Times New Roman" w:cs="Times New Roman"/>
                <w:b/>
                <w:kern w:val="0"/>
                <w:sz w:val="20"/>
                <w:szCs w:val="20"/>
                <w:lang w:eastAsia="en-US"/>
              </w:rPr>
            </w:pPr>
            <w:r w:rsidRPr="002C3E1C">
              <w:rPr>
                <w:rFonts w:ascii="Times New Roman" w:eastAsia="Times New Roman" w:hAnsi="Times New Roman" w:cs="Times New Roman"/>
                <w:kern w:val="0"/>
                <w:sz w:val="20"/>
                <w:szCs w:val="20"/>
                <w:lang w:eastAsia="en-US"/>
              </w:rPr>
              <w:t>√</w:t>
            </w:r>
          </w:p>
        </w:tc>
        <w:tc>
          <w:tcPr>
            <w:tcW w:w="0" w:type="auto"/>
            <w:tcBorders>
              <w:top w:val="single" w:sz="12" w:space="0" w:color="auto"/>
              <w:left w:val="nil"/>
              <w:bottom w:val="nil"/>
              <w:right w:val="nil"/>
            </w:tcBorders>
          </w:tcPr>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p w:rsidR="00350064" w:rsidRPr="002C3E1C" w:rsidRDefault="00350064" w:rsidP="006F590C">
            <w:pPr>
              <w:autoSpaceDE w:val="0"/>
              <w:autoSpaceDN w:val="0"/>
              <w:spacing w:before="53"/>
              <w:ind w:left="26" w:right="26"/>
              <w:jc w:val="center"/>
              <w:rPr>
                <w:rFonts w:ascii="Times New Roman" w:eastAsia="Times New Roman" w:hAnsi="Times New Roman" w:cs="Times New Roman"/>
                <w:kern w:val="0"/>
                <w:sz w:val="20"/>
                <w:szCs w:val="20"/>
                <w:lang w:eastAsia="en-US"/>
              </w:rPr>
            </w:pPr>
            <w:r w:rsidRPr="002C3E1C">
              <w:rPr>
                <w:rFonts w:ascii="Times New Roman" w:eastAsia="Times New Roman" w:hAnsi="Times New Roman" w:cs="Times New Roman"/>
                <w:kern w:val="0"/>
                <w:sz w:val="20"/>
                <w:szCs w:val="20"/>
                <w:lang w:eastAsia="en-US"/>
              </w:rPr>
              <w:t>√</w:t>
            </w:r>
          </w:p>
        </w:tc>
      </w:tr>
      <w:tr w:rsidR="00350064" w:rsidRPr="008D319B" w:rsidTr="005165FD">
        <w:trPr>
          <w:trHeight w:hRule="exact" w:val="80"/>
          <w:jc w:val="center"/>
        </w:trPr>
        <w:tc>
          <w:tcPr>
            <w:tcW w:w="1747" w:type="dxa"/>
            <w:tcBorders>
              <w:top w:val="nil"/>
              <w:left w:val="nil"/>
              <w:bottom w:val="single" w:sz="12" w:space="0" w:color="auto"/>
              <w:right w:val="nil"/>
            </w:tcBorders>
          </w:tcPr>
          <w:p w:rsidR="00350064" w:rsidRPr="008D319B" w:rsidRDefault="00350064" w:rsidP="006F590C">
            <w:pPr>
              <w:autoSpaceDE w:val="0"/>
              <w:autoSpaceDN w:val="0"/>
              <w:spacing w:before="53"/>
              <w:ind w:left="97" w:right="97"/>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53"/>
              <w:ind w:left="97" w:right="97"/>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53"/>
              <w:ind w:left="97" w:right="97"/>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53"/>
              <w:ind w:left="26" w:right="26"/>
              <w:jc w:val="center"/>
              <w:rPr>
                <w:rFonts w:ascii="Times New Roman" w:eastAsia="Times New Roman" w:hAnsi="Times New Roman" w:cs="Times New Roman"/>
                <w:kern w:val="0"/>
                <w:sz w:val="14"/>
                <w:lang w:eastAsia="en-US"/>
              </w:rPr>
            </w:pPr>
          </w:p>
        </w:tc>
        <w:tc>
          <w:tcPr>
            <w:tcW w:w="0" w:type="auto"/>
            <w:tcBorders>
              <w:top w:val="nil"/>
              <w:left w:val="nil"/>
              <w:bottom w:val="single" w:sz="12" w:space="0" w:color="auto"/>
              <w:right w:val="nil"/>
            </w:tcBorders>
          </w:tcPr>
          <w:p w:rsidR="00350064" w:rsidRPr="008D319B" w:rsidRDefault="00350064" w:rsidP="006F590C">
            <w:pPr>
              <w:autoSpaceDE w:val="0"/>
              <w:autoSpaceDN w:val="0"/>
              <w:spacing w:before="34"/>
              <w:ind w:left="119"/>
              <w:jc w:val="left"/>
              <w:rPr>
                <w:rFonts w:ascii="Times New Roman" w:eastAsia="Times New Roman" w:hAnsi="Times New Roman" w:cs="Times New Roman"/>
                <w:kern w:val="0"/>
                <w:sz w:val="16"/>
                <w:lang w:eastAsia="en-US"/>
              </w:rPr>
            </w:pPr>
          </w:p>
        </w:tc>
      </w:tr>
    </w:tbl>
    <w:p w:rsidR="00350064" w:rsidRPr="00350064" w:rsidRDefault="00350064" w:rsidP="001F5AED"/>
    <w:p w:rsidR="00432070" w:rsidRDefault="00432070" w:rsidP="00432070">
      <w:pPr>
        <w:pStyle w:val="Heading2"/>
      </w:pPr>
      <w:r>
        <w:rPr>
          <w:rFonts w:hint="eastAsia"/>
        </w:rPr>
        <w:t>5</w:t>
      </w:r>
      <w:r>
        <w:rPr>
          <w:rFonts w:hint="eastAsia"/>
        </w:rPr>
        <w:t>结论</w:t>
      </w:r>
    </w:p>
    <w:p w:rsidR="00432070" w:rsidRPr="00432070" w:rsidRDefault="00432070" w:rsidP="00432070">
      <w:r>
        <w:rPr>
          <w:rFonts w:hint="eastAsia"/>
        </w:rPr>
        <w:t xml:space="preserve"> </w:t>
      </w:r>
      <w:r>
        <w:t xml:space="preserve"> </w:t>
      </w:r>
      <w:r w:rsidR="00943CDC">
        <w:rPr>
          <w:rFonts w:hint="eastAsia"/>
        </w:rPr>
        <w:t>在本文中，</w:t>
      </w:r>
      <w:r>
        <w:rPr>
          <w:rFonts w:hint="eastAsia"/>
        </w:rPr>
        <w:t>我们提出了一种多尺度</w:t>
      </w:r>
      <w:r w:rsidR="0028554B">
        <w:rPr>
          <w:rFonts w:hint="eastAsia"/>
        </w:rPr>
        <w:t>特征</w:t>
      </w:r>
      <w:r>
        <w:rPr>
          <w:rFonts w:hint="eastAsia"/>
        </w:rPr>
        <w:t>信息融合的方法，并展示了它在基准数据集上的</w:t>
      </w:r>
      <w:r w:rsidR="00943CDC">
        <w:rPr>
          <w:rFonts w:hint="eastAsia"/>
        </w:rPr>
        <w:t>有效性。虽然我们期望找到更高效、更有效的方法取得更多的改进，但是实验证明我们的模型</w:t>
      </w:r>
      <w:ins w:id="300" w:author="Yi Yin" w:date="2019-02-21T16:17:00Z">
        <w:r w:rsidR="003B59BE">
          <w:rPr>
            <w:rFonts w:hint="eastAsia"/>
          </w:rPr>
          <w:t>已经</w:t>
        </w:r>
      </w:ins>
      <w:bookmarkStart w:id="301" w:name="_GoBack"/>
      <w:bookmarkEnd w:id="301"/>
      <w:del w:id="302" w:author="Yi Yin" w:date="2019-02-21T16:17:00Z">
        <w:r w:rsidR="00943CDC" w:rsidDel="003B59BE">
          <w:rPr>
            <w:rFonts w:hint="eastAsia"/>
          </w:rPr>
          <w:delText>仍</w:delText>
        </w:r>
      </w:del>
      <w:r w:rsidR="00943CDC">
        <w:rPr>
          <w:rFonts w:hint="eastAsia"/>
        </w:rPr>
        <w:t>可以在</w:t>
      </w:r>
      <w:r w:rsidR="00943CDC">
        <w:rPr>
          <w:rFonts w:hint="eastAsia"/>
        </w:rPr>
        <w:t>P</w:t>
      </w:r>
      <w:r w:rsidR="00943CDC">
        <w:t>ASCAL</w:t>
      </w:r>
      <w:r w:rsidR="00BA3EF1">
        <w:t xml:space="preserve"> VOC</w:t>
      </w:r>
      <w:r w:rsidR="00BA3EF1">
        <w:rPr>
          <w:rFonts w:hint="eastAsia"/>
        </w:rPr>
        <w:t>数据集</w:t>
      </w:r>
      <w:r w:rsidR="00BD4C92">
        <w:rPr>
          <w:rFonts w:hint="eastAsia"/>
        </w:rPr>
        <w:t>[</w:t>
      </w:r>
      <w:r w:rsidR="00BD4C92">
        <w:t>3]</w:t>
      </w:r>
      <w:r w:rsidR="00BA3EF1">
        <w:rPr>
          <w:rFonts w:hint="eastAsia"/>
        </w:rPr>
        <w:t>上</w:t>
      </w:r>
      <w:r w:rsidR="00943CDC">
        <w:rPr>
          <w:rFonts w:hint="eastAsia"/>
        </w:rPr>
        <w:t>取得很大的提升。</w:t>
      </w:r>
      <w:r w:rsidR="0028554B">
        <w:rPr>
          <w:rFonts w:hint="eastAsia"/>
        </w:rPr>
        <w:t>我们的</w:t>
      </w:r>
      <w:proofErr w:type="spellStart"/>
      <w:r w:rsidR="0028554B">
        <w:rPr>
          <w:rFonts w:hint="eastAsia"/>
        </w:rPr>
        <w:t>M</w:t>
      </w:r>
      <w:r w:rsidR="0028554B">
        <w:t>A</w:t>
      </w:r>
      <w:r w:rsidR="0028554B">
        <w:rPr>
          <w:rFonts w:hint="eastAsia"/>
        </w:rPr>
        <w:t>net</w:t>
      </w:r>
      <w:proofErr w:type="spellEnd"/>
      <w:r w:rsidR="0028554B">
        <w:rPr>
          <w:rFonts w:hint="eastAsia"/>
        </w:rPr>
        <w:t>模型能够超越以往的</w:t>
      </w:r>
      <w:r w:rsidR="0028554B">
        <w:rPr>
          <w:rFonts w:hint="eastAsia"/>
        </w:rPr>
        <w:t>S</w:t>
      </w:r>
      <w:r w:rsidR="0028554B">
        <w:t>SD</w:t>
      </w:r>
      <w:r w:rsidR="0028554B">
        <w:rPr>
          <w:rFonts w:hint="eastAsia"/>
        </w:rPr>
        <w:t>框架，特别是在</w:t>
      </w:r>
      <w:r w:rsidR="00915DDE">
        <w:rPr>
          <w:rFonts w:hint="eastAsia"/>
        </w:rPr>
        <w:t>具有</w:t>
      </w:r>
      <w:r w:rsidR="0028554B">
        <w:rPr>
          <w:rFonts w:hint="eastAsia"/>
        </w:rPr>
        <w:t>特定背景的物体上，同时仍然保持着与其它检测器相当的速度。</w:t>
      </w:r>
    </w:p>
    <w:p w:rsidR="00432070" w:rsidRPr="00943CDC" w:rsidRDefault="00432070" w:rsidP="001F5AED"/>
    <w:p w:rsidR="00AE5303" w:rsidRDefault="00BA3EF1" w:rsidP="00AE5303">
      <w:r>
        <w:rPr>
          <w:rFonts w:hint="eastAsia"/>
        </w:rPr>
        <w:t>参考文献</w:t>
      </w:r>
    </w:p>
    <w:p w:rsidR="00BA3EF1" w:rsidRDefault="00BA3EF1" w:rsidP="00AE5303">
      <w:r>
        <w:rPr>
          <w:rFonts w:hint="eastAsia"/>
        </w:rPr>
        <w:t>[</w:t>
      </w:r>
      <w:r>
        <w:t>1]</w:t>
      </w:r>
      <w:r w:rsidRPr="00BA3EF1">
        <w:rPr>
          <w:rFonts w:ascii="Microsoft YaHei" w:eastAsia="Microsoft YaHei" w:hAnsi="Microsoft YaHei" w:hint="eastAsia"/>
          <w:color w:val="000000"/>
          <w:szCs w:val="21"/>
          <w:shd w:val="clear" w:color="auto" w:fill="FFFFFF"/>
        </w:rPr>
        <w:t xml:space="preserve"> </w:t>
      </w:r>
      <w:r w:rsidRPr="00BA3EF1">
        <w:rPr>
          <w:rFonts w:hint="eastAsia"/>
        </w:rPr>
        <w:t xml:space="preserve">Liu </w:t>
      </w:r>
      <w:proofErr w:type="gramStart"/>
      <w:r w:rsidRPr="00BA3EF1">
        <w:rPr>
          <w:rFonts w:hint="eastAsia"/>
        </w:rPr>
        <w:t>W ,</w:t>
      </w:r>
      <w:proofErr w:type="gramEnd"/>
      <w:r w:rsidRPr="00BA3EF1">
        <w:rPr>
          <w:rFonts w:hint="eastAsia"/>
        </w:rPr>
        <w:t xml:space="preserve"> </w:t>
      </w:r>
      <w:proofErr w:type="spellStart"/>
      <w:r w:rsidRPr="00BA3EF1">
        <w:rPr>
          <w:rFonts w:hint="eastAsia"/>
        </w:rPr>
        <w:t>Anguelov</w:t>
      </w:r>
      <w:proofErr w:type="spellEnd"/>
      <w:r w:rsidRPr="00BA3EF1">
        <w:rPr>
          <w:rFonts w:hint="eastAsia"/>
        </w:rPr>
        <w:t xml:space="preserve"> D , Erhan D , et al. SSD: Single Shot </w:t>
      </w:r>
      <w:proofErr w:type="spellStart"/>
      <w:r w:rsidRPr="00BA3EF1">
        <w:rPr>
          <w:rFonts w:hint="eastAsia"/>
        </w:rPr>
        <w:t>MultiBox</w:t>
      </w:r>
      <w:proofErr w:type="spellEnd"/>
      <w:r w:rsidRPr="00BA3EF1">
        <w:rPr>
          <w:rFonts w:hint="eastAsia"/>
        </w:rPr>
        <w:t xml:space="preserve"> Detector[J]. 2015.</w:t>
      </w:r>
    </w:p>
    <w:p w:rsidR="00BA3EF1" w:rsidRDefault="00BA3EF1" w:rsidP="00AE5303">
      <w:r>
        <w:t>[2]</w:t>
      </w:r>
      <w:r w:rsidRPr="00BA3EF1">
        <w:rPr>
          <w:rFonts w:ascii="Microsoft YaHei" w:eastAsia="Microsoft YaHei" w:hAnsi="Microsoft YaHei" w:hint="eastAsia"/>
          <w:color w:val="000000"/>
          <w:szCs w:val="21"/>
          <w:shd w:val="clear" w:color="auto" w:fill="FFFFFF"/>
        </w:rPr>
        <w:t xml:space="preserve"> </w:t>
      </w:r>
      <w:r w:rsidRPr="00BA3EF1">
        <w:rPr>
          <w:rFonts w:hint="eastAsia"/>
        </w:rPr>
        <w:t xml:space="preserve">Fu C </w:t>
      </w:r>
      <w:proofErr w:type="gramStart"/>
      <w:r w:rsidRPr="00BA3EF1">
        <w:rPr>
          <w:rFonts w:hint="eastAsia"/>
        </w:rPr>
        <w:t>Y ,</w:t>
      </w:r>
      <w:proofErr w:type="gramEnd"/>
      <w:r w:rsidRPr="00BA3EF1">
        <w:rPr>
          <w:rFonts w:hint="eastAsia"/>
        </w:rPr>
        <w:t xml:space="preserve"> Liu W , </w:t>
      </w:r>
      <w:proofErr w:type="spellStart"/>
      <w:r w:rsidRPr="00BA3EF1">
        <w:rPr>
          <w:rFonts w:hint="eastAsia"/>
        </w:rPr>
        <w:t>Ranga</w:t>
      </w:r>
      <w:proofErr w:type="spellEnd"/>
      <w:r w:rsidRPr="00BA3EF1">
        <w:rPr>
          <w:rFonts w:hint="eastAsia"/>
        </w:rPr>
        <w:t xml:space="preserve"> A , et al. DSSD : Deconvolutional Single Shot Detector[J]. 2017.</w:t>
      </w:r>
    </w:p>
    <w:p w:rsidR="00BA3EF1" w:rsidRDefault="00BA3EF1" w:rsidP="00AE5303">
      <w:r>
        <w:t>[3]</w:t>
      </w:r>
      <w:r w:rsidR="00D86268" w:rsidRPr="00D86268">
        <w:rPr>
          <w:rFonts w:ascii="Microsoft YaHei" w:eastAsia="Microsoft YaHei" w:hAnsi="Microsoft YaHei" w:hint="eastAsia"/>
          <w:color w:val="000000"/>
          <w:szCs w:val="21"/>
          <w:shd w:val="clear" w:color="auto" w:fill="FFFFFF"/>
        </w:rPr>
        <w:t xml:space="preserve"> </w:t>
      </w:r>
      <w:r w:rsidR="00D86268" w:rsidRPr="00D86268">
        <w:rPr>
          <w:rFonts w:hint="eastAsia"/>
        </w:rPr>
        <w:t>Lin T Y , Doll</w:t>
      </w:r>
      <w:r w:rsidR="00D86268" w:rsidRPr="00D86268">
        <w:rPr>
          <w:rFonts w:hint="eastAsia"/>
        </w:rPr>
        <w:t>á</w:t>
      </w:r>
      <w:r w:rsidR="00D86268" w:rsidRPr="00D86268">
        <w:rPr>
          <w:rFonts w:hint="eastAsia"/>
        </w:rPr>
        <w:t xml:space="preserve">r, Piotr, </w:t>
      </w:r>
      <w:proofErr w:type="spellStart"/>
      <w:r w:rsidR="00D86268" w:rsidRPr="00D86268">
        <w:rPr>
          <w:rFonts w:hint="eastAsia"/>
        </w:rPr>
        <w:t>Girshick</w:t>
      </w:r>
      <w:proofErr w:type="spellEnd"/>
      <w:r w:rsidR="00D86268" w:rsidRPr="00D86268">
        <w:rPr>
          <w:rFonts w:hint="eastAsia"/>
        </w:rPr>
        <w:t xml:space="preserve"> R , et al. Feature Pyramid Networks for Object Detection[J]. 2016.</w:t>
      </w:r>
    </w:p>
    <w:p w:rsidR="00D86268" w:rsidRDefault="00D86268" w:rsidP="00D86268">
      <w:pPr>
        <w:ind w:left="315" w:hangingChars="150" w:hanging="315"/>
      </w:pPr>
      <w:r>
        <w:t>[4]</w:t>
      </w:r>
      <w:r w:rsidRPr="00D86268">
        <w:rPr>
          <w:rFonts w:ascii="Microsoft YaHei" w:eastAsia="Microsoft YaHei" w:hAnsi="Microsoft YaHei" w:hint="eastAsia"/>
          <w:color w:val="000000"/>
          <w:szCs w:val="21"/>
          <w:shd w:val="clear" w:color="auto" w:fill="FFFFFF"/>
        </w:rPr>
        <w:t xml:space="preserve"> </w:t>
      </w:r>
      <w:proofErr w:type="spellStart"/>
      <w:r w:rsidRPr="00D86268">
        <w:rPr>
          <w:rFonts w:hint="eastAsia"/>
        </w:rPr>
        <w:t>Everingham</w:t>
      </w:r>
      <w:proofErr w:type="spellEnd"/>
      <w:r w:rsidRPr="00D86268">
        <w:rPr>
          <w:rFonts w:hint="eastAsia"/>
        </w:rPr>
        <w:t xml:space="preserve"> </w:t>
      </w:r>
      <w:proofErr w:type="gramStart"/>
      <w:r w:rsidRPr="00D86268">
        <w:rPr>
          <w:rFonts w:hint="eastAsia"/>
        </w:rPr>
        <w:t>M ,</w:t>
      </w:r>
      <w:proofErr w:type="gramEnd"/>
      <w:r w:rsidRPr="00D86268">
        <w:rPr>
          <w:rFonts w:hint="eastAsia"/>
        </w:rPr>
        <w:t xml:space="preserve"> </w:t>
      </w:r>
      <w:proofErr w:type="spellStart"/>
      <w:r w:rsidRPr="00D86268">
        <w:rPr>
          <w:rFonts w:hint="eastAsia"/>
        </w:rPr>
        <w:t>Eslami</w:t>
      </w:r>
      <w:proofErr w:type="spellEnd"/>
      <w:r w:rsidRPr="00D86268">
        <w:rPr>
          <w:rFonts w:hint="eastAsia"/>
        </w:rPr>
        <w:t xml:space="preserve"> S M A , Van </w:t>
      </w:r>
      <w:proofErr w:type="spellStart"/>
      <w:r w:rsidRPr="00D86268">
        <w:rPr>
          <w:rFonts w:hint="eastAsia"/>
        </w:rPr>
        <w:t>Gool</w:t>
      </w:r>
      <w:proofErr w:type="spellEnd"/>
      <w:r w:rsidRPr="00D86268">
        <w:rPr>
          <w:rFonts w:hint="eastAsia"/>
        </w:rPr>
        <w:t xml:space="preserve"> L , et al. </w:t>
      </w:r>
      <w:proofErr w:type="spellStart"/>
      <w:r w:rsidRPr="00D86268">
        <w:rPr>
          <w:rFonts w:hint="eastAsia"/>
        </w:rPr>
        <w:t>ThePascalVisual</w:t>
      </w:r>
      <w:proofErr w:type="spellEnd"/>
      <w:r w:rsidRPr="00D86268">
        <w:rPr>
          <w:rFonts w:hint="eastAsia"/>
        </w:rPr>
        <w:t xml:space="preserve"> Object Classes Challenge: A Retrospective[J]. International Journal of Computer Vision, 2015, 111(1):98-136.</w:t>
      </w:r>
    </w:p>
    <w:p w:rsidR="00D86268" w:rsidRDefault="00D86268" w:rsidP="00D86268">
      <w:pPr>
        <w:ind w:left="315" w:hangingChars="150" w:hanging="315"/>
      </w:pPr>
      <w:r>
        <w:t>[5]</w:t>
      </w:r>
      <w:r w:rsidR="0029250D" w:rsidRPr="0029250D">
        <w:rPr>
          <w:rFonts w:ascii="Arial" w:hAnsi="Arial" w:cs="Arial"/>
          <w:color w:val="666666"/>
          <w:sz w:val="20"/>
          <w:szCs w:val="20"/>
          <w:shd w:val="clear" w:color="auto" w:fill="FFFFFF"/>
        </w:rPr>
        <w:t xml:space="preserve"> </w:t>
      </w:r>
      <w:proofErr w:type="spellStart"/>
      <w:r w:rsidR="0029250D" w:rsidRPr="0029250D">
        <w:t>Girshick</w:t>
      </w:r>
      <w:proofErr w:type="spellEnd"/>
      <w:r w:rsidR="0029250D" w:rsidRPr="0029250D">
        <w:t xml:space="preserve"> R B, Donahue J, Darrell T, et al. Rich Feature Hierarchies for Accurate Object Detection and Semantic Segmentation[J]. computer vision and pattern recognition, 2014: 580-587.</w:t>
      </w:r>
    </w:p>
    <w:p w:rsidR="0029250D" w:rsidRDefault="0029250D" w:rsidP="00D86268">
      <w:pPr>
        <w:ind w:left="315" w:hangingChars="150" w:hanging="315"/>
      </w:pPr>
      <w:r>
        <w:t>[6]</w:t>
      </w:r>
      <w:r w:rsidRPr="0029250D">
        <w:t xml:space="preserve"> Dai </w:t>
      </w:r>
      <w:proofErr w:type="gramStart"/>
      <w:r w:rsidRPr="0029250D">
        <w:t>J ,</w:t>
      </w:r>
      <w:proofErr w:type="gramEnd"/>
      <w:r w:rsidRPr="0029250D">
        <w:t xml:space="preserve"> Li Y , He K , et al. R-FCN: Object Detection via Region-based Fully Convolutional </w:t>
      </w:r>
      <w:r w:rsidRPr="0029250D">
        <w:lastRenderedPageBreak/>
        <w:t>Networks[J]. 2016.</w:t>
      </w:r>
    </w:p>
    <w:p w:rsidR="0029250D" w:rsidRDefault="0029250D" w:rsidP="00D86268">
      <w:pPr>
        <w:ind w:left="315" w:hangingChars="150" w:hanging="315"/>
      </w:pPr>
      <w:r>
        <w:t>[7]</w:t>
      </w:r>
      <w:r w:rsidRPr="0029250D">
        <w:rPr>
          <w:rFonts w:ascii="Helvetica" w:hAnsi="Helvetica"/>
          <w:color w:val="000000"/>
          <w:sz w:val="20"/>
          <w:szCs w:val="20"/>
          <w:shd w:val="clear" w:color="auto" w:fill="FFFFFF"/>
        </w:rPr>
        <w:t xml:space="preserve"> </w:t>
      </w:r>
      <w:r w:rsidRPr="0029250D">
        <w:t xml:space="preserve">Redmon J, </w:t>
      </w:r>
      <w:proofErr w:type="spellStart"/>
      <w:r w:rsidRPr="0029250D">
        <w:t>Divvala</w:t>
      </w:r>
      <w:proofErr w:type="spellEnd"/>
      <w:r w:rsidRPr="0029250D">
        <w:t xml:space="preserve"> S, </w:t>
      </w:r>
      <w:proofErr w:type="spellStart"/>
      <w:r w:rsidRPr="0029250D">
        <w:t>Girshick</w:t>
      </w:r>
      <w:proofErr w:type="spellEnd"/>
      <w:r w:rsidRPr="0029250D">
        <w:t xml:space="preserve"> R, et al. You Only Look Once: Unified, Real-Time Object Detection[J]. 2015.</w:t>
      </w:r>
    </w:p>
    <w:p w:rsidR="0029250D" w:rsidRDefault="0029250D" w:rsidP="00D86268">
      <w:pPr>
        <w:ind w:left="315" w:hangingChars="150" w:hanging="315"/>
      </w:pPr>
      <w:r>
        <w:t>[8]</w:t>
      </w:r>
      <w:r w:rsidR="006728A4" w:rsidRPr="006728A4">
        <w:rPr>
          <w:rFonts w:ascii="Microsoft YaHei" w:eastAsia="Microsoft YaHei" w:hAnsi="Microsoft YaHei" w:hint="eastAsia"/>
          <w:color w:val="000000"/>
          <w:szCs w:val="21"/>
          <w:shd w:val="clear" w:color="auto" w:fill="FFFFFF"/>
        </w:rPr>
        <w:t xml:space="preserve"> </w:t>
      </w:r>
      <w:r w:rsidR="006728A4" w:rsidRPr="006728A4">
        <w:rPr>
          <w:rFonts w:hint="eastAsia"/>
        </w:rPr>
        <w:t xml:space="preserve">Lin T </w:t>
      </w:r>
      <w:proofErr w:type="gramStart"/>
      <w:r w:rsidR="006728A4" w:rsidRPr="006728A4">
        <w:rPr>
          <w:rFonts w:hint="eastAsia"/>
        </w:rPr>
        <w:t>Y ,</w:t>
      </w:r>
      <w:proofErr w:type="gramEnd"/>
      <w:r w:rsidR="006728A4" w:rsidRPr="006728A4">
        <w:rPr>
          <w:rFonts w:hint="eastAsia"/>
        </w:rPr>
        <w:t xml:space="preserve"> Goyal P , </w:t>
      </w:r>
      <w:proofErr w:type="spellStart"/>
      <w:r w:rsidR="006728A4" w:rsidRPr="006728A4">
        <w:rPr>
          <w:rFonts w:hint="eastAsia"/>
        </w:rPr>
        <w:t>Girshick</w:t>
      </w:r>
      <w:proofErr w:type="spellEnd"/>
      <w:r w:rsidR="006728A4" w:rsidRPr="006728A4">
        <w:rPr>
          <w:rFonts w:hint="eastAsia"/>
        </w:rPr>
        <w:t xml:space="preserve"> R , et al. Focal Loss for Dense Object Detection[J]. IEEE Transactions on Pattern Analysis &amp; Machine Intelligence, 2017, </w:t>
      </w:r>
      <w:proofErr w:type="gramStart"/>
      <w:r w:rsidR="006728A4" w:rsidRPr="006728A4">
        <w:rPr>
          <w:rFonts w:hint="eastAsia"/>
        </w:rPr>
        <w:t>PP(</w:t>
      </w:r>
      <w:proofErr w:type="gramEnd"/>
      <w:r w:rsidR="006728A4" w:rsidRPr="006728A4">
        <w:rPr>
          <w:rFonts w:hint="eastAsia"/>
        </w:rPr>
        <w:t>99):2999-3007.</w:t>
      </w:r>
    </w:p>
    <w:p w:rsidR="00D86268" w:rsidRDefault="006728A4" w:rsidP="006728A4">
      <w:pPr>
        <w:ind w:left="315" w:hangingChars="150" w:hanging="315"/>
      </w:pPr>
      <w:r>
        <w:rPr>
          <w:rFonts w:hint="eastAsia"/>
        </w:rPr>
        <w:t>[</w:t>
      </w:r>
      <w:r>
        <w:t>9]</w:t>
      </w:r>
      <w:r w:rsidRPr="006728A4">
        <w:rPr>
          <w:rFonts w:ascii="Helvetica" w:hAnsi="Helvetica"/>
          <w:color w:val="000000"/>
          <w:sz w:val="20"/>
          <w:szCs w:val="20"/>
          <w:shd w:val="clear" w:color="auto" w:fill="FFFFFF"/>
        </w:rPr>
        <w:t xml:space="preserve"> </w:t>
      </w:r>
      <w:r w:rsidRPr="006728A4">
        <w:t xml:space="preserve">Ren S, He K, </w:t>
      </w:r>
      <w:proofErr w:type="spellStart"/>
      <w:r w:rsidRPr="006728A4">
        <w:t>Girshick</w:t>
      </w:r>
      <w:proofErr w:type="spellEnd"/>
      <w:r w:rsidRPr="006728A4">
        <w:t xml:space="preserve"> R, et al. Faster R-CNN: towards real-time object detection with region proposal networks[C]// International Conference on Neural Information Processing Systems. 2015.</w:t>
      </w:r>
    </w:p>
    <w:p w:rsidR="006728A4" w:rsidRDefault="006728A4" w:rsidP="006728A4">
      <w:pPr>
        <w:ind w:left="315" w:hangingChars="150" w:hanging="315"/>
      </w:pPr>
      <w:r>
        <w:t>[10]</w:t>
      </w:r>
      <w:r w:rsidR="00791C81" w:rsidRPr="00791C81">
        <w:rPr>
          <w:rFonts w:ascii="Microsoft YaHei" w:eastAsia="Microsoft YaHei" w:hAnsi="Microsoft YaHei" w:hint="eastAsia"/>
          <w:color w:val="000000"/>
          <w:szCs w:val="21"/>
          <w:shd w:val="clear" w:color="auto" w:fill="FFFFFF"/>
        </w:rPr>
        <w:t xml:space="preserve"> </w:t>
      </w:r>
      <w:proofErr w:type="spellStart"/>
      <w:r w:rsidR="00791C81" w:rsidRPr="00791C81">
        <w:rPr>
          <w:rFonts w:hint="eastAsia"/>
        </w:rPr>
        <w:t>Dalal</w:t>
      </w:r>
      <w:proofErr w:type="spellEnd"/>
      <w:r w:rsidR="00791C81" w:rsidRPr="00791C81">
        <w:rPr>
          <w:rFonts w:hint="eastAsia"/>
        </w:rPr>
        <w:t xml:space="preserve"> </w:t>
      </w:r>
      <w:proofErr w:type="gramStart"/>
      <w:r w:rsidR="00791C81" w:rsidRPr="00791C81">
        <w:rPr>
          <w:rFonts w:hint="eastAsia"/>
        </w:rPr>
        <w:t>N ,</w:t>
      </w:r>
      <w:proofErr w:type="gramEnd"/>
      <w:r w:rsidR="00791C81" w:rsidRPr="00791C81">
        <w:rPr>
          <w:rFonts w:hint="eastAsia"/>
        </w:rPr>
        <w:t xml:space="preserve"> </w:t>
      </w:r>
      <w:proofErr w:type="spellStart"/>
      <w:r w:rsidR="00791C81" w:rsidRPr="00791C81">
        <w:rPr>
          <w:rFonts w:hint="eastAsia"/>
        </w:rPr>
        <w:t>Triggs</w:t>
      </w:r>
      <w:proofErr w:type="spellEnd"/>
      <w:r w:rsidR="00791C81" w:rsidRPr="00791C81">
        <w:rPr>
          <w:rFonts w:hint="eastAsia"/>
        </w:rPr>
        <w:t xml:space="preserve"> B . Histograms of Oriented Gradients for Human Detection[C]// null. IEEE Computer Society, 2005.</w:t>
      </w:r>
    </w:p>
    <w:p w:rsidR="006A2DAA" w:rsidRDefault="006A2DAA" w:rsidP="006728A4">
      <w:pPr>
        <w:ind w:left="315" w:hangingChars="150" w:hanging="315"/>
      </w:pPr>
      <w:r>
        <w:rPr>
          <w:rFonts w:hint="eastAsia"/>
        </w:rPr>
        <w:t>[</w:t>
      </w:r>
      <w:r>
        <w:t>11]</w:t>
      </w:r>
      <w:r w:rsidRPr="006A2DAA">
        <w:rPr>
          <w:rFonts w:ascii="Microsoft YaHei" w:eastAsia="Microsoft YaHei" w:hAnsi="Microsoft YaHei" w:hint="eastAsia"/>
          <w:color w:val="000000"/>
          <w:szCs w:val="21"/>
          <w:shd w:val="clear" w:color="auto" w:fill="FFFFFF"/>
        </w:rPr>
        <w:t xml:space="preserve"> </w:t>
      </w:r>
      <w:proofErr w:type="spellStart"/>
      <w:r w:rsidRPr="006A2DAA">
        <w:rPr>
          <w:rFonts w:hint="eastAsia"/>
        </w:rPr>
        <w:t>Felzenszwalb</w:t>
      </w:r>
      <w:proofErr w:type="spellEnd"/>
      <w:r w:rsidRPr="006A2DAA">
        <w:rPr>
          <w:rFonts w:hint="eastAsia"/>
        </w:rPr>
        <w:t xml:space="preserve"> P </w:t>
      </w:r>
      <w:proofErr w:type="gramStart"/>
      <w:r w:rsidRPr="006A2DAA">
        <w:rPr>
          <w:rFonts w:hint="eastAsia"/>
        </w:rPr>
        <w:t>F ,</w:t>
      </w:r>
      <w:proofErr w:type="gramEnd"/>
      <w:r w:rsidRPr="006A2DAA">
        <w:rPr>
          <w:rFonts w:hint="eastAsia"/>
        </w:rPr>
        <w:t xml:space="preserve"> </w:t>
      </w:r>
      <w:proofErr w:type="spellStart"/>
      <w:r w:rsidRPr="006A2DAA">
        <w:rPr>
          <w:rFonts w:hint="eastAsia"/>
        </w:rPr>
        <w:t>Mcallester</w:t>
      </w:r>
      <w:proofErr w:type="spellEnd"/>
      <w:r w:rsidRPr="006A2DAA">
        <w:rPr>
          <w:rFonts w:hint="eastAsia"/>
        </w:rPr>
        <w:t xml:space="preserve"> D A , Ramanan D . A Discriminatively Trained, Multiscale, Deformable Part Model[C]// 2008 IEEE Computer Society Conference on Computer Vision and Pattern Recognition (CVPR 2008), 24-26 June 2008, Anchorage, Alaska, USA. IEEE, 2008.</w:t>
      </w:r>
    </w:p>
    <w:p w:rsidR="00D60D2F" w:rsidRDefault="00D60D2F" w:rsidP="006728A4">
      <w:pPr>
        <w:ind w:left="315" w:hangingChars="150" w:hanging="315"/>
      </w:pPr>
      <w:r>
        <w:t>[12]</w:t>
      </w:r>
      <w:r w:rsidRPr="00D60D2F">
        <w:rPr>
          <w:rFonts w:ascii="Helvetica" w:hAnsi="Helvetica" w:cs="Helvetica"/>
          <w:color w:val="000000"/>
          <w:sz w:val="20"/>
          <w:szCs w:val="20"/>
          <w:shd w:val="clear" w:color="auto" w:fill="FFFFFF"/>
        </w:rPr>
        <w:t xml:space="preserve"> </w:t>
      </w:r>
      <w:proofErr w:type="spellStart"/>
      <w:r w:rsidRPr="00D60D2F">
        <w:t>Purkait</w:t>
      </w:r>
      <w:proofErr w:type="spellEnd"/>
      <w:r w:rsidRPr="00D60D2F">
        <w:t xml:space="preserve"> P, Cheng Z, Zach C. SPP-Net: Deep Absolute Pose Regression with Synthetic Views[J]. 2017.</w:t>
      </w:r>
    </w:p>
    <w:p w:rsidR="005F43DA" w:rsidRDefault="005F43DA" w:rsidP="006728A4">
      <w:pPr>
        <w:ind w:left="315" w:hangingChars="150" w:hanging="315"/>
      </w:pPr>
      <w:r>
        <w:t>[13]</w:t>
      </w:r>
      <w:r w:rsidRPr="005F43DA">
        <w:rPr>
          <w:rFonts w:ascii="Microsoft YaHei" w:eastAsia="Microsoft YaHei" w:hAnsi="Microsoft YaHei" w:hint="eastAsia"/>
          <w:color w:val="000000"/>
          <w:szCs w:val="21"/>
          <w:shd w:val="clear" w:color="auto" w:fill="FFFFFF"/>
        </w:rPr>
        <w:t xml:space="preserve"> </w:t>
      </w:r>
      <w:proofErr w:type="spellStart"/>
      <w:r w:rsidRPr="005F43DA">
        <w:rPr>
          <w:rFonts w:hint="eastAsia"/>
        </w:rPr>
        <w:t>Girshick</w:t>
      </w:r>
      <w:proofErr w:type="spellEnd"/>
      <w:r w:rsidRPr="005F43DA">
        <w:rPr>
          <w:rFonts w:hint="eastAsia"/>
        </w:rPr>
        <w:t xml:space="preserve"> </w:t>
      </w:r>
      <w:proofErr w:type="gramStart"/>
      <w:r w:rsidRPr="005F43DA">
        <w:rPr>
          <w:rFonts w:hint="eastAsia"/>
        </w:rPr>
        <w:t>R .</w:t>
      </w:r>
      <w:proofErr w:type="gramEnd"/>
      <w:r w:rsidRPr="005F43DA">
        <w:rPr>
          <w:rFonts w:hint="eastAsia"/>
        </w:rPr>
        <w:t xml:space="preserve"> Fast R-CNN[J]. Computer Science, 2015.</w:t>
      </w:r>
    </w:p>
    <w:p w:rsidR="005F43DA" w:rsidRDefault="005F43DA" w:rsidP="006728A4">
      <w:pPr>
        <w:ind w:left="315" w:hangingChars="150" w:hanging="315"/>
      </w:pPr>
      <w:r>
        <w:t>[14]</w:t>
      </w:r>
      <w:r w:rsidRPr="005F43DA">
        <w:rPr>
          <w:rFonts w:ascii="Helvetica" w:hAnsi="Helvetica" w:cs="Helvetica"/>
          <w:color w:val="000000"/>
          <w:sz w:val="20"/>
          <w:szCs w:val="20"/>
          <w:shd w:val="clear" w:color="auto" w:fill="FFFFFF"/>
        </w:rPr>
        <w:t xml:space="preserve"> </w:t>
      </w:r>
      <w:proofErr w:type="spellStart"/>
      <w:r w:rsidRPr="005F43DA">
        <w:t>Uijlings</w:t>
      </w:r>
      <w:proofErr w:type="spellEnd"/>
      <w:r w:rsidRPr="005F43DA">
        <w:t xml:space="preserve"> J R, Sande K E, </w:t>
      </w:r>
      <w:proofErr w:type="spellStart"/>
      <w:r w:rsidRPr="005F43DA">
        <w:t>Gevers</w:t>
      </w:r>
      <w:proofErr w:type="spellEnd"/>
      <w:r w:rsidRPr="005F43DA">
        <w:t xml:space="preserve"> T, et al. Selective Search for Object Recognition[J]. International Journal of Computer Vision, 2013, 104(2):154-171.</w:t>
      </w:r>
    </w:p>
    <w:p w:rsidR="005F43DA" w:rsidRDefault="005F43DA" w:rsidP="006728A4">
      <w:pPr>
        <w:ind w:left="315" w:hangingChars="150" w:hanging="315"/>
      </w:pPr>
      <w:r>
        <w:t>[15]</w:t>
      </w:r>
      <w:r w:rsidRPr="005F43DA">
        <w:rPr>
          <w:rFonts w:ascii="Microsoft YaHei" w:eastAsia="Microsoft YaHei" w:hAnsi="Microsoft YaHei" w:hint="eastAsia"/>
          <w:color w:val="000000"/>
          <w:szCs w:val="21"/>
          <w:shd w:val="clear" w:color="auto" w:fill="FFFFFF"/>
        </w:rPr>
        <w:t xml:space="preserve"> </w:t>
      </w:r>
      <w:proofErr w:type="spellStart"/>
      <w:r w:rsidRPr="005F43DA">
        <w:rPr>
          <w:rFonts w:hint="eastAsia"/>
        </w:rPr>
        <w:t>Zitnick</w:t>
      </w:r>
      <w:proofErr w:type="spellEnd"/>
      <w:r w:rsidRPr="005F43DA">
        <w:rPr>
          <w:rFonts w:hint="eastAsia"/>
        </w:rPr>
        <w:t xml:space="preserve"> C </w:t>
      </w:r>
      <w:proofErr w:type="gramStart"/>
      <w:r w:rsidRPr="005F43DA">
        <w:rPr>
          <w:rFonts w:hint="eastAsia"/>
        </w:rPr>
        <w:t>L ,</w:t>
      </w:r>
      <w:proofErr w:type="gramEnd"/>
      <w:r w:rsidRPr="005F43DA">
        <w:rPr>
          <w:rFonts w:hint="eastAsia"/>
        </w:rPr>
        <w:t xml:space="preserve"> Dollar P . Edge </w:t>
      </w:r>
      <w:proofErr w:type="gramStart"/>
      <w:r w:rsidRPr="005F43DA">
        <w:rPr>
          <w:rFonts w:hint="eastAsia"/>
        </w:rPr>
        <w:t>Boxes :</w:t>
      </w:r>
      <w:proofErr w:type="gramEnd"/>
      <w:r w:rsidRPr="005F43DA">
        <w:rPr>
          <w:rFonts w:hint="eastAsia"/>
        </w:rPr>
        <w:t xml:space="preserve"> Locating Object Proposals from Edges[C]// ECCV. Springer, Cham, 2014.</w:t>
      </w:r>
    </w:p>
    <w:p w:rsidR="005F43DA" w:rsidRDefault="005F43DA" w:rsidP="006728A4">
      <w:pPr>
        <w:ind w:left="315" w:hangingChars="150" w:hanging="315"/>
      </w:pPr>
      <w:r>
        <w:t>[16]</w:t>
      </w:r>
      <w:r w:rsidR="003A2B7A" w:rsidRPr="003A2B7A">
        <w:rPr>
          <w:rFonts w:ascii="Microsoft YaHei" w:eastAsia="Microsoft YaHei" w:hAnsi="Microsoft YaHei" w:hint="eastAsia"/>
          <w:color w:val="000000"/>
          <w:szCs w:val="21"/>
          <w:shd w:val="clear" w:color="auto" w:fill="FFFFFF"/>
        </w:rPr>
        <w:t xml:space="preserve"> </w:t>
      </w:r>
      <w:proofErr w:type="spellStart"/>
      <w:r w:rsidR="003A2B7A" w:rsidRPr="003A2B7A">
        <w:rPr>
          <w:rFonts w:hint="eastAsia"/>
        </w:rPr>
        <w:t>Carreira</w:t>
      </w:r>
      <w:proofErr w:type="spellEnd"/>
      <w:r w:rsidR="003A2B7A" w:rsidRPr="003A2B7A">
        <w:rPr>
          <w:rFonts w:hint="eastAsia"/>
        </w:rPr>
        <w:t xml:space="preserve"> </w:t>
      </w:r>
      <w:proofErr w:type="gramStart"/>
      <w:r w:rsidR="003A2B7A" w:rsidRPr="003A2B7A">
        <w:rPr>
          <w:rFonts w:hint="eastAsia"/>
        </w:rPr>
        <w:t>J ,</w:t>
      </w:r>
      <w:proofErr w:type="gramEnd"/>
      <w:r w:rsidR="003A2B7A" w:rsidRPr="003A2B7A">
        <w:rPr>
          <w:rFonts w:hint="eastAsia"/>
        </w:rPr>
        <w:t xml:space="preserve"> </w:t>
      </w:r>
      <w:proofErr w:type="spellStart"/>
      <w:r w:rsidR="003A2B7A" w:rsidRPr="003A2B7A">
        <w:rPr>
          <w:rFonts w:hint="eastAsia"/>
        </w:rPr>
        <w:t>Sminchisescu</w:t>
      </w:r>
      <w:proofErr w:type="spellEnd"/>
      <w:r w:rsidR="003A2B7A" w:rsidRPr="003A2B7A">
        <w:rPr>
          <w:rFonts w:hint="eastAsia"/>
        </w:rPr>
        <w:t xml:space="preserve"> C . CPMC: Automatic Object Segmentation Using Constrained Parametric Min-Cuts[J]. IEEE Transactions on Pattern Analysis and Machine Intelligence, 2012, 34(7):1312-1328.</w:t>
      </w:r>
    </w:p>
    <w:p w:rsidR="003A2B7A" w:rsidRDefault="003A2B7A" w:rsidP="006728A4">
      <w:pPr>
        <w:ind w:left="315" w:hangingChars="150" w:hanging="315"/>
      </w:pPr>
      <w:r>
        <w:t>[17]</w:t>
      </w:r>
      <w:r w:rsidRPr="003A2B7A">
        <w:rPr>
          <w:rFonts w:ascii="Microsoft YaHei" w:eastAsia="Microsoft YaHei" w:hAnsi="Microsoft YaHei" w:hint="eastAsia"/>
          <w:color w:val="000000"/>
          <w:szCs w:val="21"/>
          <w:shd w:val="clear" w:color="auto" w:fill="FFFFFF"/>
        </w:rPr>
        <w:t xml:space="preserve"> </w:t>
      </w:r>
      <w:r w:rsidRPr="003A2B7A">
        <w:rPr>
          <w:rFonts w:hint="eastAsia"/>
        </w:rPr>
        <w:t xml:space="preserve">Cai </w:t>
      </w:r>
      <w:proofErr w:type="gramStart"/>
      <w:r w:rsidRPr="003A2B7A">
        <w:rPr>
          <w:rFonts w:hint="eastAsia"/>
        </w:rPr>
        <w:t>Z ,</w:t>
      </w:r>
      <w:proofErr w:type="gramEnd"/>
      <w:r w:rsidRPr="003A2B7A">
        <w:rPr>
          <w:rFonts w:hint="eastAsia"/>
        </w:rPr>
        <w:t xml:space="preserve"> Fan Q , </w:t>
      </w:r>
      <w:proofErr w:type="spellStart"/>
      <w:r w:rsidRPr="003A2B7A">
        <w:rPr>
          <w:rFonts w:hint="eastAsia"/>
        </w:rPr>
        <w:t>Feris</w:t>
      </w:r>
      <w:proofErr w:type="spellEnd"/>
      <w:r w:rsidRPr="003A2B7A">
        <w:rPr>
          <w:rFonts w:hint="eastAsia"/>
        </w:rPr>
        <w:t xml:space="preserve"> R S , et al. A Unified Multi-</w:t>
      </w:r>
      <w:proofErr w:type="gramStart"/>
      <w:r w:rsidRPr="003A2B7A">
        <w:rPr>
          <w:rFonts w:hint="eastAsia"/>
        </w:rPr>
        <w:t>scale</w:t>
      </w:r>
      <w:proofErr w:type="gramEnd"/>
      <w:r w:rsidRPr="003A2B7A">
        <w:rPr>
          <w:rFonts w:hint="eastAsia"/>
        </w:rPr>
        <w:t xml:space="preserve"> Deep Convolutional Neural Network for Fast Object Detection[J]. 2016.</w:t>
      </w:r>
    </w:p>
    <w:p w:rsidR="003A2B7A" w:rsidRDefault="003A2B7A" w:rsidP="006728A4">
      <w:pPr>
        <w:ind w:left="315" w:hangingChars="150" w:hanging="315"/>
      </w:pPr>
      <w:r>
        <w:t>[18]</w:t>
      </w:r>
      <w:r w:rsidRPr="003A2B7A">
        <w:rPr>
          <w:rFonts w:ascii="Microsoft YaHei" w:eastAsia="Microsoft YaHei" w:hAnsi="Microsoft YaHei" w:hint="eastAsia"/>
          <w:color w:val="000000"/>
          <w:szCs w:val="21"/>
          <w:shd w:val="clear" w:color="auto" w:fill="FFFFFF"/>
        </w:rPr>
        <w:t xml:space="preserve"> </w:t>
      </w:r>
      <w:proofErr w:type="spellStart"/>
      <w:r w:rsidRPr="003A2B7A">
        <w:rPr>
          <w:rFonts w:hint="eastAsia"/>
        </w:rPr>
        <w:t>Jeong</w:t>
      </w:r>
      <w:proofErr w:type="spellEnd"/>
      <w:r w:rsidRPr="003A2B7A">
        <w:rPr>
          <w:rFonts w:hint="eastAsia"/>
        </w:rPr>
        <w:t xml:space="preserve"> </w:t>
      </w:r>
      <w:proofErr w:type="gramStart"/>
      <w:r w:rsidRPr="003A2B7A">
        <w:rPr>
          <w:rFonts w:hint="eastAsia"/>
        </w:rPr>
        <w:t>J ,</w:t>
      </w:r>
      <w:proofErr w:type="gramEnd"/>
      <w:r w:rsidRPr="003A2B7A">
        <w:rPr>
          <w:rFonts w:hint="eastAsia"/>
        </w:rPr>
        <w:t xml:space="preserve"> Park H , Kwak N . Enhancement of SSD by concatenating feature maps for object detection[J]. 2017.</w:t>
      </w:r>
    </w:p>
    <w:p w:rsidR="003A2B7A" w:rsidRDefault="003A2B7A" w:rsidP="006728A4">
      <w:pPr>
        <w:ind w:left="315" w:hangingChars="150" w:hanging="315"/>
      </w:pPr>
      <w:r>
        <w:t>[19]</w:t>
      </w:r>
      <w:r w:rsidRPr="003A2B7A">
        <w:rPr>
          <w:rFonts w:ascii="Microsoft YaHei" w:eastAsia="Microsoft YaHei" w:hAnsi="Microsoft YaHei" w:hint="eastAsia"/>
          <w:color w:val="000000"/>
          <w:szCs w:val="21"/>
          <w:shd w:val="clear" w:color="auto" w:fill="FFFFFF"/>
        </w:rPr>
        <w:t xml:space="preserve"> </w:t>
      </w:r>
      <w:r w:rsidRPr="003A2B7A">
        <w:rPr>
          <w:rFonts w:hint="eastAsia"/>
        </w:rPr>
        <w:t xml:space="preserve">Woo </w:t>
      </w:r>
      <w:proofErr w:type="gramStart"/>
      <w:r w:rsidRPr="003A2B7A">
        <w:rPr>
          <w:rFonts w:hint="eastAsia"/>
        </w:rPr>
        <w:t>S ,</w:t>
      </w:r>
      <w:proofErr w:type="gramEnd"/>
      <w:r w:rsidRPr="003A2B7A">
        <w:rPr>
          <w:rFonts w:hint="eastAsia"/>
        </w:rPr>
        <w:t xml:space="preserve"> Hwang S , </w:t>
      </w:r>
      <w:proofErr w:type="spellStart"/>
      <w:r w:rsidRPr="003A2B7A">
        <w:rPr>
          <w:rFonts w:hint="eastAsia"/>
        </w:rPr>
        <w:t>Kweon</w:t>
      </w:r>
      <w:proofErr w:type="spellEnd"/>
      <w:r w:rsidRPr="003A2B7A">
        <w:rPr>
          <w:rFonts w:hint="eastAsia"/>
        </w:rPr>
        <w:t xml:space="preserve"> I S . </w:t>
      </w:r>
      <w:proofErr w:type="spellStart"/>
      <w:r w:rsidRPr="003A2B7A">
        <w:rPr>
          <w:rFonts w:hint="eastAsia"/>
        </w:rPr>
        <w:t>StairNet</w:t>
      </w:r>
      <w:proofErr w:type="spellEnd"/>
      <w:r w:rsidRPr="003A2B7A">
        <w:rPr>
          <w:rFonts w:hint="eastAsia"/>
        </w:rPr>
        <w:t xml:space="preserve">: Top-Down Semantic Aggregation for Accurate </w:t>
      </w:r>
      <w:proofErr w:type="gramStart"/>
      <w:r w:rsidRPr="003A2B7A">
        <w:rPr>
          <w:rFonts w:hint="eastAsia"/>
        </w:rPr>
        <w:t>One Shot</w:t>
      </w:r>
      <w:proofErr w:type="gramEnd"/>
      <w:r w:rsidRPr="003A2B7A">
        <w:rPr>
          <w:rFonts w:hint="eastAsia"/>
        </w:rPr>
        <w:t xml:space="preserve"> Detection[J]. 2017.</w:t>
      </w:r>
    </w:p>
    <w:p w:rsidR="003A2B7A" w:rsidRDefault="003A2B7A" w:rsidP="006728A4">
      <w:pPr>
        <w:ind w:left="315" w:hangingChars="150" w:hanging="315"/>
      </w:pPr>
      <w:r>
        <w:t>[20]</w:t>
      </w:r>
      <w:r w:rsidRPr="003A2B7A">
        <w:rPr>
          <w:rFonts w:ascii="Microsoft YaHei" w:eastAsia="Microsoft YaHei" w:hAnsi="Microsoft YaHei" w:hint="eastAsia"/>
          <w:color w:val="000000"/>
          <w:szCs w:val="21"/>
          <w:shd w:val="clear" w:color="auto" w:fill="FFFFFF"/>
        </w:rPr>
        <w:t xml:space="preserve"> </w:t>
      </w:r>
      <w:r w:rsidRPr="003A2B7A">
        <w:rPr>
          <w:rFonts w:hint="eastAsia"/>
        </w:rPr>
        <w:t xml:space="preserve">Luo </w:t>
      </w:r>
      <w:proofErr w:type="gramStart"/>
      <w:r w:rsidRPr="003A2B7A">
        <w:rPr>
          <w:rFonts w:hint="eastAsia"/>
        </w:rPr>
        <w:t>W ,</w:t>
      </w:r>
      <w:proofErr w:type="gramEnd"/>
      <w:r w:rsidRPr="003A2B7A">
        <w:rPr>
          <w:rFonts w:hint="eastAsia"/>
        </w:rPr>
        <w:t xml:space="preserve"> Li Y , </w:t>
      </w:r>
      <w:proofErr w:type="spellStart"/>
      <w:r w:rsidRPr="003A2B7A">
        <w:rPr>
          <w:rFonts w:hint="eastAsia"/>
        </w:rPr>
        <w:t>Urtasun</w:t>
      </w:r>
      <w:proofErr w:type="spellEnd"/>
      <w:r w:rsidRPr="003A2B7A">
        <w:rPr>
          <w:rFonts w:hint="eastAsia"/>
        </w:rPr>
        <w:t xml:space="preserve"> R , et al. Understanding the Effective Receptive Field in Deep Convolutional Neural Networks[J]. 2017.</w:t>
      </w:r>
    </w:p>
    <w:p w:rsidR="009736FB" w:rsidRDefault="009736FB" w:rsidP="009736FB">
      <w:pPr>
        <w:ind w:left="420" w:hangingChars="200" w:hanging="420"/>
      </w:pPr>
      <w:r>
        <w:t>[21]</w:t>
      </w:r>
      <w:r w:rsidRPr="009736FB">
        <w:rPr>
          <w:rFonts w:ascii="Microsoft YaHei" w:eastAsia="Microsoft YaHei" w:hAnsi="Microsoft YaHei" w:hint="eastAsia"/>
          <w:color w:val="000000"/>
          <w:szCs w:val="21"/>
          <w:shd w:val="clear" w:color="auto" w:fill="FFFFFF"/>
        </w:rPr>
        <w:t xml:space="preserve"> </w:t>
      </w:r>
      <w:proofErr w:type="spellStart"/>
      <w:r w:rsidRPr="009736FB">
        <w:rPr>
          <w:rFonts w:hint="eastAsia"/>
        </w:rPr>
        <w:t>Simonyan</w:t>
      </w:r>
      <w:proofErr w:type="spellEnd"/>
      <w:r w:rsidRPr="009736FB">
        <w:rPr>
          <w:rFonts w:hint="eastAsia"/>
        </w:rPr>
        <w:t xml:space="preserve"> </w:t>
      </w:r>
      <w:proofErr w:type="gramStart"/>
      <w:r w:rsidRPr="009736FB">
        <w:rPr>
          <w:rFonts w:hint="eastAsia"/>
        </w:rPr>
        <w:t>K ,</w:t>
      </w:r>
      <w:proofErr w:type="gramEnd"/>
      <w:r w:rsidRPr="009736FB">
        <w:rPr>
          <w:rFonts w:hint="eastAsia"/>
        </w:rPr>
        <w:t xml:space="preserve"> Zisserman A . Very Deep Convolutional Networks for Large-Scale Image Recognition[J]. Computer Science, 2014.</w:t>
      </w:r>
    </w:p>
    <w:p w:rsidR="009736FB" w:rsidRDefault="009736FB" w:rsidP="009736FB">
      <w:pPr>
        <w:ind w:left="420" w:hangingChars="200" w:hanging="420"/>
      </w:pPr>
      <w:r>
        <w:t>[22]</w:t>
      </w:r>
      <w:r w:rsidRPr="009736FB">
        <w:rPr>
          <w:rFonts w:ascii="Microsoft YaHei" w:eastAsia="Microsoft YaHei" w:hAnsi="Microsoft YaHei" w:hint="eastAsia"/>
          <w:color w:val="000000"/>
          <w:szCs w:val="21"/>
          <w:shd w:val="clear" w:color="auto" w:fill="FFFFFF"/>
        </w:rPr>
        <w:t xml:space="preserve"> </w:t>
      </w:r>
      <w:r w:rsidRPr="009736FB">
        <w:rPr>
          <w:rFonts w:hint="eastAsia"/>
        </w:rPr>
        <w:t xml:space="preserve">He </w:t>
      </w:r>
      <w:proofErr w:type="gramStart"/>
      <w:r w:rsidRPr="009736FB">
        <w:rPr>
          <w:rFonts w:hint="eastAsia"/>
        </w:rPr>
        <w:t>K ,</w:t>
      </w:r>
      <w:proofErr w:type="gramEnd"/>
      <w:r w:rsidRPr="009736FB">
        <w:rPr>
          <w:rFonts w:hint="eastAsia"/>
        </w:rPr>
        <w:t xml:space="preserve"> Zhang X , Ren S , et al. Deep Residual Learning for Image Recognition[J]. 2015.</w:t>
      </w:r>
    </w:p>
    <w:p w:rsidR="009736FB" w:rsidRDefault="009736FB" w:rsidP="009736FB">
      <w:pPr>
        <w:ind w:left="420" w:hangingChars="200" w:hanging="420"/>
      </w:pPr>
      <w:r>
        <w:t>[23]</w:t>
      </w:r>
      <w:r w:rsidRPr="009736FB">
        <w:rPr>
          <w:rFonts w:ascii="Helvetica" w:hAnsi="Helvetica" w:cs="Helvetica"/>
          <w:color w:val="000000"/>
          <w:sz w:val="20"/>
          <w:szCs w:val="20"/>
          <w:shd w:val="clear" w:color="auto" w:fill="FFFFFF"/>
        </w:rPr>
        <w:t xml:space="preserve"> </w:t>
      </w:r>
      <w:r w:rsidRPr="009736FB">
        <w:t xml:space="preserve">Cherry J M, Adler C, Ball C, et al. SGD: Saccharomyces Genome </w:t>
      </w:r>
      <w:proofErr w:type="gramStart"/>
      <w:r w:rsidRPr="009736FB">
        <w:t>Database.[</w:t>
      </w:r>
      <w:proofErr w:type="gramEnd"/>
      <w:r w:rsidRPr="009736FB">
        <w:t>J]. Nucleic Acids Research, 1998, 26(1):73-9.</w:t>
      </w:r>
    </w:p>
    <w:p w:rsidR="009736FB" w:rsidRDefault="009736FB" w:rsidP="009736FB">
      <w:pPr>
        <w:ind w:left="420" w:hangingChars="200" w:hanging="420"/>
      </w:pPr>
      <w:r>
        <w:t>[24]</w:t>
      </w:r>
      <w:r w:rsidRPr="009736FB">
        <w:rPr>
          <w:rFonts w:ascii="Microsoft YaHei" w:eastAsia="Microsoft YaHei" w:hAnsi="Microsoft YaHei" w:hint="eastAsia"/>
          <w:color w:val="000000"/>
          <w:szCs w:val="21"/>
          <w:shd w:val="clear" w:color="auto" w:fill="FFFFFF"/>
        </w:rPr>
        <w:t xml:space="preserve"> </w:t>
      </w:r>
      <w:proofErr w:type="spellStart"/>
      <w:r w:rsidRPr="009736FB">
        <w:rPr>
          <w:rFonts w:hint="eastAsia"/>
        </w:rPr>
        <w:t>Russakovsky</w:t>
      </w:r>
      <w:proofErr w:type="spellEnd"/>
      <w:r w:rsidRPr="009736FB">
        <w:rPr>
          <w:rFonts w:hint="eastAsia"/>
        </w:rPr>
        <w:t xml:space="preserve"> </w:t>
      </w:r>
      <w:proofErr w:type="gramStart"/>
      <w:r w:rsidRPr="009736FB">
        <w:rPr>
          <w:rFonts w:hint="eastAsia"/>
        </w:rPr>
        <w:t>O ,</w:t>
      </w:r>
      <w:proofErr w:type="gramEnd"/>
      <w:r w:rsidRPr="009736FB">
        <w:rPr>
          <w:rFonts w:hint="eastAsia"/>
        </w:rPr>
        <w:t xml:space="preserve"> Deng J , Su H , et al. ImageNet Large Scale Visual Recognition Challenge[J]. International Journal of Computer Vision, 2014, 115(3):211-252.</w:t>
      </w:r>
    </w:p>
    <w:p w:rsidR="00BD4C92" w:rsidRDefault="00BD4C92" w:rsidP="009736FB">
      <w:pPr>
        <w:ind w:left="420" w:hangingChars="200" w:hanging="420"/>
      </w:pPr>
      <w:r>
        <w:t>[25]</w:t>
      </w:r>
      <w:r w:rsidRPr="00BD4C92">
        <w:rPr>
          <w:rFonts w:ascii="Microsoft YaHei" w:eastAsia="Microsoft YaHei" w:hAnsi="Microsoft YaHei" w:hint="eastAsia"/>
          <w:color w:val="000000"/>
          <w:szCs w:val="21"/>
          <w:shd w:val="clear" w:color="auto" w:fill="FFFFFF"/>
        </w:rPr>
        <w:t xml:space="preserve"> </w:t>
      </w:r>
      <w:r w:rsidRPr="00BD4C92">
        <w:rPr>
          <w:rFonts w:hint="eastAsia"/>
        </w:rPr>
        <w:t xml:space="preserve">Kong </w:t>
      </w:r>
      <w:proofErr w:type="gramStart"/>
      <w:r w:rsidRPr="00BD4C92">
        <w:rPr>
          <w:rFonts w:hint="eastAsia"/>
        </w:rPr>
        <w:t>T ,</w:t>
      </w:r>
      <w:proofErr w:type="gramEnd"/>
      <w:r w:rsidRPr="00BD4C92">
        <w:rPr>
          <w:rFonts w:hint="eastAsia"/>
        </w:rPr>
        <w:t xml:space="preserve"> Yao A , Chen Y , et al. </w:t>
      </w:r>
      <w:proofErr w:type="spellStart"/>
      <w:r w:rsidRPr="00BD4C92">
        <w:rPr>
          <w:rFonts w:hint="eastAsia"/>
        </w:rPr>
        <w:t>HyperNet</w:t>
      </w:r>
      <w:proofErr w:type="spellEnd"/>
      <w:r w:rsidRPr="00BD4C92">
        <w:rPr>
          <w:rFonts w:hint="eastAsia"/>
        </w:rPr>
        <w:t>: Towards Accurate Region Proposal Generation and Joint Object Detection[J]. 2016.</w:t>
      </w:r>
    </w:p>
    <w:p w:rsidR="005F43DA" w:rsidRPr="0028554B" w:rsidRDefault="005F43DA" w:rsidP="006728A4">
      <w:pPr>
        <w:ind w:left="315" w:hangingChars="150" w:hanging="315"/>
      </w:pPr>
    </w:p>
    <w:sectPr w:rsidR="005F43DA" w:rsidRPr="00285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E9A" w:rsidRDefault="00696E9A" w:rsidP="00303CEB">
      <w:r>
        <w:separator/>
      </w:r>
    </w:p>
  </w:endnote>
  <w:endnote w:type="continuationSeparator" w:id="0">
    <w:p w:rsidR="00696E9A" w:rsidRDefault="00696E9A" w:rsidP="0030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E9A" w:rsidRDefault="00696E9A" w:rsidP="00303CEB">
      <w:r>
        <w:separator/>
      </w:r>
    </w:p>
  </w:footnote>
  <w:footnote w:type="continuationSeparator" w:id="0">
    <w:p w:rsidR="00696E9A" w:rsidRDefault="00696E9A" w:rsidP="00303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A3495"/>
    <w:multiLevelType w:val="hybridMultilevel"/>
    <w:tmpl w:val="E6B42B6A"/>
    <w:lvl w:ilvl="0" w:tplc="A90A8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A6899"/>
    <w:multiLevelType w:val="hybridMultilevel"/>
    <w:tmpl w:val="9D9269CA"/>
    <w:lvl w:ilvl="0" w:tplc="B85C17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 Yin">
    <w15:presenceInfo w15:providerId="AD" w15:userId="S::yy2633@columbia.edu::e292bf75-7718-43d6-8642-e93c0e73b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yNjYwMjQwMjA2MjVS0lEKTi0uzszPAykwsqgFAORX8lwtAAAA"/>
  </w:docVars>
  <w:rsids>
    <w:rsidRoot w:val="00DB5029"/>
    <w:rsid w:val="000038FE"/>
    <w:rsid w:val="000202B8"/>
    <w:rsid w:val="00020A14"/>
    <w:rsid w:val="000219E1"/>
    <w:rsid w:val="000273BC"/>
    <w:rsid w:val="00031469"/>
    <w:rsid w:val="00040774"/>
    <w:rsid w:val="0004588D"/>
    <w:rsid w:val="00057586"/>
    <w:rsid w:val="000666D6"/>
    <w:rsid w:val="00075376"/>
    <w:rsid w:val="000763D5"/>
    <w:rsid w:val="00080854"/>
    <w:rsid w:val="00092652"/>
    <w:rsid w:val="000A0E6A"/>
    <w:rsid w:val="000A5EFC"/>
    <w:rsid w:val="000A6E53"/>
    <w:rsid w:val="000B036A"/>
    <w:rsid w:val="000B14B5"/>
    <w:rsid w:val="000C207A"/>
    <w:rsid w:val="000C4FE6"/>
    <w:rsid w:val="000D01A0"/>
    <w:rsid w:val="000D7F71"/>
    <w:rsid w:val="000E011C"/>
    <w:rsid w:val="000E3092"/>
    <w:rsid w:val="001145CF"/>
    <w:rsid w:val="00115BF1"/>
    <w:rsid w:val="001230B0"/>
    <w:rsid w:val="001348E9"/>
    <w:rsid w:val="00144FB8"/>
    <w:rsid w:val="00146689"/>
    <w:rsid w:val="00147F36"/>
    <w:rsid w:val="001550D5"/>
    <w:rsid w:val="001556F2"/>
    <w:rsid w:val="00163EF2"/>
    <w:rsid w:val="00175B9B"/>
    <w:rsid w:val="00183379"/>
    <w:rsid w:val="00194E54"/>
    <w:rsid w:val="00197343"/>
    <w:rsid w:val="001A3DEC"/>
    <w:rsid w:val="001A6D64"/>
    <w:rsid w:val="001B09D7"/>
    <w:rsid w:val="001B0CBC"/>
    <w:rsid w:val="001E56CC"/>
    <w:rsid w:val="001F46F7"/>
    <w:rsid w:val="001F5AED"/>
    <w:rsid w:val="001F627A"/>
    <w:rsid w:val="002064B2"/>
    <w:rsid w:val="002066E3"/>
    <w:rsid w:val="00210BEB"/>
    <w:rsid w:val="0021328C"/>
    <w:rsid w:val="002208F2"/>
    <w:rsid w:val="002221E1"/>
    <w:rsid w:val="00230996"/>
    <w:rsid w:val="00263AE9"/>
    <w:rsid w:val="0026616A"/>
    <w:rsid w:val="00280299"/>
    <w:rsid w:val="0028554B"/>
    <w:rsid w:val="00286141"/>
    <w:rsid w:val="0029250D"/>
    <w:rsid w:val="00295BDD"/>
    <w:rsid w:val="002A269C"/>
    <w:rsid w:val="002A50EA"/>
    <w:rsid w:val="002B54E7"/>
    <w:rsid w:val="002C3E1C"/>
    <w:rsid w:val="002C68D7"/>
    <w:rsid w:val="002D1177"/>
    <w:rsid w:val="002D1217"/>
    <w:rsid w:val="002D2B4A"/>
    <w:rsid w:val="002D437E"/>
    <w:rsid w:val="002D7085"/>
    <w:rsid w:val="00303CEB"/>
    <w:rsid w:val="0031579B"/>
    <w:rsid w:val="003331B3"/>
    <w:rsid w:val="0034113E"/>
    <w:rsid w:val="00344784"/>
    <w:rsid w:val="00346B9E"/>
    <w:rsid w:val="00350064"/>
    <w:rsid w:val="00353AC3"/>
    <w:rsid w:val="00354E81"/>
    <w:rsid w:val="0036378E"/>
    <w:rsid w:val="00364359"/>
    <w:rsid w:val="00365C8B"/>
    <w:rsid w:val="00372318"/>
    <w:rsid w:val="00375BEB"/>
    <w:rsid w:val="0037631A"/>
    <w:rsid w:val="00383655"/>
    <w:rsid w:val="00392ED1"/>
    <w:rsid w:val="003A1642"/>
    <w:rsid w:val="003A2B7A"/>
    <w:rsid w:val="003B0E2C"/>
    <w:rsid w:val="003B59BE"/>
    <w:rsid w:val="003C5376"/>
    <w:rsid w:val="003C5CD8"/>
    <w:rsid w:val="003C77A3"/>
    <w:rsid w:val="003C7CD1"/>
    <w:rsid w:val="003D008B"/>
    <w:rsid w:val="003E40A5"/>
    <w:rsid w:val="003E5A8C"/>
    <w:rsid w:val="003E5AC5"/>
    <w:rsid w:val="003E5B80"/>
    <w:rsid w:val="003E7B82"/>
    <w:rsid w:val="00410A34"/>
    <w:rsid w:val="00415B61"/>
    <w:rsid w:val="00432070"/>
    <w:rsid w:val="004411C4"/>
    <w:rsid w:val="00444536"/>
    <w:rsid w:val="00446929"/>
    <w:rsid w:val="00447DED"/>
    <w:rsid w:val="00451429"/>
    <w:rsid w:val="00461B5C"/>
    <w:rsid w:val="0046790F"/>
    <w:rsid w:val="004749EF"/>
    <w:rsid w:val="004766EE"/>
    <w:rsid w:val="004831C8"/>
    <w:rsid w:val="00484C1F"/>
    <w:rsid w:val="004A031A"/>
    <w:rsid w:val="004B3A1C"/>
    <w:rsid w:val="004C4442"/>
    <w:rsid w:val="004D5C65"/>
    <w:rsid w:val="004F3A48"/>
    <w:rsid w:val="004F6936"/>
    <w:rsid w:val="005165FD"/>
    <w:rsid w:val="00526ACF"/>
    <w:rsid w:val="00535BA1"/>
    <w:rsid w:val="00536584"/>
    <w:rsid w:val="00542379"/>
    <w:rsid w:val="0055466B"/>
    <w:rsid w:val="00560328"/>
    <w:rsid w:val="00562167"/>
    <w:rsid w:val="00567393"/>
    <w:rsid w:val="00572BE8"/>
    <w:rsid w:val="00574708"/>
    <w:rsid w:val="005805C7"/>
    <w:rsid w:val="0059473A"/>
    <w:rsid w:val="00597CF9"/>
    <w:rsid w:val="005B23E2"/>
    <w:rsid w:val="005D3106"/>
    <w:rsid w:val="005D6089"/>
    <w:rsid w:val="005E2EB5"/>
    <w:rsid w:val="005E309A"/>
    <w:rsid w:val="005E7687"/>
    <w:rsid w:val="005F43DA"/>
    <w:rsid w:val="006101D6"/>
    <w:rsid w:val="006155D0"/>
    <w:rsid w:val="006327E3"/>
    <w:rsid w:val="006345B8"/>
    <w:rsid w:val="00652DC4"/>
    <w:rsid w:val="006603AD"/>
    <w:rsid w:val="00664DD0"/>
    <w:rsid w:val="00666AFE"/>
    <w:rsid w:val="006712F7"/>
    <w:rsid w:val="006728A4"/>
    <w:rsid w:val="0067414D"/>
    <w:rsid w:val="00693C89"/>
    <w:rsid w:val="0069405A"/>
    <w:rsid w:val="00696E9A"/>
    <w:rsid w:val="00697475"/>
    <w:rsid w:val="006A0E88"/>
    <w:rsid w:val="006A2DAA"/>
    <w:rsid w:val="006A53B6"/>
    <w:rsid w:val="006B04CF"/>
    <w:rsid w:val="006B44A9"/>
    <w:rsid w:val="006B7500"/>
    <w:rsid w:val="006F590C"/>
    <w:rsid w:val="00700F84"/>
    <w:rsid w:val="007039DC"/>
    <w:rsid w:val="0073345A"/>
    <w:rsid w:val="00744B86"/>
    <w:rsid w:val="007473AA"/>
    <w:rsid w:val="007476EB"/>
    <w:rsid w:val="0075117C"/>
    <w:rsid w:val="00761826"/>
    <w:rsid w:val="00761DAA"/>
    <w:rsid w:val="00763888"/>
    <w:rsid w:val="0076417A"/>
    <w:rsid w:val="007851F2"/>
    <w:rsid w:val="00787AB1"/>
    <w:rsid w:val="00791C81"/>
    <w:rsid w:val="00793D1A"/>
    <w:rsid w:val="007946A5"/>
    <w:rsid w:val="007A19A0"/>
    <w:rsid w:val="007A6AF6"/>
    <w:rsid w:val="007A7362"/>
    <w:rsid w:val="007D1659"/>
    <w:rsid w:val="007D5378"/>
    <w:rsid w:val="007D6DE0"/>
    <w:rsid w:val="007E35DA"/>
    <w:rsid w:val="007E7F6E"/>
    <w:rsid w:val="007F3C11"/>
    <w:rsid w:val="007F4302"/>
    <w:rsid w:val="00801AE9"/>
    <w:rsid w:val="00806B73"/>
    <w:rsid w:val="008102A9"/>
    <w:rsid w:val="008168B9"/>
    <w:rsid w:val="00833186"/>
    <w:rsid w:val="00835C62"/>
    <w:rsid w:val="00840C87"/>
    <w:rsid w:val="00843474"/>
    <w:rsid w:val="00847495"/>
    <w:rsid w:val="00856826"/>
    <w:rsid w:val="00864B27"/>
    <w:rsid w:val="008854DF"/>
    <w:rsid w:val="00890B37"/>
    <w:rsid w:val="008C1E0B"/>
    <w:rsid w:val="008D21EB"/>
    <w:rsid w:val="008D319B"/>
    <w:rsid w:val="008D4690"/>
    <w:rsid w:val="008D5E88"/>
    <w:rsid w:val="008F571D"/>
    <w:rsid w:val="00905083"/>
    <w:rsid w:val="00906734"/>
    <w:rsid w:val="00910DAE"/>
    <w:rsid w:val="00915DDE"/>
    <w:rsid w:val="009353B2"/>
    <w:rsid w:val="00937400"/>
    <w:rsid w:val="00943CDC"/>
    <w:rsid w:val="009442A2"/>
    <w:rsid w:val="00950EC0"/>
    <w:rsid w:val="00952408"/>
    <w:rsid w:val="00952BCF"/>
    <w:rsid w:val="00957B90"/>
    <w:rsid w:val="009600E1"/>
    <w:rsid w:val="00964A25"/>
    <w:rsid w:val="009736FB"/>
    <w:rsid w:val="009824C8"/>
    <w:rsid w:val="00983BE0"/>
    <w:rsid w:val="00995D23"/>
    <w:rsid w:val="009A384E"/>
    <w:rsid w:val="009B0314"/>
    <w:rsid w:val="009B742E"/>
    <w:rsid w:val="009C17F6"/>
    <w:rsid w:val="009C3513"/>
    <w:rsid w:val="009C54E2"/>
    <w:rsid w:val="009C647C"/>
    <w:rsid w:val="009D7816"/>
    <w:rsid w:val="009E1793"/>
    <w:rsid w:val="009E1F24"/>
    <w:rsid w:val="009F3019"/>
    <w:rsid w:val="009F3BC2"/>
    <w:rsid w:val="00A3684C"/>
    <w:rsid w:val="00A51196"/>
    <w:rsid w:val="00A51598"/>
    <w:rsid w:val="00A52B26"/>
    <w:rsid w:val="00A6748D"/>
    <w:rsid w:val="00A70DB7"/>
    <w:rsid w:val="00A96605"/>
    <w:rsid w:val="00AA7D76"/>
    <w:rsid w:val="00AB0F12"/>
    <w:rsid w:val="00AC00C1"/>
    <w:rsid w:val="00AC22E9"/>
    <w:rsid w:val="00AC23D5"/>
    <w:rsid w:val="00AD11E2"/>
    <w:rsid w:val="00AD3D04"/>
    <w:rsid w:val="00AE5303"/>
    <w:rsid w:val="00AF1096"/>
    <w:rsid w:val="00B01242"/>
    <w:rsid w:val="00B117FC"/>
    <w:rsid w:val="00B25357"/>
    <w:rsid w:val="00B33641"/>
    <w:rsid w:val="00B3660A"/>
    <w:rsid w:val="00B43D02"/>
    <w:rsid w:val="00B513F3"/>
    <w:rsid w:val="00B62477"/>
    <w:rsid w:val="00B700EE"/>
    <w:rsid w:val="00B936C7"/>
    <w:rsid w:val="00BA3EF1"/>
    <w:rsid w:val="00BD0250"/>
    <w:rsid w:val="00BD4C92"/>
    <w:rsid w:val="00BE758E"/>
    <w:rsid w:val="00C0300A"/>
    <w:rsid w:val="00C1780A"/>
    <w:rsid w:val="00C270CB"/>
    <w:rsid w:val="00C31353"/>
    <w:rsid w:val="00C347A8"/>
    <w:rsid w:val="00C35AC8"/>
    <w:rsid w:val="00C471C3"/>
    <w:rsid w:val="00C65492"/>
    <w:rsid w:val="00C66645"/>
    <w:rsid w:val="00C67144"/>
    <w:rsid w:val="00C774B4"/>
    <w:rsid w:val="00C8654C"/>
    <w:rsid w:val="00C90AC4"/>
    <w:rsid w:val="00CA751C"/>
    <w:rsid w:val="00CA7D3F"/>
    <w:rsid w:val="00CB6A68"/>
    <w:rsid w:val="00CD0AF6"/>
    <w:rsid w:val="00CD29AB"/>
    <w:rsid w:val="00CD5EB8"/>
    <w:rsid w:val="00CE25E3"/>
    <w:rsid w:val="00CE42CA"/>
    <w:rsid w:val="00CE7C88"/>
    <w:rsid w:val="00D040BF"/>
    <w:rsid w:val="00D04466"/>
    <w:rsid w:val="00D119E8"/>
    <w:rsid w:val="00D11C0D"/>
    <w:rsid w:val="00D1223C"/>
    <w:rsid w:val="00D345F8"/>
    <w:rsid w:val="00D43518"/>
    <w:rsid w:val="00D47EA8"/>
    <w:rsid w:val="00D60D2F"/>
    <w:rsid w:val="00D771A2"/>
    <w:rsid w:val="00D86179"/>
    <w:rsid w:val="00D86268"/>
    <w:rsid w:val="00D8787B"/>
    <w:rsid w:val="00D91B1C"/>
    <w:rsid w:val="00DA4608"/>
    <w:rsid w:val="00DB05B1"/>
    <w:rsid w:val="00DB5029"/>
    <w:rsid w:val="00DC6F2A"/>
    <w:rsid w:val="00DE450F"/>
    <w:rsid w:val="00DF59F6"/>
    <w:rsid w:val="00E06506"/>
    <w:rsid w:val="00E208A0"/>
    <w:rsid w:val="00E25DFD"/>
    <w:rsid w:val="00E322D1"/>
    <w:rsid w:val="00E3418E"/>
    <w:rsid w:val="00E41338"/>
    <w:rsid w:val="00E44355"/>
    <w:rsid w:val="00E56E8E"/>
    <w:rsid w:val="00E717E5"/>
    <w:rsid w:val="00E725EA"/>
    <w:rsid w:val="00E80273"/>
    <w:rsid w:val="00E80350"/>
    <w:rsid w:val="00E87294"/>
    <w:rsid w:val="00E91C95"/>
    <w:rsid w:val="00E952A9"/>
    <w:rsid w:val="00E959AE"/>
    <w:rsid w:val="00EA0188"/>
    <w:rsid w:val="00EB15C9"/>
    <w:rsid w:val="00EC2345"/>
    <w:rsid w:val="00EC6FCB"/>
    <w:rsid w:val="00EF30A7"/>
    <w:rsid w:val="00EF3DE3"/>
    <w:rsid w:val="00EF7325"/>
    <w:rsid w:val="00F0716F"/>
    <w:rsid w:val="00F14D30"/>
    <w:rsid w:val="00F211E7"/>
    <w:rsid w:val="00F30C1A"/>
    <w:rsid w:val="00F31EFF"/>
    <w:rsid w:val="00F463FB"/>
    <w:rsid w:val="00F53AFD"/>
    <w:rsid w:val="00F62A6B"/>
    <w:rsid w:val="00F75056"/>
    <w:rsid w:val="00F830CF"/>
    <w:rsid w:val="00F84088"/>
    <w:rsid w:val="00F86E00"/>
    <w:rsid w:val="00F91520"/>
    <w:rsid w:val="00F954F3"/>
    <w:rsid w:val="00FA5702"/>
    <w:rsid w:val="00FA7679"/>
    <w:rsid w:val="00FD7080"/>
    <w:rsid w:val="00FE1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265E0"/>
  <w15:chartTrackingRefBased/>
  <w15:docId w15:val="{A14E9CD3-D9A5-4EA3-9246-BCBA0143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90C"/>
    <w:pPr>
      <w:widowControl w:val="0"/>
      <w:jc w:val="both"/>
    </w:pPr>
  </w:style>
  <w:style w:type="paragraph" w:styleId="Heading1">
    <w:name w:val="heading 1"/>
    <w:basedOn w:val="Normal"/>
    <w:next w:val="Normal"/>
    <w:link w:val="Heading1Char"/>
    <w:uiPriority w:val="9"/>
    <w:qFormat/>
    <w:rsid w:val="000D7F7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C68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C68D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47D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F71"/>
    <w:rPr>
      <w:b/>
      <w:bCs/>
      <w:kern w:val="44"/>
      <w:sz w:val="44"/>
      <w:szCs w:val="44"/>
    </w:rPr>
  </w:style>
  <w:style w:type="paragraph" w:styleId="Title">
    <w:name w:val="Title"/>
    <w:basedOn w:val="Normal"/>
    <w:next w:val="Normal"/>
    <w:link w:val="TitleChar"/>
    <w:uiPriority w:val="10"/>
    <w:qFormat/>
    <w:rsid w:val="000D7F71"/>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0D7F71"/>
    <w:rPr>
      <w:rFonts w:asciiTheme="majorHAnsi" w:eastAsia="SimSun" w:hAnsiTheme="majorHAnsi" w:cstheme="majorBidi"/>
      <w:b/>
      <w:bCs/>
      <w:sz w:val="32"/>
      <w:szCs w:val="32"/>
    </w:rPr>
  </w:style>
  <w:style w:type="paragraph" w:styleId="Subtitle">
    <w:name w:val="Subtitle"/>
    <w:basedOn w:val="Normal"/>
    <w:next w:val="Normal"/>
    <w:link w:val="SubtitleChar"/>
    <w:uiPriority w:val="11"/>
    <w:qFormat/>
    <w:rsid w:val="000D7F71"/>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0D7F71"/>
    <w:rPr>
      <w:rFonts w:asciiTheme="majorHAnsi" w:eastAsia="SimSun" w:hAnsiTheme="majorHAnsi" w:cstheme="majorBidi"/>
      <w:b/>
      <w:bCs/>
      <w:kern w:val="28"/>
      <w:sz w:val="32"/>
      <w:szCs w:val="32"/>
    </w:rPr>
  </w:style>
  <w:style w:type="character" w:customStyle="1" w:styleId="Heading2Char">
    <w:name w:val="Heading 2 Char"/>
    <w:basedOn w:val="DefaultParagraphFont"/>
    <w:link w:val="Heading2"/>
    <w:uiPriority w:val="9"/>
    <w:rsid w:val="002C68D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2C68D7"/>
    <w:rPr>
      <w:b/>
      <w:bCs/>
      <w:sz w:val="32"/>
      <w:szCs w:val="32"/>
    </w:rPr>
  </w:style>
  <w:style w:type="character" w:customStyle="1" w:styleId="Heading4Char">
    <w:name w:val="Heading 4 Char"/>
    <w:basedOn w:val="DefaultParagraphFont"/>
    <w:link w:val="Heading4"/>
    <w:uiPriority w:val="9"/>
    <w:rsid w:val="00447DED"/>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303C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3CEB"/>
    <w:rPr>
      <w:sz w:val="18"/>
      <w:szCs w:val="18"/>
    </w:rPr>
  </w:style>
  <w:style w:type="paragraph" w:styleId="Footer">
    <w:name w:val="footer"/>
    <w:basedOn w:val="Normal"/>
    <w:link w:val="FooterChar"/>
    <w:uiPriority w:val="99"/>
    <w:unhideWhenUsed/>
    <w:rsid w:val="00303C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3CEB"/>
    <w:rPr>
      <w:sz w:val="18"/>
      <w:szCs w:val="18"/>
    </w:rPr>
  </w:style>
  <w:style w:type="character" w:styleId="PlaceholderText">
    <w:name w:val="Placeholder Text"/>
    <w:basedOn w:val="DefaultParagraphFont"/>
    <w:uiPriority w:val="99"/>
    <w:semiHidden/>
    <w:rsid w:val="00AA7D76"/>
    <w:rPr>
      <w:color w:val="808080"/>
    </w:rPr>
  </w:style>
  <w:style w:type="paragraph" w:styleId="ListParagraph">
    <w:name w:val="List Paragraph"/>
    <w:basedOn w:val="Normal"/>
    <w:uiPriority w:val="34"/>
    <w:qFormat/>
    <w:rsid w:val="00197343"/>
    <w:pPr>
      <w:ind w:firstLineChars="200" w:firstLine="420"/>
    </w:pPr>
  </w:style>
  <w:style w:type="paragraph" w:styleId="HTMLPreformatted">
    <w:name w:val="HTML Preformatted"/>
    <w:basedOn w:val="Normal"/>
    <w:link w:val="HTMLPreformattedChar"/>
    <w:uiPriority w:val="99"/>
    <w:semiHidden/>
    <w:unhideWhenUsed/>
    <w:rsid w:val="0054237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2379"/>
    <w:rPr>
      <w:rFonts w:ascii="Courier New" w:hAnsi="Courier New" w:cs="Courier New"/>
      <w:sz w:val="20"/>
      <w:szCs w:val="20"/>
    </w:rPr>
  </w:style>
  <w:style w:type="table" w:styleId="TableGrid">
    <w:name w:val="Table Grid"/>
    <w:basedOn w:val="TableNormal"/>
    <w:uiPriority w:val="39"/>
    <w:rsid w:val="008D3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3DE3"/>
    <w:rPr>
      <w:rFonts w:asciiTheme="majorHAnsi" w:eastAsia="SimHei" w:hAnsiTheme="majorHAnsi" w:cstheme="majorBidi"/>
      <w:sz w:val="20"/>
      <w:szCs w:val="20"/>
    </w:rPr>
  </w:style>
  <w:style w:type="paragraph" w:styleId="BalloonText">
    <w:name w:val="Balloon Text"/>
    <w:basedOn w:val="Normal"/>
    <w:link w:val="BalloonTextChar"/>
    <w:uiPriority w:val="99"/>
    <w:semiHidden/>
    <w:unhideWhenUsed/>
    <w:rsid w:val="00E341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41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154504">
      <w:bodyDiv w:val="1"/>
      <w:marLeft w:val="0"/>
      <w:marRight w:val="0"/>
      <w:marTop w:val="0"/>
      <w:marBottom w:val="0"/>
      <w:divBdr>
        <w:top w:val="none" w:sz="0" w:space="0" w:color="auto"/>
        <w:left w:val="none" w:sz="0" w:space="0" w:color="auto"/>
        <w:bottom w:val="none" w:sz="0" w:space="0" w:color="auto"/>
        <w:right w:val="none" w:sz="0" w:space="0" w:color="auto"/>
      </w:divBdr>
      <w:divsChild>
        <w:div w:id="1972786012">
          <w:marLeft w:val="0"/>
          <w:marRight w:val="0"/>
          <w:marTop w:val="0"/>
          <w:marBottom w:val="0"/>
          <w:divBdr>
            <w:top w:val="none" w:sz="0" w:space="0" w:color="auto"/>
            <w:left w:val="none" w:sz="0" w:space="0" w:color="auto"/>
            <w:bottom w:val="none" w:sz="0" w:space="0" w:color="auto"/>
            <w:right w:val="none" w:sz="0" w:space="0" w:color="auto"/>
          </w:divBdr>
          <w:divsChild>
            <w:div w:id="914975131">
              <w:marLeft w:val="0"/>
              <w:marRight w:val="60"/>
              <w:marTop w:val="0"/>
              <w:marBottom w:val="0"/>
              <w:divBdr>
                <w:top w:val="none" w:sz="0" w:space="0" w:color="auto"/>
                <w:left w:val="none" w:sz="0" w:space="0" w:color="auto"/>
                <w:bottom w:val="none" w:sz="0" w:space="0" w:color="auto"/>
                <w:right w:val="none" w:sz="0" w:space="0" w:color="auto"/>
              </w:divBdr>
              <w:divsChild>
                <w:div w:id="1928541396">
                  <w:marLeft w:val="0"/>
                  <w:marRight w:val="0"/>
                  <w:marTop w:val="0"/>
                  <w:marBottom w:val="120"/>
                  <w:divBdr>
                    <w:top w:val="single" w:sz="6" w:space="0" w:color="C0C0C0"/>
                    <w:left w:val="single" w:sz="6" w:space="0" w:color="D9D9D9"/>
                    <w:bottom w:val="single" w:sz="6" w:space="0" w:color="D9D9D9"/>
                    <w:right w:val="single" w:sz="6" w:space="0" w:color="D9D9D9"/>
                  </w:divBdr>
                  <w:divsChild>
                    <w:div w:id="112671417">
                      <w:marLeft w:val="0"/>
                      <w:marRight w:val="0"/>
                      <w:marTop w:val="0"/>
                      <w:marBottom w:val="0"/>
                      <w:divBdr>
                        <w:top w:val="none" w:sz="0" w:space="0" w:color="auto"/>
                        <w:left w:val="none" w:sz="0" w:space="0" w:color="auto"/>
                        <w:bottom w:val="none" w:sz="0" w:space="0" w:color="auto"/>
                        <w:right w:val="none" w:sz="0" w:space="0" w:color="auto"/>
                      </w:divBdr>
                    </w:div>
                    <w:div w:id="18324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47032">
          <w:marLeft w:val="0"/>
          <w:marRight w:val="0"/>
          <w:marTop w:val="0"/>
          <w:marBottom w:val="0"/>
          <w:divBdr>
            <w:top w:val="none" w:sz="0" w:space="0" w:color="auto"/>
            <w:left w:val="none" w:sz="0" w:space="0" w:color="auto"/>
            <w:bottom w:val="none" w:sz="0" w:space="0" w:color="auto"/>
            <w:right w:val="none" w:sz="0" w:space="0" w:color="auto"/>
          </w:divBdr>
          <w:divsChild>
            <w:div w:id="952595556">
              <w:marLeft w:val="60"/>
              <w:marRight w:val="0"/>
              <w:marTop w:val="0"/>
              <w:marBottom w:val="0"/>
              <w:divBdr>
                <w:top w:val="none" w:sz="0" w:space="0" w:color="auto"/>
                <w:left w:val="none" w:sz="0" w:space="0" w:color="auto"/>
                <w:bottom w:val="none" w:sz="0" w:space="0" w:color="auto"/>
                <w:right w:val="none" w:sz="0" w:space="0" w:color="auto"/>
              </w:divBdr>
              <w:divsChild>
                <w:div w:id="285937019">
                  <w:marLeft w:val="0"/>
                  <w:marRight w:val="0"/>
                  <w:marTop w:val="0"/>
                  <w:marBottom w:val="0"/>
                  <w:divBdr>
                    <w:top w:val="none" w:sz="0" w:space="0" w:color="auto"/>
                    <w:left w:val="none" w:sz="0" w:space="0" w:color="auto"/>
                    <w:bottom w:val="none" w:sz="0" w:space="0" w:color="auto"/>
                    <w:right w:val="none" w:sz="0" w:space="0" w:color="auto"/>
                  </w:divBdr>
                  <w:divsChild>
                    <w:div w:id="569853393">
                      <w:marLeft w:val="0"/>
                      <w:marRight w:val="0"/>
                      <w:marTop w:val="0"/>
                      <w:marBottom w:val="120"/>
                      <w:divBdr>
                        <w:top w:val="single" w:sz="6" w:space="0" w:color="F5F5F5"/>
                        <w:left w:val="single" w:sz="6" w:space="0" w:color="F5F5F5"/>
                        <w:bottom w:val="single" w:sz="6" w:space="0" w:color="F5F5F5"/>
                        <w:right w:val="single" w:sz="6" w:space="0" w:color="F5F5F5"/>
                      </w:divBdr>
                      <w:divsChild>
                        <w:div w:id="1390807058">
                          <w:marLeft w:val="0"/>
                          <w:marRight w:val="0"/>
                          <w:marTop w:val="0"/>
                          <w:marBottom w:val="0"/>
                          <w:divBdr>
                            <w:top w:val="none" w:sz="0" w:space="0" w:color="auto"/>
                            <w:left w:val="none" w:sz="0" w:space="0" w:color="auto"/>
                            <w:bottom w:val="none" w:sz="0" w:space="0" w:color="auto"/>
                            <w:right w:val="none" w:sz="0" w:space="0" w:color="auto"/>
                          </w:divBdr>
                          <w:divsChild>
                            <w:div w:id="220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13256">
      <w:bodyDiv w:val="1"/>
      <w:marLeft w:val="0"/>
      <w:marRight w:val="0"/>
      <w:marTop w:val="0"/>
      <w:marBottom w:val="0"/>
      <w:divBdr>
        <w:top w:val="none" w:sz="0" w:space="0" w:color="auto"/>
        <w:left w:val="none" w:sz="0" w:space="0" w:color="auto"/>
        <w:bottom w:val="none" w:sz="0" w:space="0" w:color="auto"/>
        <w:right w:val="none" w:sz="0" w:space="0" w:color="auto"/>
      </w:divBdr>
    </w:div>
    <w:div w:id="1206721836">
      <w:bodyDiv w:val="1"/>
      <w:marLeft w:val="0"/>
      <w:marRight w:val="0"/>
      <w:marTop w:val="0"/>
      <w:marBottom w:val="0"/>
      <w:divBdr>
        <w:top w:val="none" w:sz="0" w:space="0" w:color="auto"/>
        <w:left w:val="none" w:sz="0" w:space="0" w:color="auto"/>
        <w:bottom w:val="none" w:sz="0" w:space="0" w:color="auto"/>
        <w:right w:val="none" w:sz="0" w:space="0" w:color="auto"/>
      </w:divBdr>
    </w:div>
    <w:div w:id="1388188189">
      <w:bodyDiv w:val="1"/>
      <w:marLeft w:val="0"/>
      <w:marRight w:val="0"/>
      <w:marTop w:val="0"/>
      <w:marBottom w:val="0"/>
      <w:divBdr>
        <w:top w:val="none" w:sz="0" w:space="0" w:color="auto"/>
        <w:left w:val="none" w:sz="0" w:space="0" w:color="auto"/>
        <w:bottom w:val="none" w:sz="0" w:space="0" w:color="auto"/>
        <w:right w:val="none" w:sz="0" w:space="0" w:color="auto"/>
      </w:divBdr>
    </w:div>
    <w:div w:id="1520701774">
      <w:bodyDiv w:val="1"/>
      <w:marLeft w:val="0"/>
      <w:marRight w:val="0"/>
      <w:marTop w:val="0"/>
      <w:marBottom w:val="0"/>
      <w:divBdr>
        <w:top w:val="none" w:sz="0" w:space="0" w:color="auto"/>
        <w:left w:val="none" w:sz="0" w:space="0" w:color="auto"/>
        <w:bottom w:val="none" w:sz="0" w:space="0" w:color="auto"/>
        <w:right w:val="none" w:sz="0" w:space="0" w:color="auto"/>
      </w:divBdr>
      <w:divsChild>
        <w:div w:id="1852184426">
          <w:marLeft w:val="0"/>
          <w:marRight w:val="0"/>
          <w:marTop w:val="0"/>
          <w:marBottom w:val="0"/>
          <w:divBdr>
            <w:top w:val="none" w:sz="0" w:space="0" w:color="auto"/>
            <w:left w:val="none" w:sz="0" w:space="0" w:color="auto"/>
            <w:bottom w:val="none" w:sz="0" w:space="0" w:color="auto"/>
            <w:right w:val="none" w:sz="0" w:space="0" w:color="auto"/>
          </w:divBdr>
          <w:divsChild>
            <w:div w:id="468401346">
              <w:marLeft w:val="0"/>
              <w:marRight w:val="60"/>
              <w:marTop w:val="0"/>
              <w:marBottom w:val="0"/>
              <w:divBdr>
                <w:top w:val="none" w:sz="0" w:space="0" w:color="auto"/>
                <w:left w:val="none" w:sz="0" w:space="0" w:color="auto"/>
                <w:bottom w:val="none" w:sz="0" w:space="0" w:color="auto"/>
                <w:right w:val="none" w:sz="0" w:space="0" w:color="auto"/>
              </w:divBdr>
              <w:divsChild>
                <w:div w:id="1069691087">
                  <w:marLeft w:val="0"/>
                  <w:marRight w:val="0"/>
                  <w:marTop w:val="0"/>
                  <w:marBottom w:val="120"/>
                  <w:divBdr>
                    <w:top w:val="single" w:sz="6" w:space="0" w:color="C0C0C0"/>
                    <w:left w:val="single" w:sz="6" w:space="0" w:color="D9D9D9"/>
                    <w:bottom w:val="single" w:sz="6" w:space="0" w:color="D9D9D9"/>
                    <w:right w:val="single" w:sz="6" w:space="0" w:color="D9D9D9"/>
                  </w:divBdr>
                  <w:divsChild>
                    <w:div w:id="965548121">
                      <w:marLeft w:val="0"/>
                      <w:marRight w:val="0"/>
                      <w:marTop w:val="0"/>
                      <w:marBottom w:val="0"/>
                      <w:divBdr>
                        <w:top w:val="none" w:sz="0" w:space="0" w:color="auto"/>
                        <w:left w:val="none" w:sz="0" w:space="0" w:color="auto"/>
                        <w:bottom w:val="none" w:sz="0" w:space="0" w:color="auto"/>
                        <w:right w:val="none" w:sz="0" w:space="0" w:color="auto"/>
                      </w:divBdr>
                    </w:div>
                    <w:div w:id="2993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980">
          <w:marLeft w:val="0"/>
          <w:marRight w:val="0"/>
          <w:marTop w:val="0"/>
          <w:marBottom w:val="0"/>
          <w:divBdr>
            <w:top w:val="none" w:sz="0" w:space="0" w:color="auto"/>
            <w:left w:val="none" w:sz="0" w:space="0" w:color="auto"/>
            <w:bottom w:val="none" w:sz="0" w:space="0" w:color="auto"/>
            <w:right w:val="none" w:sz="0" w:space="0" w:color="auto"/>
          </w:divBdr>
          <w:divsChild>
            <w:div w:id="1726950465">
              <w:marLeft w:val="60"/>
              <w:marRight w:val="0"/>
              <w:marTop w:val="0"/>
              <w:marBottom w:val="0"/>
              <w:divBdr>
                <w:top w:val="none" w:sz="0" w:space="0" w:color="auto"/>
                <w:left w:val="none" w:sz="0" w:space="0" w:color="auto"/>
                <w:bottom w:val="none" w:sz="0" w:space="0" w:color="auto"/>
                <w:right w:val="none" w:sz="0" w:space="0" w:color="auto"/>
              </w:divBdr>
              <w:divsChild>
                <w:div w:id="135536495">
                  <w:marLeft w:val="0"/>
                  <w:marRight w:val="0"/>
                  <w:marTop w:val="0"/>
                  <w:marBottom w:val="0"/>
                  <w:divBdr>
                    <w:top w:val="none" w:sz="0" w:space="0" w:color="auto"/>
                    <w:left w:val="none" w:sz="0" w:space="0" w:color="auto"/>
                    <w:bottom w:val="none" w:sz="0" w:space="0" w:color="auto"/>
                    <w:right w:val="none" w:sz="0" w:space="0" w:color="auto"/>
                  </w:divBdr>
                  <w:divsChild>
                    <w:div w:id="108477297">
                      <w:marLeft w:val="0"/>
                      <w:marRight w:val="0"/>
                      <w:marTop w:val="0"/>
                      <w:marBottom w:val="120"/>
                      <w:divBdr>
                        <w:top w:val="single" w:sz="6" w:space="0" w:color="F5F5F5"/>
                        <w:left w:val="single" w:sz="6" w:space="0" w:color="F5F5F5"/>
                        <w:bottom w:val="single" w:sz="6" w:space="0" w:color="F5F5F5"/>
                        <w:right w:val="single" w:sz="6" w:space="0" w:color="F5F5F5"/>
                      </w:divBdr>
                      <w:divsChild>
                        <w:div w:id="1711299620">
                          <w:marLeft w:val="0"/>
                          <w:marRight w:val="0"/>
                          <w:marTop w:val="0"/>
                          <w:marBottom w:val="0"/>
                          <w:divBdr>
                            <w:top w:val="none" w:sz="0" w:space="0" w:color="auto"/>
                            <w:left w:val="none" w:sz="0" w:space="0" w:color="auto"/>
                            <w:bottom w:val="none" w:sz="0" w:space="0" w:color="auto"/>
                            <w:right w:val="none" w:sz="0" w:space="0" w:color="auto"/>
                          </w:divBdr>
                          <w:divsChild>
                            <w:div w:id="13829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853526">
      <w:bodyDiv w:val="1"/>
      <w:marLeft w:val="0"/>
      <w:marRight w:val="0"/>
      <w:marTop w:val="0"/>
      <w:marBottom w:val="0"/>
      <w:divBdr>
        <w:top w:val="none" w:sz="0" w:space="0" w:color="auto"/>
        <w:left w:val="none" w:sz="0" w:space="0" w:color="auto"/>
        <w:bottom w:val="none" w:sz="0" w:space="0" w:color="auto"/>
        <w:right w:val="none" w:sz="0" w:space="0" w:color="auto"/>
      </w:divBdr>
    </w:div>
    <w:div w:id="1981812109">
      <w:bodyDiv w:val="1"/>
      <w:marLeft w:val="0"/>
      <w:marRight w:val="0"/>
      <w:marTop w:val="0"/>
      <w:marBottom w:val="0"/>
      <w:divBdr>
        <w:top w:val="none" w:sz="0" w:space="0" w:color="auto"/>
        <w:left w:val="none" w:sz="0" w:space="0" w:color="auto"/>
        <w:bottom w:val="none" w:sz="0" w:space="0" w:color="auto"/>
        <w:right w:val="none" w:sz="0" w:space="0" w:color="auto"/>
      </w:divBdr>
      <w:divsChild>
        <w:div w:id="1527404600">
          <w:marLeft w:val="0"/>
          <w:marRight w:val="0"/>
          <w:marTop w:val="0"/>
          <w:marBottom w:val="0"/>
          <w:divBdr>
            <w:top w:val="none" w:sz="0" w:space="0" w:color="auto"/>
            <w:left w:val="none" w:sz="0" w:space="0" w:color="auto"/>
            <w:bottom w:val="none" w:sz="0" w:space="0" w:color="auto"/>
            <w:right w:val="none" w:sz="0" w:space="0" w:color="auto"/>
          </w:divBdr>
          <w:divsChild>
            <w:div w:id="990642452">
              <w:marLeft w:val="0"/>
              <w:marRight w:val="60"/>
              <w:marTop w:val="0"/>
              <w:marBottom w:val="0"/>
              <w:divBdr>
                <w:top w:val="none" w:sz="0" w:space="0" w:color="auto"/>
                <w:left w:val="none" w:sz="0" w:space="0" w:color="auto"/>
                <w:bottom w:val="none" w:sz="0" w:space="0" w:color="auto"/>
                <w:right w:val="none" w:sz="0" w:space="0" w:color="auto"/>
              </w:divBdr>
              <w:divsChild>
                <w:div w:id="1100880382">
                  <w:marLeft w:val="0"/>
                  <w:marRight w:val="0"/>
                  <w:marTop w:val="0"/>
                  <w:marBottom w:val="120"/>
                  <w:divBdr>
                    <w:top w:val="single" w:sz="6" w:space="0" w:color="C0C0C0"/>
                    <w:left w:val="single" w:sz="6" w:space="0" w:color="D9D9D9"/>
                    <w:bottom w:val="single" w:sz="6" w:space="0" w:color="D9D9D9"/>
                    <w:right w:val="single" w:sz="6" w:space="0" w:color="D9D9D9"/>
                  </w:divBdr>
                  <w:divsChild>
                    <w:div w:id="1170676165">
                      <w:marLeft w:val="0"/>
                      <w:marRight w:val="0"/>
                      <w:marTop w:val="0"/>
                      <w:marBottom w:val="0"/>
                      <w:divBdr>
                        <w:top w:val="none" w:sz="0" w:space="0" w:color="auto"/>
                        <w:left w:val="none" w:sz="0" w:space="0" w:color="auto"/>
                        <w:bottom w:val="none" w:sz="0" w:space="0" w:color="auto"/>
                        <w:right w:val="none" w:sz="0" w:space="0" w:color="auto"/>
                      </w:divBdr>
                    </w:div>
                    <w:div w:id="7839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1762">
          <w:marLeft w:val="0"/>
          <w:marRight w:val="0"/>
          <w:marTop w:val="0"/>
          <w:marBottom w:val="0"/>
          <w:divBdr>
            <w:top w:val="none" w:sz="0" w:space="0" w:color="auto"/>
            <w:left w:val="none" w:sz="0" w:space="0" w:color="auto"/>
            <w:bottom w:val="none" w:sz="0" w:space="0" w:color="auto"/>
            <w:right w:val="none" w:sz="0" w:space="0" w:color="auto"/>
          </w:divBdr>
          <w:divsChild>
            <w:div w:id="662661737">
              <w:marLeft w:val="60"/>
              <w:marRight w:val="0"/>
              <w:marTop w:val="0"/>
              <w:marBottom w:val="0"/>
              <w:divBdr>
                <w:top w:val="none" w:sz="0" w:space="0" w:color="auto"/>
                <w:left w:val="none" w:sz="0" w:space="0" w:color="auto"/>
                <w:bottom w:val="none" w:sz="0" w:space="0" w:color="auto"/>
                <w:right w:val="none" w:sz="0" w:space="0" w:color="auto"/>
              </w:divBdr>
              <w:divsChild>
                <w:div w:id="1704205165">
                  <w:marLeft w:val="0"/>
                  <w:marRight w:val="0"/>
                  <w:marTop w:val="0"/>
                  <w:marBottom w:val="0"/>
                  <w:divBdr>
                    <w:top w:val="none" w:sz="0" w:space="0" w:color="auto"/>
                    <w:left w:val="none" w:sz="0" w:space="0" w:color="auto"/>
                    <w:bottom w:val="none" w:sz="0" w:space="0" w:color="auto"/>
                    <w:right w:val="none" w:sz="0" w:space="0" w:color="auto"/>
                  </w:divBdr>
                  <w:divsChild>
                    <w:div w:id="1519077844">
                      <w:marLeft w:val="0"/>
                      <w:marRight w:val="0"/>
                      <w:marTop w:val="0"/>
                      <w:marBottom w:val="120"/>
                      <w:divBdr>
                        <w:top w:val="single" w:sz="6" w:space="0" w:color="F5F5F5"/>
                        <w:left w:val="single" w:sz="6" w:space="0" w:color="F5F5F5"/>
                        <w:bottom w:val="single" w:sz="6" w:space="0" w:color="F5F5F5"/>
                        <w:right w:val="single" w:sz="6" w:space="0" w:color="F5F5F5"/>
                      </w:divBdr>
                      <w:divsChild>
                        <w:div w:id="1068193023">
                          <w:marLeft w:val="0"/>
                          <w:marRight w:val="0"/>
                          <w:marTop w:val="0"/>
                          <w:marBottom w:val="0"/>
                          <w:divBdr>
                            <w:top w:val="none" w:sz="0" w:space="0" w:color="auto"/>
                            <w:left w:val="none" w:sz="0" w:space="0" w:color="auto"/>
                            <w:bottom w:val="none" w:sz="0" w:space="0" w:color="auto"/>
                            <w:right w:val="none" w:sz="0" w:space="0" w:color="auto"/>
                          </w:divBdr>
                          <w:divsChild>
                            <w:div w:id="1769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DF17B-46A0-A845-8807-CA514718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11</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Sinopec</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杰</dc:creator>
  <cp:keywords/>
  <dc:description/>
  <cp:lastModifiedBy>Yi Yin</cp:lastModifiedBy>
  <cp:revision>53</cp:revision>
  <dcterms:created xsi:type="dcterms:W3CDTF">2019-01-03T09:24:00Z</dcterms:created>
  <dcterms:modified xsi:type="dcterms:W3CDTF">2019-02-21T21:17:00Z</dcterms:modified>
</cp:coreProperties>
</file>